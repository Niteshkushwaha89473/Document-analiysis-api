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49" w:rsidRDefault="00977949" w:rsidP="00977949">
      <w:pPr>
        <w:rPr>
          <w:b/>
          <w:bCs/>
        </w:rPr>
      </w:pPr>
    </w:p>
    <w:p w:rsidR="00977949" w:rsidRPr="00373F36" w:rsidRDefault="00977949" w:rsidP="00977949">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Pr>
          <w:b/>
          <w:bCs/>
        </w:rPr>
        <w:t>—</w:t>
      </w:r>
      <w:r w:rsidRPr="00373F36">
        <w:rPr>
          <w:b/>
          <w:bCs/>
        </w:rPr>
        <w:t xml:space="preserve"> Ther Importance and </w:t>
      </w:r>
      <w:r>
        <w:rPr>
          <w:b/>
          <w:bCs/>
        </w:rPr>
        <w:t>r</w:t>
      </w:r>
      <w:r w:rsidRPr="00373F36">
        <w:rPr>
          <w:b/>
          <w:bCs/>
        </w:rPr>
        <w:t>ole in the Develpment of India</w:t>
      </w:r>
      <w:r>
        <w:rPr>
          <w:b/>
          <w:bCs/>
        </w:rPr>
        <w:t>..</w:t>
      </w:r>
    </w:p>
    <w:p w:rsidR="00977949" w:rsidRDefault="00977949" w:rsidP="00E824BF">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E824BF" w:rsidRPr="00E824BF" w:rsidRDefault="00E824BF" w:rsidP="00E824BF">
      <w:pPr>
        <w:jc w:val="both"/>
      </w:pPr>
    </w:p>
    <w:p w:rsidR="00977949" w:rsidRDefault="00977949" w:rsidP="00977949">
      <w:pPr>
        <w:rPr>
          <w:b/>
          <w:bCs/>
        </w:rPr>
      </w:pPr>
      <w:r>
        <w:rPr>
          <w:b/>
          <w:bCs/>
        </w:rPr>
        <w:t xml:space="preserve">Chapter II. </w:t>
      </w:r>
      <w:r w:rsidRPr="00FD3E17">
        <w:rPr>
          <w:b/>
          <w:bCs/>
        </w:rPr>
        <w:t>THE ROLE OF SUPERPOWERS IN SHAPING MODRN INTERNATIONAL CONFLICTS</w:t>
      </w:r>
      <w:r>
        <w:rPr>
          <w:b/>
          <w:bCs/>
        </w:rPr>
        <w:t>.</w:t>
      </w:r>
    </w:p>
    <w:p w:rsidR="00977949" w:rsidRPr="00FD3E17" w:rsidRDefault="00977949" w:rsidP="00977949">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977949" w:rsidRPr="00333321" w:rsidRDefault="00977949" w:rsidP="00977949">
      <w:pPr>
        <w:rPr>
          <w:i/>
        </w:rPr>
      </w:pPr>
      <w:r w:rsidRPr="00333321">
        <w:rPr>
          <w:i/>
        </w:rPr>
        <w:t>see</w:t>
      </w:r>
    </w:p>
    <w:p w:rsidR="00977949" w:rsidRDefault="00977949" w:rsidP="00977949">
      <w:pPr>
        <w:jc w:val="center"/>
      </w:pPr>
      <w:r>
        <w:br w:type="page"/>
      </w:r>
    </w:p>
    <w:p w:rsidR="00977949" w:rsidRDefault="00977949" w:rsidP="00977949"/>
    <w:p w:rsidR="00977949" w:rsidRPr="00007D29" w:rsidRDefault="00977949" w:rsidP="00977949">
      <w:pPr>
        <w:jc w:val="center"/>
        <w:rPr>
          <w:b/>
          <w:bCs/>
        </w:rPr>
      </w:pPr>
      <w:r w:rsidRPr="00007D29">
        <w:rPr>
          <w:b/>
          <w:bCs/>
        </w:rPr>
        <w:t>PART II</w:t>
      </w:r>
    </w:p>
    <w:p w:rsidR="00977949" w:rsidRPr="00007D29" w:rsidRDefault="00977949" w:rsidP="00977949">
      <w:pPr>
        <w:jc w:val="center"/>
        <w:rPr>
          <w:b/>
          <w:bCs/>
        </w:rPr>
      </w:pPr>
      <w:r w:rsidRPr="00007D29">
        <w:rPr>
          <w:b/>
          <w:bCs/>
        </w:rPr>
        <w:t>INTERNATION WAFARE IN THE CONTEMPORARY WORLD</w:t>
      </w:r>
    </w:p>
    <w:p w:rsidR="00977949" w:rsidRDefault="00977949" w:rsidP="00977949"/>
    <w:p w:rsidR="00977949" w:rsidRPr="00FD3E17" w:rsidRDefault="00977949" w:rsidP="00977949">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977949" w:rsidRPr="00FD3E17" w:rsidRDefault="00977949" w:rsidP="00977949">
      <w:pPr>
        <w:numPr>
          <w:ilvl w:val="0"/>
          <w:numId w:val="1"/>
        </w:numPr>
      </w:pPr>
      <w:r w:rsidRPr="00FD3E17">
        <w:rPr>
          <w:b/>
          <w:bCs/>
        </w:rPr>
        <w:t>The Role of International Organizations in Conflict Resolution</w:t>
      </w:r>
    </w:p>
    <w:p w:rsidR="00977949" w:rsidRPr="00FD3E17" w:rsidRDefault="00977949" w:rsidP="00977949">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977949" w:rsidRDefault="00977949" w:rsidP="00977949">
      <w:r>
        <w:br w:type="page"/>
      </w:r>
    </w:p>
    <w:p w:rsidR="00977949" w:rsidRDefault="00977949" w:rsidP="00977949"/>
    <w:p w:rsidR="00977949" w:rsidRDefault="00977949" w:rsidP="00977949">
      <w:pPr>
        <w:jc w:val="center"/>
        <w:rPr>
          <w:b/>
          <w:bCs/>
        </w:rPr>
      </w:pPr>
    </w:p>
    <w:p w:rsidR="00977949" w:rsidRDefault="00977949" w:rsidP="00977949">
      <w:pPr>
        <w:jc w:val="center"/>
        <w:rPr>
          <w:b/>
          <w:bCs/>
        </w:rPr>
      </w:pPr>
      <w:r w:rsidRPr="00007D29">
        <w:rPr>
          <w:b/>
          <w:bCs/>
        </w:rPr>
        <w:t>Chapt</w:t>
      </w:r>
      <w:r w:rsidR="00E824BF">
        <w:rPr>
          <w:b/>
          <w:bCs/>
        </w:rPr>
        <w:t>e</w:t>
      </w:r>
      <w:r w:rsidRPr="00007D29">
        <w:rPr>
          <w:b/>
          <w:bCs/>
        </w:rPr>
        <w:t xml:space="preserve">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rsidR="00977949" w:rsidRDefault="00977949" w:rsidP="0097794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CB6B2F" w:rsidRPr="00CB6B2F" w:rsidRDefault="00CB6B2F" w:rsidP="00977949">
      <w:pPr>
        <w:jc w:val="both"/>
        <w:rPr>
          <w:i/>
        </w:rPr>
      </w:pPr>
      <w:r w:rsidRPr="00CB6B2F">
        <w:rPr>
          <w:i/>
        </w:rPr>
        <w:t>see</w:t>
      </w:r>
    </w:p>
    <w:p w:rsidR="00977949" w:rsidRPr="00007D29" w:rsidRDefault="00977949" w:rsidP="00977949">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977949" w:rsidRPr="00007D29" w:rsidRDefault="00977949" w:rsidP="00977949">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977949" w:rsidRPr="00007D29" w:rsidRDefault="00977949" w:rsidP="00977949">
      <w:pPr>
        <w:jc w:val="both"/>
      </w:pPr>
    </w:p>
    <w:p w:rsidR="00977949" w:rsidRDefault="00977949" w:rsidP="00977949"/>
    <w:p w:rsidR="00977949" w:rsidRDefault="00977949" w:rsidP="00977949">
      <w:pPr>
        <w:rPr>
          <w:b/>
          <w:bCs/>
          <w:i/>
          <w:iCs/>
        </w:rPr>
      </w:pPr>
    </w:p>
    <w:p w:rsidR="00977949" w:rsidRPr="00D47CCA" w:rsidRDefault="00977949" w:rsidP="00977949">
      <w:pPr>
        <w:jc w:val="center"/>
        <w:rPr>
          <w:rFonts w:asciiTheme="majorBidi" w:hAnsiTheme="majorBidi" w:cstheme="majorBidi"/>
          <w:b/>
          <w:bCs/>
        </w:rPr>
      </w:pPr>
      <w:r w:rsidRPr="00D47CCA">
        <w:rPr>
          <w:rFonts w:asciiTheme="majorBidi" w:hAnsiTheme="majorBidi" w:cstheme="majorBidi"/>
          <w:b/>
          <w:bCs/>
        </w:rPr>
        <w:t>Organisational Behaviour: Understanding Human Dynamics in the Workplace</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Organisational behaviour (OB) is the study of how people interact within groups in a profesional setting. Its principles are primarily applied to improve workplace efficiency, employee satisfaction, and overall organisational effectiveness. Drawing insights </w:t>
      </w:r>
      <w:r>
        <w:rPr>
          <w:rFonts w:asciiTheme="majorBidi" w:hAnsiTheme="majorBidi" w:cstheme="majorBidi"/>
        </w:rPr>
        <w:t xml:space="preserve">center </w:t>
      </w:r>
      <w:r w:rsidRPr="00D47CCA">
        <w:rPr>
          <w:rFonts w:asciiTheme="majorBidi" w:hAnsiTheme="majorBidi" w:cstheme="majorBidi"/>
        </w:rPr>
        <w:t>from fields like psychology, sociology, and anthropology, organi</w:t>
      </w:r>
      <w:r>
        <w:rPr>
          <w:rFonts w:asciiTheme="majorBidi" w:hAnsiTheme="majorBidi" w:cstheme="majorBidi"/>
        </w:rPr>
        <w:t>z</w:t>
      </w:r>
      <w:r w:rsidRPr="00D47CCA">
        <w:rPr>
          <w:rFonts w:asciiTheme="majorBidi" w:hAnsiTheme="majorBidi" w:cstheme="majorBidi"/>
        </w:rPr>
        <w:t>ational behavior explores the n</w:t>
      </w:r>
      <w:r>
        <w:rPr>
          <w:rFonts w:asciiTheme="majorBidi" w:hAnsiTheme="majorBidi" w:cstheme="majorBidi"/>
        </w:rPr>
        <w:t>o</w:t>
      </w:r>
      <w:r w:rsidRPr="00D47CCA">
        <w:rPr>
          <w:rFonts w:asciiTheme="majorBidi" w:hAnsiTheme="majorBidi" w:cstheme="majorBidi"/>
        </w:rPr>
        <w:t>ances of human behaviour in organisational contexts. This article delves into the key aspects of organisational behaviour, its significance, and its practical applications in modern organisations.</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25" style="width:0;height:1.5pt" o:hralign="center" o:hrstd="t" o:hr="t" fillcolor="#a0a0a0" stroked="f"/>
        </w:pict>
      </w:r>
    </w:p>
    <w:p w:rsidR="00977949" w:rsidRPr="00D47CCA" w:rsidRDefault="00977949" w:rsidP="00977949">
      <w:pPr>
        <w:rPr>
          <w:rFonts w:asciiTheme="majorBidi" w:hAnsiTheme="majorBidi" w:cstheme="majorBidi"/>
          <w:b/>
          <w:bCs/>
        </w:rPr>
      </w:pPr>
      <w:r w:rsidRPr="00BC02EE">
        <w:rPr>
          <w:rFonts w:asciiTheme="majorBidi" w:hAnsiTheme="majorBidi" w:cstheme="majorBidi"/>
          <w:b/>
          <w:bCs/>
        </w:rPr>
        <w:t>Catalog</w:t>
      </w:r>
      <w:r>
        <w:rPr>
          <w:rFonts w:asciiTheme="majorBidi" w:hAnsiTheme="majorBidi" w:cstheme="majorBidi"/>
          <w:b/>
          <w:bCs/>
        </w:rPr>
        <w:t xml:space="preserve"> of </w:t>
      </w:r>
      <w:r w:rsidRPr="00D47CCA">
        <w:rPr>
          <w:rFonts w:asciiTheme="majorBidi" w:hAnsiTheme="majorBidi" w:cstheme="majorBidi"/>
          <w:b/>
          <w:bCs/>
        </w:rPr>
        <w:t>Organisational Behaviour</w:t>
      </w:r>
    </w:p>
    <w:p w:rsidR="00977949" w:rsidRPr="00D47CCA" w:rsidRDefault="00977949" w:rsidP="00977949">
      <w:pPr>
        <w:rPr>
          <w:rFonts w:asciiTheme="majorBidi" w:hAnsiTheme="majorBidi" w:cstheme="majorBidi"/>
        </w:rPr>
      </w:pPr>
      <w:r w:rsidRPr="00D47CCA">
        <w:rPr>
          <w:rFonts w:asciiTheme="majorBidi" w:hAnsiTheme="majorBidi" w:cstheme="majorBidi"/>
        </w:rPr>
        <w:lastRenderedPageBreak/>
        <w:t xml:space="preserve">Organisational behaviour </w:t>
      </w:r>
      <w:r>
        <w:rPr>
          <w:rFonts w:asciiTheme="majorBidi" w:hAnsiTheme="majorBidi" w:cstheme="majorBidi"/>
        </w:rPr>
        <w:t xml:space="preserve">of color </w:t>
      </w:r>
      <w:r w:rsidRPr="00D47CCA">
        <w:rPr>
          <w:rFonts w:asciiTheme="majorBidi" w:hAnsiTheme="majorBidi" w:cstheme="majorBidi"/>
        </w:rPr>
        <w:t>is a multidisciplinary field that examines individual, group, and organisational dynamics. It emerged as a distinct area of study in the early 20th century, evolving from scientific management and human relations movements. Today, OB is a vital component of organisational studies, shaping the way leaders manage teams and achieve goals.</w:t>
      </w:r>
    </w:p>
    <w:p w:rsidR="00977949" w:rsidRPr="00D47CCA" w:rsidRDefault="00977949" w:rsidP="00977949">
      <w:pPr>
        <w:rPr>
          <w:rFonts w:asciiTheme="majorBidi" w:hAnsiTheme="majorBidi" w:cstheme="majorBidi"/>
        </w:rPr>
      </w:pPr>
      <w:r w:rsidRPr="00D47CCA">
        <w:rPr>
          <w:rFonts w:asciiTheme="majorBidi" w:hAnsiTheme="majorBidi" w:cstheme="majorBidi"/>
        </w:rPr>
        <w:t>Key questions addressed by organisational behaviour include:</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 xml:space="preserve">How do </w:t>
      </w:r>
      <w:r>
        <w:rPr>
          <w:rFonts w:asciiTheme="majorBidi" w:hAnsiTheme="majorBidi" w:cstheme="majorBidi"/>
        </w:rPr>
        <w:t>s</w:t>
      </w:r>
      <w:r w:rsidRPr="001F21BE">
        <w:rPr>
          <w:rFonts w:asciiTheme="majorBidi" w:hAnsiTheme="majorBidi" w:cstheme="majorBidi"/>
        </w:rPr>
        <w:t>killful</w:t>
      </w:r>
      <w:r>
        <w:rPr>
          <w:rFonts w:asciiTheme="majorBidi" w:hAnsiTheme="majorBidi" w:cstheme="majorBidi"/>
        </w:rPr>
        <w:t xml:space="preserve"> </w:t>
      </w:r>
      <w:r w:rsidRPr="00D47CCA">
        <w:rPr>
          <w:rFonts w:asciiTheme="majorBidi" w:hAnsiTheme="majorBidi" w:cstheme="majorBidi"/>
        </w:rPr>
        <w:t>individual personalities and attitudes affect workplace productivity?</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What motivates employees to perform at their best?</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How can organisations build effective teams?</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What role does leadership play in shaping organisational culture?</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26"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The Foundations of Organi</w:t>
      </w:r>
      <w:r>
        <w:rPr>
          <w:rFonts w:asciiTheme="majorBidi" w:hAnsiTheme="majorBidi" w:cstheme="majorBidi"/>
          <w:b/>
          <w:bCs/>
        </w:rPr>
        <w:t>z</w:t>
      </w:r>
      <w:r w:rsidRPr="00D47CCA">
        <w:rPr>
          <w:rFonts w:asciiTheme="majorBidi" w:hAnsiTheme="majorBidi" w:cstheme="majorBidi"/>
          <w:b/>
          <w:bCs/>
        </w:rPr>
        <w:t>ational Behavior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Individual Behaviour</w:t>
      </w:r>
    </w:p>
    <w:p w:rsidR="00977949" w:rsidRPr="00D47CCA" w:rsidRDefault="00977949" w:rsidP="00977949">
      <w:pPr>
        <w:rPr>
          <w:rFonts w:asciiTheme="majorBidi" w:hAnsiTheme="majorBidi" w:cstheme="majorBidi"/>
        </w:rPr>
      </w:pPr>
      <w:r w:rsidRPr="00D47CCA">
        <w:rPr>
          <w:rFonts w:asciiTheme="majorBidi" w:hAnsiTheme="majorBidi" w:cstheme="majorBidi"/>
        </w:rPr>
        <w:t>The study of individual behaviour focuses on understanding how personal characteristics such as attitudes, values, and perception influence work performance.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Personality and Work Behavior</w:t>
      </w:r>
      <w:r w:rsidRPr="00D47CCA">
        <w:rPr>
          <w:rFonts w:asciiTheme="majorBidi" w:hAnsiTheme="majorBidi" w:cstheme="majorBidi"/>
        </w:rPr>
        <w:t>: Personality traits, such as consientiousness and openess to experience, play a significant role in determining job suitability and performance.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Attitudes and Job Satisfaction</w:t>
      </w:r>
      <w:r w:rsidRPr="00D47CCA">
        <w:rPr>
          <w:rFonts w:asciiTheme="majorBidi" w:hAnsiTheme="majorBidi" w:cstheme="majorBidi"/>
        </w:rPr>
        <w:t>: Employees’ attitudes towards their job, colleagues, and management can profoundly impact organisational productivity and morale.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Perception in the Workplace</w:t>
      </w:r>
      <w:r w:rsidRPr="00D47CCA">
        <w:rPr>
          <w:rFonts w:asciiTheme="majorBidi" w:hAnsiTheme="majorBidi" w:cstheme="majorBidi"/>
        </w:rPr>
        <w:t>: The way individuals interpret situations and others' actions can influence decision-making and interpersonal relationships.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Group Dynamics</w:t>
      </w:r>
    </w:p>
    <w:p w:rsidR="00977949" w:rsidRPr="00D47CCA" w:rsidRDefault="00977949" w:rsidP="00977949">
      <w:pPr>
        <w:rPr>
          <w:rFonts w:asciiTheme="majorBidi" w:hAnsiTheme="majorBidi" w:cstheme="majorBidi"/>
        </w:rPr>
      </w:pPr>
      <w:r w:rsidRPr="00D47CCA">
        <w:rPr>
          <w:rFonts w:asciiTheme="majorBidi" w:hAnsiTheme="majorBidi" w:cstheme="majorBidi"/>
        </w:rPr>
        <w:t>Groups are central to most organisational activities. Understanding group behaviour involve</w:t>
      </w:r>
      <w:r>
        <w:rPr>
          <w:rFonts w:asciiTheme="majorBidi" w:hAnsiTheme="majorBidi" w:cstheme="majorBidi"/>
        </w:rPr>
        <w:t>s examining how individuals int</w:t>
      </w:r>
      <w:r w:rsidRPr="00D47CCA">
        <w:rPr>
          <w:rFonts w:asciiTheme="majorBidi" w:hAnsiTheme="majorBidi" w:cstheme="majorBidi"/>
        </w:rPr>
        <w:t>ract and collaborate within teams.</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Group Formation</w:t>
      </w:r>
      <w:r w:rsidRPr="00D47CCA">
        <w:rPr>
          <w:rFonts w:asciiTheme="majorBidi" w:hAnsiTheme="majorBidi" w:cstheme="majorBidi"/>
        </w:rPr>
        <w:t>: Groups often form based on shared goals or interests. Tuckman’s stages of group development—forming, storming, norming, performing, and adjourning—are widely recognised in OB studies.</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Team Roles and Cohesion</w:t>
      </w:r>
      <w:r w:rsidRPr="00D47CCA">
        <w:rPr>
          <w:rFonts w:asciiTheme="majorBidi" w:hAnsiTheme="majorBidi" w:cstheme="majorBidi"/>
        </w:rPr>
        <w:t>: Belbin’s team role theory highlights how diverse roles contribute to team success. Cohesive teams tend to be more effective, as members share trust and commitment.</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Conflict and Negotiation</w:t>
      </w:r>
      <w:r w:rsidRPr="00D47CCA">
        <w:rPr>
          <w:rFonts w:asciiTheme="majorBidi" w:hAnsiTheme="majorBidi" w:cstheme="majorBidi"/>
        </w:rPr>
        <w:t>: Conflict is inevitable in group settings. Effective negotiation and conflict resolution strategies can enhance team performance.</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Organisational Structure and Culture</w:t>
      </w:r>
    </w:p>
    <w:p w:rsidR="00977949" w:rsidRPr="00D47CCA" w:rsidRDefault="00977949" w:rsidP="00977949">
      <w:pPr>
        <w:rPr>
          <w:rFonts w:asciiTheme="majorBidi" w:hAnsiTheme="majorBidi" w:cstheme="majorBidi"/>
        </w:rPr>
      </w:pPr>
      <w:r w:rsidRPr="00D47CCA">
        <w:rPr>
          <w:rFonts w:asciiTheme="majorBidi" w:hAnsiTheme="majorBidi" w:cstheme="majorBidi"/>
        </w:rPr>
        <w:lastRenderedPageBreak/>
        <w:t>The broader organisational framework significantly influences employee behaviour.</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t>Organisational Structure</w:t>
      </w:r>
      <w:r w:rsidRPr="00D47CCA">
        <w:rPr>
          <w:rFonts w:asciiTheme="majorBidi" w:hAnsiTheme="majorBidi" w:cstheme="majorBidi"/>
        </w:rPr>
        <w:t>: Hierarchical, flat, or matrix structures determine the flow of information and decision-making.</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t>Organisational Culture</w:t>
      </w:r>
      <w:r w:rsidRPr="00D47CCA">
        <w:rPr>
          <w:rFonts w:asciiTheme="majorBidi" w:hAnsiTheme="majorBidi" w:cstheme="majorBidi"/>
        </w:rPr>
        <w:t>: Culture shapes values, norms, and behaviours within an organisation. Edgar Schein’s model outlines three levels of organisational culture: art</w:t>
      </w:r>
      <w:r>
        <w:rPr>
          <w:rFonts w:asciiTheme="majorBidi" w:hAnsiTheme="majorBidi" w:cstheme="majorBidi"/>
        </w:rPr>
        <w:t>i</w:t>
      </w:r>
      <w:r w:rsidRPr="00D47CCA">
        <w:rPr>
          <w:rFonts w:asciiTheme="majorBidi" w:hAnsiTheme="majorBidi" w:cstheme="majorBidi"/>
        </w:rPr>
        <w:t>facts, values, and underlying assumptions.</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t>Power and Politics</w:t>
      </w:r>
      <w:r w:rsidRPr="00D47CCA">
        <w:rPr>
          <w:rFonts w:asciiTheme="majorBidi" w:hAnsiTheme="majorBidi" w:cstheme="majorBidi"/>
        </w:rPr>
        <w:t>: The distribution of power and internal politics can either facilitate or hinder organisational goals.</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27"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Key Theories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Motivation Theories</w:t>
      </w:r>
    </w:p>
    <w:p w:rsidR="00977949" w:rsidRPr="00D47CCA" w:rsidRDefault="00977949" w:rsidP="00977949">
      <w:pPr>
        <w:rPr>
          <w:rFonts w:asciiTheme="majorBidi" w:hAnsiTheme="majorBidi" w:cstheme="majorBidi"/>
        </w:rPr>
      </w:pPr>
      <w:r w:rsidRPr="00D47CCA">
        <w:rPr>
          <w:rFonts w:asciiTheme="majorBidi" w:hAnsiTheme="majorBidi" w:cstheme="majorBidi"/>
        </w:rPr>
        <w:t>Motivation is a critical driver of employee performance. Several theories offer insights into what inspires individuals to perform at their best.</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Maslow’s Hierarchy of Needs</w:t>
      </w:r>
      <w:r w:rsidRPr="00D47CCA">
        <w:rPr>
          <w:rFonts w:asciiTheme="majorBidi" w:hAnsiTheme="majorBidi" w:cstheme="majorBidi"/>
        </w:rPr>
        <w:t>: This theory posits that individuals are motivated by a hierarchy of needs, from basic physiological requirements to self-actualisation.</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Herzberg’s Two-Factor Theory</w:t>
      </w:r>
      <w:r w:rsidRPr="00D47CCA">
        <w:rPr>
          <w:rFonts w:asciiTheme="majorBidi" w:hAnsiTheme="majorBidi" w:cstheme="majorBidi"/>
        </w:rPr>
        <w:t>: Herzberg distinguishes between hygiene factors (e.g., salary, working conditions) and motivators (e.g., recognition, responsibility).</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Self-Determination Theory</w:t>
      </w:r>
      <w:r w:rsidRPr="00D47CCA">
        <w:rPr>
          <w:rFonts w:asciiTheme="majorBidi" w:hAnsiTheme="majorBidi" w:cstheme="majorBidi"/>
        </w:rPr>
        <w:t>: This modern theory emphasises intrinsic motivation, focusing on autonomy, competence, and relatedness.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Leadership Theories</w:t>
      </w:r>
    </w:p>
    <w:p w:rsidR="00977949" w:rsidRPr="00D47CCA" w:rsidRDefault="00977949" w:rsidP="00977949">
      <w:pPr>
        <w:rPr>
          <w:rFonts w:asciiTheme="majorBidi" w:hAnsiTheme="majorBidi" w:cstheme="majorBidi"/>
        </w:rPr>
      </w:pPr>
      <w:r w:rsidRPr="00D47CCA">
        <w:rPr>
          <w:rFonts w:asciiTheme="majorBidi" w:hAnsiTheme="majorBidi" w:cstheme="majorBidi"/>
        </w:rPr>
        <w:t>Leadership is crucial for directing organisational behaviour towards desired outcomes.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Trait Theory</w:t>
      </w:r>
      <w:r w:rsidRPr="00D47CCA">
        <w:rPr>
          <w:rFonts w:asciiTheme="majorBidi" w:hAnsiTheme="majorBidi" w:cstheme="majorBidi"/>
        </w:rPr>
        <w:t>: Effective leaders often possess inherent traits such as charisma, intelligence, and decisiveness.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Transformational Leadership</w:t>
      </w:r>
      <w:r w:rsidRPr="00D47CCA">
        <w:rPr>
          <w:rFonts w:asciiTheme="majorBidi" w:hAnsiTheme="majorBidi" w:cstheme="majorBidi"/>
        </w:rPr>
        <w:t>: Transformational leaders inspire employees by aligning their personal goals with organisational objectives.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Situational Leadership</w:t>
      </w:r>
      <w:r w:rsidRPr="00D47CCA">
        <w:rPr>
          <w:rFonts w:asciiTheme="majorBidi" w:hAnsiTheme="majorBidi" w:cstheme="majorBidi"/>
        </w:rPr>
        <w:t>: According to Hersey and Blanchard, effective leadership adapts to the maturity and competence of team members.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Organisational Change Theories</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Organisations must adapt to survive in a dynamic environment.</w:t>
      </w:r>
    </w:p>
    <w:p w:rsidR="00977949" w:rsidRPr="00D47CCA" w:rsidRDefault="00977949" w:rsidP="00977949">
      <w:pPr>
        <w:numPr>
          <w:ilvl w:val="0"/>
          <w:numId w:val="8"/>
        </w:numPr>
        <w:rPr>
          <w:rFonts w:asciiTheme="majorBidi" w:hAnsiTheme="majorBidi" w:cstheme="majorBidi"/>
        </w:rPr>
      </w:pPr>
      <w:r w:rsidRPr="00D47CCA">
        <w:rPr>
          <w:rFonts w:asciiTheme="majorBidi" w:hAnsiTheme="majorBidi" w:cstheme="majorBidi"/>
          <w:b/>
          <w:bCs/>
        </w:rPr>
        <w:t>Lewin’s Change Model</w:t>
      </w:r>
      <w:r w:rsidRPr="00D47CCA">
        <w:rPr>
          <w:rFonts w:asciiTheme="majorBidi" w:hAnsiTheme="majorBidi" w:cstheme="majorBidi"/>
        </w:rPr>
        <w:t>: This model involves three stages: unfreezing (preparing for change), changing (implementing the change), and refreezing (solidifying the new practices).</w:t>
      </w:r>
    </w:p>
    <w:p w:rsidR="00977949" w:rsidRPr="00D47CCA" w:rsidRDefault="00977949" w:rsidP="00977949">
      <w:pPr>
        <w:numPr>
          <w:ilvl w:val="0"/>
          <w:numId w:val="8"/>
        </w:numPr>
        <w:rPr>
          <w:rFonts w:asciiTheme="majorBidi" w:hAnsiTheme="majorBidi" w:cstheme="majorBidi"/>
        </w:rPr>
      </w:pPr>
      <w:r w:rsidRPr="00D47CCA">
        <w:rPr>
          <w:rFonts w:asciiTheme="majorBidi" w:hAnsiTheme="majorBidi" w:cstheme="majorBidi"/>
          <w:b/>
          <w:bCs/>
        </w:rPr>
        <w:lastRenderedPageBreak/>
        <w:t>Kotter’s 8-Step Change Model</w:t>
      </w:r>
      <w:r w:rsidRPr="00D47CCA">
        <w:rPr>
          <w:rFonts w:asciiTheme="majorBidi" w:hAnsiTheme="majorBidi" w:cstheme="majorBidi"/>
        </w:rPr>
        <w:t>: Kotter outlines a detailed approach for managing change, emphasising the importance of vision, communication, and stakeholder engagement.</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28"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Applications of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Enhancing Employee Engagement</w:t>
      </w:r>
    </w:p>
    <w:p w:rsidR="00977949" w:rsidRPr="00D47CCA" w:rsidRDefault="00977949" w:rsidP="00977949">
      <w:pPr>
        <w:rPr>
          <w:rFonts w:asciiTheme="majorBidi" w:hAnsiTheme="majorBidi" w:cstheme="majorBidi"/>
        </w:rPr>
      </w:pPr>
      <w:r w:rsidRPr="00D47CCA">
        <w:rPr>
          <w:rFonts w:asciiTheme="majorBidi" w:hAnsiTheme="majorBidi" w:cstheme="majorBidi"/>
        </w:rPr>
        <w:t>Employee engagement is a key indicator of organisational health. Strategies to improve engagement include recogni</w:t>
      </w:r>
      <w:r>
        <w:rPr>
          <w:rFonts w:asciiTheme="majorBidi" w:hAnsiTheme="majorBidi" w:cstheme="majorBidi"/>
        </w:rPr>
        <w:t>z</w:t>
      </w:r>
      <w:r w:rsidRPr="00D47CCA">
        <w:rPr>
          <w:rFonts w:asciiTheme="majorBidi" w:hAnsiTheme="majorBidi" w:cstheme="majorBidi"/>
        </w:rPr>
        <w:t>ing achivements, providing growth opportun</w:t>
      </w:r>
      <w:r>
        <w:rPr>
          <w:rFonts w:asciiTheme="majorBidi" w:hAnsiTheme="majorBidi" w:cstheme="majorBidi"/>
        </w:rPr>
        <w:t>e</w:t>
      </w:r>
      <w:r w:rsidRPr="00D47CCA">
        <w:rPr>
          <w:rFonts w:asciiTheme="majorBidi" w:hAnsiTheme="majorBidi" w:cstheme="majorBidi"/>
        </w:rPr>
        <w:t>ties, and fostering a supportive culture.</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Improving Team Performance</w:t>
      </w:r>
    </w:p>
    <w:p w:rsidR="00977949" w:rsidRPr="00D47CCA" w:rsidRDefault="00977949" w:rsidP="00977949">
      <w:pPr>
        <w:rPr>
          <w:rFonts w:asciiTheme="majorBidi" w:hAnsiTheme="majorBidi" w:cstheme="majorBidi"/>
        </w:rPr>
      </w:pPr>
      <w:r w:rsidRPr="00D47CCA">
        <w:rPr>
          <w:rFonts w:asciiTheme="majorBidi" w:hAnsiTheme="majorBidi" w:cstheme="majorBidi"/>
        </w:rPr>
        <w:t>OB principles help managers build high-performing teams by balancing diverse skills, promoting collaboration, and resolving conflicts effectively.</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Leadership Development</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Organisational behaviour informs leadership training programmes, equipping leaders with the skills to motivate teams, drive innovation, and navigate challenges.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4. Managing Diversity and Inclusion</w:t>
      </w:r>
    </w:p>
    <w:p w:rsidR="00977949" w:rsidRPr="00D47CCA" w:rsidRDefault="00977949" w:rsidP="00977949">
      <w:pPr>
        <w:rPr>
          <w:rFonts w:asciiTheme="majorBidi" w:hAnsiTheme="majorBidi" w:cstheme="majorBidi"/>
        </w:rPr>
      </w:pPr>
      <w:r w:rsidRPr="00D47CCA">
        <w:rPr>
          <w:rFonts w:asciiTheme="majorBidi" w:hAnsiTheme="majorBidi" w:cstheme="majorBidi"/>
        </w:rPr>
        <w:t>A diverse workforce brings unique perspectives, driving creativity and innovation. OB helps organisations create inclusive environments where all employees feel valued.</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5. Navigating Organisational Change</w:t>
      </w:r>
    </w:p>
    <w:p w:rsidR="00977949" w:rsidRPr="00D47CCA" w:rsidRDefault="00977949" w:rsidP="00977949">
      <w:pPr>
        <w:rPr>
          <w:rFonts w:asciiTheme="majorBidi" w:hAnsiTheme="majorBidi" w:cstheme="majorBidi"/>
        </w:rPr>
      </w:pPr>
      <w:r w:rsidRPr="00D47CCA">
        <w:rPr>
          <w:rFonts w:asciiTheme="majorBidi" w:hAnsiTheme="majorBidi" w:cstheme="majorBidi"/>
        </w:rPr>
        <w:t>Change management is critical in today’s fast-paced world. OB provides tools and frameworks to help organisations adapt smoothly to technological advancements, market shifts, and globalisation.</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29"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Challenges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Technological Disruptions</w:t>
      </w:r>
    </w:p>
    <w:p w:rsidR="00977949" w:rsidRPr="00D47CCA" w:rsidRDefault="00977949" w:rsidP="00977949">
      <w:pPr>
        <w:rPr>
          <w:rFonts w:asciiTheme="majorBidi" w:hAnsiTheme="majorBidi" w:cstheme="majorBidi"/>
        </w:rPr>
      </w:pPr>
      <w:r w:rsidRPr="00D47CCA">
        <w:rPr>
          <w:rFonts w:asciiTheme="majorBidi" w:hAnsiTheme="majorBidi" w:cstheme="majorBidi"/>
        </w:rPr>
        <w:t>Automation and artificial intelligence are reshaping traditional work roles. Employees may resist these changes, requiring effective change management strategies.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Remote Work Dynamics</w:t>
      </w:r>
    </w:p>
    <w:p w:rsidR="00977949" w:rsidRPr="00D47CCA" w:rsidRDefault="00977949" w:rsidP="00977949">
      <w:pPr>
        <w:rPr>
          <w:rFonts w:asciiTheme="majorBidi" w:hAnsiTheme="majorBidi" w:cstheme="majorBidi"/>
        </w:rPr>
      </w:pPr>
      <w:r w:rsidRPr="00D47CCA">
        <w:rPr>
          <w:rFonts w:asciiTheme="majorBidi" w:hAnsiTheme="majorBidi" w:cstheme="majorBidi"/>
        </w:rPr>
        <w:t>The rise of remote work poses challenges for maintaining team cohesion, communication, and employee engagement.</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Ethical Dilemmas</w:t>
      </w:r>
    </w:p>
    <w:p w:rsidR="00977949" w:rsidRPr="00D47CCA" w:rsidRDefault="00977949" w:rsidP="00977949">
      <w:pPr>
        <w:rPr>
          <w:rFonts w:asciiTheme="majorBidi" w:hAnsiTheme="majorBidi" w:cstheme="majorBidi"/>
        </w:rPr>
      </w:pPr>
      <w:r w:rsidRPr="00D47CCA">
        <w:rPr>
          <w:rFonts w:asciiTheme="majorBidi" w:hAnsiTheme="majorBidi" w:cstheme="majorBidi"/>
        </w:rPr>
        <w:t>Globalisation and complex supply chains often present ethical challenges. Organisations must balance profitability with corporate social responsibility.</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lastRenderedPageBreak/>
        <w:t>4. Cross-Cultural Issues</w:t>
      </w:r>
    </w:p>
    <w:p w:rsidR="00977949" w:rsidRPr="00D47CCA" w:rsidRDefault="00977949" w:rsidP="00977949">
      <w:pPr>
        <w:rPr>
          <w:rFonts w:asciiTheme="majorBidi" w:hAnsiTheme="majorBidi" w:cstheme="majorBidi"/>
        </w:rPr>
      </w:pPr>
      <w:r w:rsidRPr="00D47CCA">
        <w:rPr>
          <w:rFonts w:asciiTheme="majorBidi" w:hAnsiTheme="majorBidi" w:cstheme="majorBidi"/>
        </w:rPr>
        <w:t>In multinational organisations, cultural differences can lead to misunderstandings. OB helps managers navigate these complexities to foster collaboration.</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30"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Future Trends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The Role of Artificial Intelligence in OB</w:t>
      </w:r>
    </w:p>
    <w:p w:rsidR="00977949" w:rsidRPr="00D47CCA" w:rsidRDefault="00977949" w:rsidP="00977949">
      <w:pPr>
        <w:rPr>
          <w:rFonts w:asciiTheme="majorBidi" w:hAnsiTheme="majorBidi" w:cstheme="majorBidi"/>
        </w:rPr>
      </w:pPr>
      <w:r w:rsidRPr="00D47CCA">
        <w:rPr>
          <w:rFonts w:asciiTheme="majorBidi" w:hAnsiTheme="majorBidi" w:cstheme="majorBidi"/>
        </w:rPr>
        <w:t>AI is being increasingly integrated into HR functions such as recruitment, performance analysis, and employee training. However, ethical considerations must be addressed to ensure fairness.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Focus on Mental Health and Wellbeing</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Organisations are prioritising mental health as a key component of employee wellbeing. This includes offering flexible work arrangements, counselling services, and stress management programmes.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Sustainability and Ethical Leadership</w:t>
      </w:r>
    </w:p>
    <w:p w:rsidR="00977949" w:rsidRPr="00D47CCA" w:rsidRDefault="00977949" w:rsidP="00977949">
      <w:pPr>
        <w:rPr>
          <w:rFonts w:asciiTheme="majorBidi" w:hAnsiTheme="majorBidi" w:cstheme="majorBidi"/>
        </w:rPr>
      </w:pPr>
      <w:r w:rsidRPr="00D47CCA">
        <w:rPr>
          <w:rFonts w:asciiTheme="majorBidi" w:hAnsiTheme="majorBidi" w:cstheme="majorBidi"/>
        </w:rPr>
        <w:t>Employees and consumers alike demand sustainable practices and ethical leadership. OB will play a crucial role in embedding these values into organisational cultures.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4. Personalised Work Environments</w:t>
      </w:r>
    </w:p>
    <w:p w:rsidR="00977949" w:rsidRPr="00D47CCA" w:rsidRDefault="00977949" w:rsidP="00977949">
      <w:pPr>
        <w:rPr>
          <w:rFonts w:asciiTheme="majorBidi" w:hAnsiTheme="majorBidi" w:cstheme="majorBidi"/>
        </w:rPr>
      </w:pPr>
      <w:r w:rsidRPr="00D47CCA">
        <w:rPr>
          <w:rFonts w:asciiTheme="majorBidi" w:hAnsiTheme="majorBidi" w:cstheme="majorBidi"/>
        </w:rPr>
        <w:t>Advancements in technology allow for personali</w:t>
      </w:r>
      <w:r>
        <w:rPr>
          <w:rFonts w:asciiTheme="majorBidi" w:hAnsiTheme="majorBidi" w:cstheme="majorBidi"/>
        </w:rPr>
        <w:t>z</w:t>
      </w:r>
      <w:r w:rsidRPr="00D47CCA">
        <w:rPr>
          <w:rFonts w:asciiTheme="majorBidi" w:hAnsiTheme="majorBidi" w:cstheme="majorBidi"/>
        </w:rPr>
        <w:t>ed work experiences, from customised training programmes to flexible career paths.</w:t>
      </w:r>
    </w:p>
    <w:p w:rsidR="00977949" w:rsidRPr="00D47CCA" w:rsidRDefault="00DE329B" w:rsidP="00977949">
      <w:pPr>
        <w:rPr>
          <w:rFonts w:asciiTheme="majorBidi" w:hAnsiTheme="majorBidi" w:cstheme="majorBidi"/>
        </w:rPr>
      </w:pPr>
      <w:r w:rsidRPr="00DE329B">
        <w:rPr>
          <w:rFonts w:asciiTheme="majorBidi" w:hAnsiTheme="majorBidi" w:cstheme="majorBidi"/>
        </w:rPr>
        <w:pict>
          <v:rect id="_x0000_i1031"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Conclu</w:t>
      </w:r>
      <w:r>
        <w:rPr>
          <w:rFonts w:asciiTheme="majorBidi" w:hAnsiTheme="majorBidi" w:cstheme="majorBidi"/>
          <w:b/>
          <w:bCs/>
        </w:rPr>
        <w:t>z</w:t>
      </w:r>
      <w:r w:rsidRPr="00D47CCA">
        <w:rPr>
          <w:rFonts w:asciiTheme="majorBidi" w:hAnsiTheme="majorBidi" w:cstheme="majorBidi"/>
          <w:b/>
          <w:bCs/>
        </w:rPr>
        <w:t>ion</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Organisational behaviour </w:t>
      </w:r>
      <w:r>
        <w:rPr>
          <w:rFonts w:asciiTheme="majorBidi" w:hAnsiTheme="majorBidi" w:cstheme="majorBidi"/>
        </w:rPr>
        <w:t>endeavors</w:t>
      </w:r>
      <w:r w:rsidRPr="00D47CCA">
        <w:rPr>
          <w:rFonts w:asciiTheme="majorBidi" w:hAnsiTheme="majorBidi" w:cstheme="majorBidi"/>
        </w:rPr>
        <w:t xml:space="preserve"> a cornerstone of effective management and organisational success. By understanding the intricacies of human behaviour, organisations can create environments where employees thri</w:t>
      </w:r>
      <w:r>
        <w:rPr>
          <w:rFonts w:asciiTheme="majorBidi" w:hAnsiTheme="majorBidi" w:cstheme="majorBidi"/>
        </w:rPr>
        <w:t>e</w:t>
      </w:r>
      <w:r w:rsidRPr="00D47CCA">
        <w:rPr>
          <w:rFonts w:asciiTheme="majorBidi" w:hAnsiTheme="majorBidi" w:cstheme="majorBidi"/>
        </w:rPr>
        <w:t>ve, innovation flourishes, and goals are achieved.</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As the worklace continues to evolve, the principles of organisational behaviour will </w:t>
      </w:r>
      <w:r>
        <w:rPr>
          <w:rFonts w:asciiTheme="majorBidi" w:hAnsiTheme="majorBidi" w:cstheme="majorBidi"/>
        </w:rPr>
        <w:t>r</w:t>
      </w:r>
      <w:r w:rsidRPr="00D47CCA">
        <w:rPr>
          <w:rFonts w:asciiTheme="majorBidi" w:hAnsiTheme="majorBidi" w:cstheme="majorBidi"/>
        </w:rPr>
        <w:t xml:space="preserve">emain esential, guiding </w:t>
      </w:r>
      <w:r>
        <w:rPr>
          <w:rFonts w:asciiTheme="majorBidi" w:hAnsiTheme="majorBidi" w:cstheme="majorBidi"/>
        </w:rPr>
        <w:t>labors</w:t>
      </w:r>
      <w:r w:rsidRPr="00D47CCA">
        <w:rPr>
          <w:rFonts w:asciiTheme="majorBidi" w:hAnsiTheme="majorBidi" w:cstheme="majorBidi"/>
        </w:rPr>
        <w:t xml:space="preserve"> in navigating the complexities of human dynamics and ensuring that organi</w:t>
      </w:r>
      <w:r>
        <w:rPr>
          <w:rFonts w:asciiTheme="majorBidi" w:hAnsiTheme="majorBidi" w:cstheme="majorBidi"/>
        </w:rPr>
        <w:t>z</w:t>
      </w:r>
      <w:r w:rsidRPr="00D47CCA">
        <w:rPr>
          <w:rFonts w:asciiTheme="majorBidi" w:hAnsiTheme="majorBidi" w:cstheme="majorBidi"/>
        </w:rPr>
        <w:t>ations remain adaptive, inclusive, and forward-thinking.</w:t>
      </w:r>
    </w:p>
    <w:p w:rsidR="00977949" w:rsidRPr="00D47CCA" w:rsidRDefault="00977949" w:rsidP="00977949">
      <w:pPr>
        <w:rPr>
          <w:rFonts w:asciiTheme="majorBidi" w:hAnsiTheme="majorBidi" w:cstheme="majorBidi"/>
        </w:rPr>
      </w:pPr>
    </w:p>
    <w:p w:rsidR="00977949" w:rsidRPr="00D47CCA" w:rsidRDefault="00977949" w:rsidP="00977949">
      <w:pPr>
        <w:rPr>
          <w:rFonts w:asciiTheme="majorBidi" w:hAnsiTheme="majorBidi" w:cstheme="majorBidi"/>
        </w:rPr>
      </w:pPr>
    </w:p>
    <w:p w:rsidR="00977949" w:rsidRPr="00D47CCA" w:rsidRDefault="00977949" w:rsidP="00977949">
      <w:pPr>
        <w:rPr>
          <w:rFonts w:asciiTheme="majorBidi" w:hAnsiTheme="majorBidi" w:cstheme="majorBidi"/>
          <w:vanish/>
        </w:rPr>
      </w:pPr>
      <w:r w:rsidRPr="00D47CCA">
        <w:rPr>
          <w:rFonts w:asciiTheme="majorBidi" w:hAnsiTheme="majorBidi" w:cstheme="majorBidi"/>
          <w:vanish/>
        </w:rPr>
        <w:t>Bottom of Form</w:t>
      </w:r>
    </w:p>
    <w:p w:rsidR="00977949" w:rsidRPr="00D47CCA" w:rsidRDefault="00977949" w:rsidP="00977949">
      <w:pPr>
        <w:rPr>
          <w:rFonts w:asciiTheme="majorBidi" w:hAnsiTheme="majorBidi" w:cstheme="majorBidi"/>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w:t>
      </w:r>
    </w:p>
    <w:p w:rsidR="00977949" w:rsidRDefault="00977949" w:rsidP="00977949">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An Overview of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and Neural Networks</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r w:rsidRPr="006558AD">
        <w:rPr>
          <w:rFonts w:ascii="Times New Roman" w:hAnsi="Times New Roman" w:cs="Times New Roman"/>
          <w:b/>
          <w:bCs/>
        </w:rPr>
        <w:lastRenderedPageBreak/>
        <w:t>Learning Objectives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Learn the basics of </w:t>
      </w:r>
      <w:r w:rsidRPr="004D405E">
        <w:rPr>
          <w:rFonts w:ascii="Times New Roman" w:hAnsi="Times New Roman" w:cs="Times New Roman"/>
        </w:rPr>
        <w:t xml:space="preserve">Natural Language Processing </w:t>
      </w:r>
      <w:r>
        <w:rPr>
          <w:rFonts w:ascii="Times New Roman" w:hAnsi="Times New Roman" w:cs="Times New Roman"/>
        </w:rPr>
        <w:t>(</w:t>
      </w:r>
      <w:r w:rsidRPr="006558AD">
        <w:rPr>
          <w:rFonts w:ascii="Times New Roman" w:hAnsi="Times New Roman" w:cs="Times New Roman"/>
        </w:rPr>
        <w:t>NLP</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 xml:space="preserve">necessary for </w:t>
      </w:r>
      <w:r w:rsidRPr="006558AD">
        <w:rPr>
          <w:rFonts w:ascii="Times New Roman" w:hAnsi="Times New Roman" w:cs="Times New Roman"/>
        </w:rPr>
        <w:t xml:space="preserve"> </w:t>
      </w:r>
      <w:r>
        <w:rPr>
          <w:rFonts w:ascii="Times New Roman" w:hAnsi="Times New Roman" w:cs="Times New Roman"/>
        </w:rPr>
        <w:t>understanding</w:t>
      </w:r>
      <w:r w:rsidRPr="006558AD">
        <w:rPr>
          <w:rFonts w:ascii="Times New Roman" w:hAnsi="Times New Roman" w:cs="Times New Roman"/>
        </w:rPr>
        <w:t xml:space="preserve"> the </w:t>
      </w:r>
      <w:r>
        <w:rPr>
          <w:rFonts w:ascii="Times New Roman" w:hAnsi="Times New Roman" w:cs="Times New Roman"/>
        </w:rPr>
        <w:t xml:space="preserve">subsequent </w:t>
      </w:r>
      <w:r w:rsidRPr="006558AD">
        <w:rPr>
          <w:rFonts w:ascii="Times New Roman" w:hAnsi="Times New Roman" w:cs="Times New Roman"/>
        </w:rPr>
        <w:t xml:space="preserve"> chapters.</w:t>
      </w: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Learn the basics of Neural Networks </w:t>
      </w:r>
      <w:r>
        <w:rPr>
          <w:rFonts w:ascii="Times New Roman" w:hAnsi="Times New Roman" w:cs="Times New Roman"/>
        </w:rPr>
        <w:t xml:space="preserve">required </w:t>
      </w:r>
      <w:r w:rsidRPr="006558AD">
        <w:rPr>
          <w:rFonts w:ascii="Times New Roman" w:hAnsi="Times New Roman" w:cs="Times New Roman"/>
        </w:rPr>
        <w:t xml:space="preserve"> to understand the </w:t>
      </w:r>
      <w:r>
        <w:rPr>
          <w:rFonts w:ascii="Times New Roman" w:hAnsi="Times New Roman" w:cs="Times New Roman"/>
        </w:rPr>
        <w:t>subsequent</w:t>
      </w:r>
      <w:r w:rsidRPr="006558AD">
        <w:rPr>
          <w:rFonts w:ascii="Times New Roman" w:hAnsi="Times New Roman" w:cs="Times New Roman"/>
        </w:rPr>
        <w:t xml:space="preserve"> chapters.</w:t>
      </w:r>
    </w:p>
    <w:p w:rsidR="00977949"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Pr>
          <w:rFonts w:ascii="Times New Roman" w:hAnsi="Times New Roman" w:cs="Times New Roman"/>
        </w:rPr>
        <w:t>modelling</w:t>
      </w:r>
      <w:r w:rsidRPr="006558AD">
        <w:rPr>
          <w:rFonts w:ascii="Times New Roman" w:hAnsi="Times New Roman" w:cs="Times New Roman"/>
        </w:rPr>
        <w:t>.</w:t>
      </w:r>
      <w:r>
        <w:rPr>
          <w:rFonts w:ascii="Times New Roman" w:hAnsi="Times New Roman" w:cs="Times New Roman"/>
        </w:rPr>
        <w:t xml:space="preserve"> dfgjskdhf</w:t>
      </w:r>
    </w:p>
    <w:p w:rsidR="00977949" w:rsidRPr="006558AD" w:rsidRDefault="00977949" w:rsidP="00977949">
      <w:pPr>
        <w:shd w:val="clear" w:color="auto" w:fill="FFFFFF"/>
        <w:tabs>
          <w:tab w:val="left" w:pos="744"/>
        </w:tabs>
        <w:ind w:left="720"/>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Pr>
          <w:rFonts w:ascii="Times New Roman" w:hAnsi="Times New Roman" w:cs="Times New Roman"/>
        </w:rPr>
        <w:t>i</w:t>
      </w:r>
      <w:r w:rsidRPr="006558AD">
        <w:rPr>
          <w:rFonts w:ascii="Times New Roman" w:hAnsi="Times New Roman" w:cs="Times New Roman"/>
        </w:rPr>
        <w:t>cial intelligence.</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Pr>
          <w:rFonts w:ascii="Times New Roman" w:hAnsi="Times New Roman" w:cs="Times New Roman"/>
        </w:rPr>
        <w:t>utilised</w:t>
      </w:r>
      <w:r w:rsidRPr="006558AD">
        <w:rPr>
          <w:rFonts w:ascii="Times New Roman" w:hAnsi="Times New Roman" w:cs="Times New Roman"/>
        </w:rPr>
        <w:t xml:space="preserve"> 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Pr>
          <w:rFonts w:ascii="Times New Roman" w:hAnsi="Times New Roman" w:cs="Times New Roman"/>
        </w:rPr>
        <w:t>s</w:t>
      </w:r>
      <w:r w:rsidRPr="006558AD">
        <w:rPr>
          <w:rFonts w:ascii="Times New Roman" w:hAnsi="Times New Roman" w:cs="Times New Roman"/>
        </w:rPr>
        <w: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Pr>
          <w:rFonts w:ascii="Times New Roman" w:hAnsi="Times New Roman" w:cs="Times New Roman"/>
        </w:rPr>
        <w:t>NLP</w:t>
      </w:r>
      <w:r w:rsidRPr="006558AD">
        <w:rPr>
          <w:rFonts w:ascii="Times New Roman" w:hAnsi="Times New Roman" w:cs="Times New Roman"/>
        </w:rPr>
        <w:t>. Section 2.1</w:t>
      </w:r>
      <w:r>
        <w:rPr>
          <w:rFonts w:ascii="Times New Roman" w:hAnsi="Times New Roman" w:cs="Times New Roman"/>
        </w:rPr>
        <w:t xml:space="preserve"> discusses </w:t>
      </w:r>
      <w:r w:rsidRPr="006558AD">
        <w:rPr>
          <w:rFonts w:ascii="Times New Roman" w:hAnsi="Times New Roman" w:cs="Times New Roman"/>
        </w:rPr>
        <w:t xml:space="preserve"> the goals of computational linguistics and NLP. Section 2.2 describes various tasks in NLP and introduces the NLP pipeline.</w:t>
      </w:r>
      <w:r>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Pr>
          <w:rFonts w:ascii="Times New Roman" w:hAnsi="Times New Roman" w:cs="Times New Roman"/>
        </w:rPr>
        <w:t xml:space="preserve"> </w:t>
      </w:r>
      <w:r w:rsidRPr="006558AD">
        <w:rPr>
          <w:rFonts w:ascii="Times New Roman" w:hAnsi="Times New Roman" w:cs="Times New Roman"/>
        </w:rPr>
        <w:t xml:space="preserve">morphology, lexicon, and text </w:t>
      </w:r>
      <w:r>
        <w:rPr>
          <w:rFonts w:ascii="Times New Roman" w:hAnsi="Times New Roman" w:cs="Times New Roman"/>
        </w:rPr>
        <w:t>normalisation</w:t>
      </w:r>
      <w:r w:rsidRPr="006558AD">
        <w:rPr>
          <w:rFonts w:ascii="Times New Roman" w:hAnsi="Times New Roman" w:cs="Times New Roman"/>
        </w:rPr>
        <w:t xml:space="preserve"> techniques like stemming and </w:t>
      </w:r>
      <w:r>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Pr>
          <w:rFonts w:ascii="Times New Roman" w:hAnsi="Times New Roman" w:cs="Times New Roman"/>
        </w:rPr>
        <w:t>tokenisation</w:t>
      </w:r>
      <w:r w:rsidRPr="006558AD">
        <w:rPr>
          <w:rFonts w:ascii="Times New Roman" w:hAnsi="Times New Roman" w:cs="Times New Roman"/>
        </w:rPr>
        <w:t xml:space="preserve"> and semantic analysis techniques. Section 2.5 focuses on syntax and grammar-based parsing methods, while Section 2.6 delves into semantics and semantic parsing. Finally, Section 2.7 presents the task of language </w:t>
      </w:r>
      <w:r>
        <w:rPr>
          <w:rFonts w:ascii="Times New Roman" w:hAnsi="Times New Roman" w:cs="Times New Roman"/>
        </w:rPr>
        <w:t>modelling</w:t>
      </w:r>
      <w:r w:rsidRPr="006558AD">
        <w:rPr>
          <w:rFonts w:ascii="Times New Roman" w:hAnsi="Times New Roman" w:cs="Times New Roman"/>
        </w:rPr>
        <w:t xml:space="preserve">, </w:t>
      </w:r>
      <w:r>
        <w:rPr>
          <w:rFonts w:ascii="Times New Roman" w:hAnsi="Times New Roman" w:cs="Times New Roman"/>
        </w:rPr>
        <w:t>emphasising</w:t>
      </w:r>
      <w:r w:rsidRPr="006558AD">
        <w:rPr>
          <w:rFonts w:ascii="Times New Roman" w:hAnsi="Times New Roman" w:cs="Times New Roman"/>
        </w:rPr>
        <w:t xml:space="preserve"> conditional probability and </w:t>
      </w:r>
      <w:r>
        <w:rPr>
          <w:rFonts w:ascii="Times New Roman" w:hAnsi="Times New Roman" w:cs="Times New Roman"/>
        </w:rPr>
        <w:t xml:space="preserve">the </w:t>
      </w:r>
      <w:r w:rsidRPr="006558AD">
        <w:rPr>
          <w:rFonts w:ascii="Times New Roman" w:hAnsi="Times New Roman" w:cs="Times New Roman"/>
        </w:rPr>
        <w:t>frequency of co-occurrence.</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Pr>
          <w:rFonts w:ascii="Times New Roman" w:hAnsi="Times New Roman" w:cs="Times New Roman"/>
        </w:rPr>
        <w:t>s</w:t>
      </w:r>
      <w:r w:rsidRPr="006558AD">
        <w:rPr>
          <w:rFonts w:ascii="Times New Roman" w:hAnsi="Times New Roman" w:cs="Times New Roman"/>
        </w:rPr>
        <w:t xml:space="preserve"> in </w:t>
      </w:r>
      <w:r>
        <w:rPr>
          <w:rFonts w:ascii="Times New Roman" w:hAnsi="Times New Roman" w:cs="Times New Roman"/>
        </w:rPr>
        <w:t>modelling</w:t>
      </w:r>
      <w:r w:rsidRPr="006558AD">
        <w:rPr>
          <w:rFonts w:ascii="Times New Roman" w:hAnsi="Times New Roman" w:cs="Times New Roman"/>
        </w:rPr>
        <w:t xml:space="preserve"> a linear classif</w:t>
      </w:r>
      <w:r>
        <w:rPr>
          <w:rFonts w:ascii="Times New Roman" w:hAnsi="Times New Roman" w:cs="Times New Roman"/>
        </w:rPr>
        <w:t>i</w:t>
      </w:r>
      <w:r w:rsidRPr="006558AD">
        <w:rPr>
          <w:rFonts w:ascii="Times New Roman" w:hAnsi="Times New Roman" w:cs="Times New Roman"/>
        </w:rPr>
        <w:t>er. Section 2.9 presents multilayer perceptrons and popular non</w:t>
      </w:r>
      <w:r>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Pr>
          <w:rFonts w:ascii="Times New Roman" w:hAnsi="Times New Roman" w:cs="Times New Roman"/>
          <w:b/>
          <w:bCs/>
        </w:rPr>
        <w:t xml:space="preserve"> </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Turing Test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Pr>
          <w:rFonts w:ascii="Times New Roman" w:hAnsi="Times New Roman" w:cs="Times New Roman"/>
        </w:rPr>
        <w:t>revolutionised</w:t>
      </w:r>
      <w:r w:rsidRPr="006558AD">
        <w:rPr>
          <w:rFonts w:ascii="Times New Roman" w:hAnsi="Times New Roman" w:cs="Times New Roman"/>
        </w:rPr>
        <w:t xml:space="preserve">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a new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0" w:name="bookmark0"/>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Pr>
          <w:rFonts w:ascii="Times New Roman" w:hAnsi="Times New Roman" w:cs="Times New Roman"/>
        </w:rPr>
        <w:t>s</w:t>
      </w:r>
      <w:r w:rsidRPr="006558AD">
        <w:rPr>
          <w:rFonts w:ascii="Times New Roman" w:hAnsi="Times New Roman" w:cs="Times New Roman"/>
        </w:rPr>
        <w:t>ation, and its dynamic 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Pr>
          <w:rFonts w:ascii="Times New Roman" w:hAnsi="Times New Roman" w:cs="Times New Roman"/>
        </w:rPr>
        <w:t>i</w:t>
      </w:r>
      <w:r w:rsidRPr="006558AD">
        <w:rPr>
          <w:rFonts w:ascii="Times New Roman" w:hAnsi="Times New Roman" w:cs="Times New Roman"/>
        </w:rPr>
        <w:t xml:space="preserve">cant motivation behind the development of </w:t>
      </w:r>
      <w:r>
        <w:rPr>
          <w:rFonts w:ascii="Times New Roman" w:hAnsi="Times New Roman" w:cs="Times New Roman"/>
        </w:rPr>
        <w:t>NLP</w:t>
      </w:r>
      <w:r w:rsidRPr="006558AD">
        <w:rPr>
          <w:rFonts w:ascii="Times New Roman" w:hAnsi="Times New Roman" w:cs="Times New Roman"/>
        </w:rPr>
        <w:t xml:space="preserve"> and understanding techniques.</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2.1</w:t>
      </w:r>
      <w:r>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Pr>
          <w:rFonts w:ascii="Times New Roman" w:hAnsi="Times New Roman" w:cs="Times New Roman"/>
        </w:rPr>
        <w:t xml:space="preserve"> </w:t>
      </w:r>
      <w:r w:rsidRPr="006558AD">
        <w:rPr>
          <w:rFonts w:ascii="Times New Roman" w:hAnsi="Times New Roman" w:cs="Times New Roman"/>
        </w:rPr>
        <w:t xml:space="preserve">how the earliest humans spoke, numerous theories have been proposed about the origin of language. Alister Hardy and Elaine Morgan proposed the </w:t>
      </w:r>
      <w:r w:rsidRPr="006558AD">
        <w:rPr>
          <w:rFonts w:ascii="Times New Roman" w:hAnsi="Times New Roman" w:cs="Times New Roman"/>
          <w:i/>
          <w:iCs/>
        </w:rPr>
        <w:t xml:space="preserve">aquatic ape theory </w:t>
      </w:r>
      <w:r w:rsidRPr="006558AD">
        <w:rPr>
          <w:rFonts w:ascii="Times New Roman" w:hAnsi="Times New Roman" w:cs="Times New Roman"/>
        </w:rPr>
        <w:t xml:space="preserve">in 1997, highlighting that there are certain traits we do not share with our </w:t>
      </w:r>
      <w:r w:rsidRPr="006558AD">
        <w:rPr>
          <w:rFonts w:ascii="Times New Roman" w:hAnsi="Times New Roman" w:cs="Times New Roman"/>
        </w:rPr>
        <w:lastRenderedPageBreak/>
        <w:t>primate relatives but that we do share communication traits with aquatic animals. For example, whales and dolphins are known to communicate with members of their species using sounds.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Pr>
          <w:rFonts w:ascii="Times New Roman" w:hAnsi="Times New Roman" w:cs="Times New Roman"/>
        </w:rPr>
        <w:t>i</w:t>
      </w:r>
      <w:r w:rsidRPr="006558AD">
        <w:rPr>
          <w:rFonts w:ascii="Times New Roman" w:hAnsi="Times New Roman" w:cs="Times New Roman"/>
        </w:rPr>
        <w:t>c study of languages. It is an interdisciplinary system (</w:t>
      </w:r>
      <w:r>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77949" w:rsidRDefault="00977949" w:rsidP="00977949">
      <w:pPr>
        <w:shd w:val="clear" w:color="auto" w:fill="FFFFFF"/>
        <w:jc w:val="both"/>
        <w:rPr>
          <w:rFonts w:ascii="Times New Roman" w:hAnsi="Times New Roman" w:cs="Times New Roman"/>
        </w:rPr>
      </w:pPr>
    </w:p>
    <w:p w:rsidR="00977949" w:rsidRPr="009B52C4"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77949" w:rsidRPr="009B52C4" w:rsidRDefault="00977949" w:rsidP="00977949">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Pr="009B52C4">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Pr>
          <w:rFonts w:ascii="Times New Roman" w:hAnsi="Times New Roman" w:cs="Times New Roman"/>
        </w:rPr>
        <w:t>emphasises</w:t>
      </w:r>
      <w:r w:rsidRPr="006558AD">
        <w:rPr>
          <w:rFonts w:ascii="Times New Roman" w:hAnsi="Times New Roman" w:cs="Times New Roman"/>
        </w:rPr>
        <w:t xml:space="preserve"> 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2.2</w:t>
      </w:r>
      <w:r>
        <w:rPr>
          <w:rFonts w:ascii="Times New Roman" w:hAnsi="Times New Roman" w:cs="Times New Roman"/>
          <w:b/>
          <w:bCs/>
        </w:rPr>
        <w:t xml:space="preserve"> </w:t>
      </w:r>
      <w:r w:rsidRPr="006558AD">
        <w:rPr>
          <w:rFonts w:ascii="Times New Roman" w:hAnsi="Times New Roman" w:cs="Times New Roman"/>
          <w:b/>
          <w:bCs/>
        </w:rPr>
        <w:t>Overview of the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Pipeline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Pr>
          <w:rFonts w:ascii="Times New Roman" w:hAnsi="Times New Roman" w:cs="Times New Roman"/>
        </w:rPr>
        <w:t>modelled</w:t>
      </w:r>
      <w:r w:rsidRPr="006558AD">
        <w:rPr>
          <w:rFonts w:ascii="Times New Roman" w:hAnsi="Times New Roman" w:cs="Times New Roman"/>
        </w:rPr>
        <w:t xml:space="preserve"> 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77949" w:rsidRDefault="00977949" w:rsidP="00977949">
      <w:pPr>
        <w:shd w:val="clear" w:color="auto" w:fill="FFFFFF"/>
        <w:jc w:val="both"/>
        <w:rPr>
          <w:rFonts w:ascii="Times New Roman" w:hAnsi="Times New Roman" w:cs="Times New Roman"/>
        </w:rPr>
      </w:pPr>
    </w:p>
    <w:p w:rsidR="00977949" w:rsidRPr="009B52C4"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Pr="009B52C4"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lastRenderedPageBreak/>
        <w:t>Figure 2.2: Stages of the language processing pipeline for textual data input.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Tasks in Natural Language Processing</w:t>
      </w:r>
      <w:r>
        <w:rPr>
          <w:rFonts w:ascii="Times New Roman" w:hAnsi="Times New Roman" w:cs="Times New Roman"/>
          <w:b/>
          <w:bCs/>
        </w:rPr>
        <w:t xml:space="preserve"> (</w:t>
      </w:r>
      <w:r w:rsidRPr="006558AD">
        <w:rPr>
          <w:rFonts w:ascii="Times New Roman" w:hAnsi="Times New Roman" w:cs="Times New Roman"/>
          <w:b/>
          <w:bCs/>
        </w:rPr>
        <w:t>NLP</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Pr>
          <w:rFonts w:ascii="Times New Roman" w:hAnsi="Times New Roman" w:cs="Times New Roman"/>
        </w:rPr>
        <w:t xml:space="preserve"> tasks</w:t>
      </w:r>
      <w:r w:rsidRPr="006558AD">
        <w:rPr>
          <w:rFonts w:ascii="Times New Roman" w:hAnsi="Times New Roman" w:cs="Times New Roman"/>
        </w:rPr>
        <w:t xml:space="preserve"> in NLP.</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16"/>
        </w:numPr>
        <w:shd w:val="clear" w:color="auto" w:fill="FFFFFF"/>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Detecting the type and intensity of emotional tone or opinion expressed in some text. Here, the output fr the entire sentence is a label such as positive, negative or neutral. Based on the usage of the phrase ‘do not support’, we can label the sentiment of the above example as ‘Negative’</w:t>
      </w:r>
      <w:r>
        <w:rPr>
          <w:rFonts w:ascii="Times New Roman" w:hAnsi="Times New Roman" w:cs="Times New Roman"/>
        </w:rPr>
        <w:t>.</w:t>
      </w:r>
    </w:p>
    <w:p w:rsidR="00977949" w:rsidRDefault="00977949" w:rsidP="00A45E52">
      <w:pPr>
        <w:widowControl w:val="0"/>
        <w:numPr>
          <w:ilvl w:val="0"/>
          <w:numId w:val="16"/>
        </w:numPr>
        <w:shd w:val="clear" w:color="auto" w:fill="FFFFFF"/>
        <w:autoSpaceDE w:val="0"/>
        <w:autoSpaceDN w:val="0"/>
        <w:adjustRightInd w:val="0"/>
        <w:spacing w:after="0" w:line="240" w:lineRule="auto"/>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Pr="004D405E">
        <w:rPr>
          <w:rFonts w:ascii="Times New Roman" w:hAnsi="Times New Roman" w:cs="Times New Roman"/>
        </w:rPr>
        <w:t>(</w:t>
      </w:r>
      <w:r w:rsidRPr="00181B54">
        <w:rPr>
          <w:rFonts w:ascii="Times New Roman" w:hAnsi="Times New Roman" w:cs="Times New Roman"/>
          <w:i/>
          <w:iCs/>
        </w:rPr>
        <w:t>adverb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Pr="004D405E">
        <w:rPr>
          <w:rFonts w:ascii="Times New Roman" w:hAnsi="Times New Roman" w:cs="Times New Roman"/>
        </w:rPr>
        <w:t>(</w:t>
      </w:r>
      <w:r w:rsidRPr="00181B54">
        <w:rPr>
          <w:rFonts w:ascii="Times New Roman" w:hAnsi="Times New Roman" w:cs="Times New Roman"/>
          <w:i/>
          <w:iCs/>
        </w:rPr>
        <w:t>noun</w:t>
      </w:r>
      <w:r w:rsidRPr="00975EA3">
        <w:rPr>
          <w:rFonts w:ascii="Times New Roman" w:hAnsi="Times New Roman" w:cs="Times New Roman"/>
        </w:rPr>
        <w:t>)</w:t>
      </w:r>
      <w:r w:rsidRPr="00181B54">
        <w:rPr>
          <w:rFonts w:ascii="Times New Roman" w:hAnsi="Times New Roman" w:cs="Times New Roman"/>
          <w:i/>
          <w:iCs/>
        </w:rPr>
        <w:t xml:space="preserve">.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Pr="004D405E">
        <w:rPr>
          <w:rFonts w:ascii="Times New Roman" w:hAnsi="Times New Roman" w:cs="Times New Roman"/>
        </w:rPr>
        <w:t>(</w:t>
      </w:r>
      <w:r w:rsidRPr="00181B54">
        <w:rPr>
          <w:rFonts w:ascii="Times New Roman" w:hAnsi="Times New Roman" w:cs="Times New Roman"/>
          <w:i/>
          <w:iCs/>
        </w:rPr>
        <w:t>adjective</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Pr="004D405E">
        <w:rPr>
          <w:rFonts w:ascii="Times New Roman" w:hAnsi="Times New Roman" w:cs="Times New Roman"/>
        </w:rPr>
        <w:t>(</w:t>
      </w:r>
      <w:r w:rsidRPr="00181B54">
        <w:rPr>
          <w:rFonts w:ascii="Times New Roman" w:hAnsi="Times New Roman" w:cs="Times New Roman"/>
          <w:i/>
          <w:iCs/>
        </w:rPr>
        <w:t>plural noun</w:t>
      </w:r>
      <w:r w:rsidRPr="004D405E">
        <w:rPr>
          <w:rFonts w:ascii="Times New Roman" w:hAnsi="Times New Roman" w:cs="Times New Roman"/>
        </w:rPr>
        <w:t>)</w:t>
      </w:r>
      <w:r w:rsidRPr="00181B54">
        <w:rPr>
          <w:rFonts w:ascii="Times New Roman" w:hAnsi="Times New Roman" w:cs="Times New Roman"/>
          <w:i/>
          <w:iCs/>
        </w:rPr>
        <w:t xml:space="preserve"> .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Pr="004D405E">
        <w:rPr>
          <w:rStyle w:val="FootnoteReference"/>
          <w:rFonts w:ascii="Times New Roman" w:hAnsi="Times New Roman" w:cs="Times New Roman"/>
        </w:rPr>
        <w:footnoteReference w:id="2"/>
      </w:r>
      <w:r w:rsidRPr="00181B54">
        <w:rPr>
          <w:rFonts w:ascii="Times New Roman" w:hAnsi="Times New Roman" w:cs="Times New Roman"/>
        </w:rPr>
        <w:t>.</w:t>
      </w:r>
    </w:p>
    <w:p w:rsidR="00977949" w:rsidRPr="006558AD"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Pr>
          <w:rFonts w:ascii="Times New Roman" w:hAnsi="Times New Roman" w:cs="Times New Roman"/>
        </w:rPr>
        <w:t>s</w:t>
      </w:r>
      <w:r w:rsidRPr="006558AD">
        <w:rPr>
          <w:rFonts w:ascii="Times New Roman" w:hAnsi="Times New Roman" w:cs="Times New Roman"/>
        </w:rPr>
        <w:t>ation and ‘NORP’ for nationality, respectively.</w:t>
      </w:r>
    </w:p>
    <w:p w:rsidR="00977949" w:rsidRPr="006558AD"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977949"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77949" w:rsidRPr="009C052C"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Hindi, will be </w:t>
      </w:r>
      <w:r w:rsidRPr="009C052C">
        <w:rPr>
          <w:rFonts w:ascii="NotoSansDevanagari-Regular" w:hAnsi="NotoSansDevanagari-Regular" w:cs="Arial Unicode MS"/>
          <w:color w:val="000000"/>
          <w:sz w:val="24"/>
          <w:cs/>
          <w:lang w:bidi="hi-IN"/>
        </w:rPr>
        <w:t>मैं</w:t>
      </w:r>
      <w:r w:rsidRPr="009C052C">
        <w:rPr>
          <w:rFonts w:ascii="NotoSansDevanagari-Regular" w:hAnsi="NotoSansDevanagari-Regular" w:cs="Times New Roman"/>
          <w:color w:val="000000"/>
          <w:sz w:val="24"/>
        </w:rPr>
        <w:t xml:space="preserve"> </w:t>
      </w:r>
      <w:r w:rsidRPr="009C052C">
        <w:rPr>
          <w:rFonts w:ascii="LMRoman12-Regular-Identity-H" w:hAnsi="LMRoman12-Regular-Identity-H" w:cs="Times New Roman"/>
          <w:color w:val="000000"/>
          <w:sz w:val="24"/>
        </w:rPr>
        <w:t xml:space="preserve">WHO </w:t>
      </w:r>
      <w:r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Pr="009C052C">
        <w:rPr>
          <w:rFonts w:ascii="LMRoman12-Regular-Identity-H" w:hAnsi="LMRoman12-Regular-Identity-H" w:cs="Times New Roman"/>
          <w:color w:val="000000"/>
          <w:sz w:val="24"/>
        </w:rPr>
        <w:t>.</w:t>
      </w:r>
    </w:p>
    <w:p w:rsidR="00977949" w:rsidRDefault="00977949" w:rsidP="00977949">
      <w:pPr>
        <w:shd w:val="clear" w:color="auto" w:fill="FFFFFF"/>
        <w:ind w:left="720"/>
        <w:rPr>
          <w:rFonts w:ascii="Times New Roman" w:hAnsi="Times New Roman" w:cs="Times New Roman"/>
        </w:rPr>
      </w:pPr>
    </w:p>
    <w:p w:rsidR="00977949" w:rsidRPr="00650249" w:rsidRDefault="00977949" w:rsidP="009779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Default="00977949" w:rsidP="009779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Pr="006558AD">
        <w:rPr>
          <w:rFonts w:ascii="Times New Roman" w:hAnsi="Times New Roman" w:cs="Times New Roman"/>
        </w:rPr>
        <w:t>.</w:t>
      </w:r>
    </w:p>
    <w:p w:rsidR="00977949" w:rsidRDefault="00977949" w:rsidP="00977949">
      <w:pPr>
        <w:shd w:val="clear" w:color="auto" w:fill="FFFFFF"/>
        <w:ind w:left="720"/>
        <w:jc w:val="center"/>
        <w:rPr>
          <w:rFonts w:ascii="Times New Roman" w:hAnsi="Times New Roman" w:cs="Times New Roman"/>
        </w:rPr>
      </w:pP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Pr="006558AD">
        <w:rPr>
          <w:rFonts w:ascii="Times New Roman" w:hAnsi="Times New Roman" w:cs="Times New Roman"/>
          <w:b/>
          <w:bCs/>
        </w:rPr>
        <w:t>Summari</w:t>
      </w:r>
      <w:r>
        <w:rPr>
          <w:rFonts w:ascii="Times New Roman" w:hAnsi="Times New Roman" w:cs="Times New Roman"/>
          <w:b/>
          <w:bCs/>
        </w:rPr>
        <w:t>s</w:t>
      </w:r>
      <w:r w:rsidRPr="006558AD">
        <w:rPr>
          <w:rFonts w:ascii="Times New Roman" w:hAnsi="Times New Roman" w:cs="Times New Roman"/>
          <w:b/>
          <w:bCs/>
        </w:rPr>
        <w:t xml:space="preserve">ation: </w:t>
      </w:r>
      <w:r w:rsidRPr="006558AD">
        <w:rPr>
          <w:rFonts w:ascii="Times New Roman" w:hAnsi="Times New Roman" w:cs="Times New Roman"/>
        </w:rPr>
        <w:t xml:space="preserve">Producing </w:t>
      </w:r>
      <w:r>
        <w:rPr>
          <w:rFonts w:ascii="Times New Roman" w:hAnsi="Times New Roman" w:cs="Times New Roman"/>
        </w:rPr>
        <w:t>a shorter</w:t>
      </w:r>
      <w:r w:rsidRPr="006558AD">
        <w:rPr>
          <w:rFonts w:ascii="Times New Roman" w:hAnsi="Times New Roman" w:cs="Times New Roman"/>
        </w:rPr>
        <w:t xml:space="preserve"> version of the larger </w:t>
      </w:r>
      <w:r w:rsidRPr="006558AD">
        <w:rPr>
          <w:rFonts w:ascii="Times New Roman" w:hAnsi="Times New Roman" w:cs="Times New Roman"/>
          <w:i/>
          <w:iCs/>
        </w:rPr>
        <w:t xml:space="preserve">reference text </w:t>
      </w:r>
      <w:r w:rsidRPr="006558AD">
        <w:rPr>
          <w:rFonts w:ascii="Times New Roman" w:hAnsi="Times New Roman" w:cs="Times New Roman"/>
        </w:rPr>
        <w:t>that still retains the information conveyed. The output is a piece of text that is way shorter in length than the reference.</w:t>
      </w: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lastRenderedPageBreak/>
        <w:t xml:space="preserve">8. </w:t>
      </w:r>
      <w:r w:rsidRPr="006558AD">
        <w:rPr>
          <w:rFonts w:ascii="Times New Roman" w:hAnsi="Times New Roman" w:cs="Times New Roman"/>
          <w:b/>
          <w:bCs/>
        </w:rPr>
        <w:t xml:space="preserve">Question Answering: </w:t>
      </w:r>
      <w:r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Pr="006558AD">
        <w:rPr>
          <w:rFonts w:ascii="Times New Roman" w:hAnsi="Times New Roman" w:cs="Times New Roman"/>
          <w:lang w:val="da-DK"/>
        </w:rPr>
        <w:t>underfund’</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and expect the answer to be ‘India’</w:t>
      </w:r>
      <w:r>
        <w:rPr>
          <w:rFonts w:ascii="Times New Roman" w:hAnsi="Times New Roman" w:cs="Times New Roman"/>
        </w:rPr>
        <w:t>.</w:t>
      </w: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Pr="006558AD">
        <w:rPr>
          <w:rFonts w:ascii="Times New Roman" w:hAnsi="Times New Roman" w:cs="Times New Roman"/>
          <w:b/>
          <w:bCs/>
        </w:rPr>
        <w:t xml:space="preserve">Knowledge Graph Completion: </w:t>
      </w:r>
      <w:r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Pr>
          <w:rFonts w:ascii="Times New Roman" w:hAnsi="Times New Roman" w:cs="Times New Roman"/>
          <w:noProof/>
          <w:position w:val="-6"/>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Pr>
          <w:rFonts w:ascii="Times New Roman" w:hAnsi="Times New Roman" w:cs="Times New Roman"/>
        </w:rPr>
        <w:t>.</w:t>
      </w:r>
    </w:p>
    <w:p w:rsidR="00977949" w:rsidRPr="006558AD" w:rsidRDefault="00977949" w:rsidP="00977949">
      <w:pPr>
        <w:shd w:val="clear" w:color="auto" w:fill="FFFFFF"/>
        <w:tabs>
          <w:tab w:val="left" w:pos="586"/>
        </w:tabs>
        <w:ind w:left="720"/>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Optical Character Recognition (OCR)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Pr>
          <w:rFonts w:ascii="Times New Roman" w:hAnsi="Times New Roman" w:cs="Times New Roman"/>
        </w:rPr>
        <w:t>misspelt</w:t>
      </w:r>
      <w:r w:rsidRPr="006558AD">
        <w:rPr>
          <w:rFonts w:ascii="Times New Roman" w:hAnsi="Times New Roman" w:cs="Times New Roman"/>
        </w:rPr>
        <w:t xml:space="preserve"> words, we can ef</w:t>
      </w:r>
      <w:r>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Pr>
          <w:rFonts w:ascii="Times New Roman" w:hAnsi="Times New Roman" w:cs="Times New Roman"/>
        </w:rPr>
        <w:t xml:space="preserve"> i</w:t>
      </w:r>
      <w:r w:rsidRPr="006558AD">
        <w:rPr>
          <w:rFonts w:ascii="Times New Roman" w:hAnsi="Times New Roman" w:cs="Times New Roman"/>
        </w:rPr>
        <w:t>s crucial to note that there is no one-size-f</w:t>
      </w:r>
      <w:r>
        <w:rPr>
          <w:rFonts w:ascii="Times New Roman" w:hAnsi="Times New Roman" w:cs="Times New Roman"/>
        </w:rPr>
        <w:t>i</w:t>
      </w:r>
      <w:r w:rsidRPr="006558AD">
        <w:rPr>
          <w:rFonts w:ascii="Times New Roman" w:hAnsi="Times New Roman" w:cs="Times New Roman"/>
        </w:rPr>
        <w:t>ts-all preprocessing technique applicable to all NLP tasks.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and the computational resources available at hand. This is where feature engineering helps. It helps us analy</w:t>
      </w:r>
      <w:r>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w:t>
      </w:r>
      <w:r w:rsidRPr="006558AD">
        <w:rPr>
          <w:rFonts w:ascii="Times New Roman" w:hAnsi="Times New Roman" w:cs="Times New Roman"/>
        </w:rPr>
        <w:lastRenderedPageBreak/>
        <w:t xml:space="preserve">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Pr>
          <w:rFonts w:ascii="Times New Roman" w:hAnsi="Times New Roman" w:cs="Times New Roman"/>
        </w:rPr>
        <w:t>, etc.</w:t>
      </w:r>
      <w:r w:rsidRPr="006558AD">
        <w:rPr>
          <w:rFonts w:ascii="Times New Roman" w:hAnsi="Times New Roman" w:cs="Times New Roman"/>
        </w:rPr>
        <w: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Model Building.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Pr>
          <w:rFonts w:ascii="Times New Roman" w:hAnsi="Times New Roman" w:cs="Times New Roman"/>
        </w:rPr>
        <w:t>modelling</w:t>
      </w:r>
      <w:r w:rsidRPr="006558AD">
        <w:rPr>
          <w:rFonts w:ascii="Times New Roman" w:hAnsi="Times New Roman" w:cs="Times New Roman"/>
        </w:rPr>
        <w:t xml:space="preserve"> since text can always be represented as a sequence of words/phrases/characters. As NLP-based sequence models aim to learn the ‘hidden/latent language’ (in the vector space) from the input text, they are also called Language Models (LMs). For a long time, neural networks like Recurrent Neural Networks (RNN) </w:t>
      </w:r>
      <w:r w:rsidRPr="006558AD">
        <w:rPr>
          <w:rFonts w:ascii="Times New Roman" w:hAnsi="Times New Roman" w:cs="Times New Roman"/>
          <w:lang w:val="da-DK"/>
        </w:rPr>
        <w:t xml:space="preserve">(Elman 1990), </w:t>
      </w:r>
      <w:r w:rsidRPr="006558AD">
        <w:rPr>
          <w:rFonts w:ascii="Times New Roman" w:hAnsi="Times New Roman" w:cs="Times New Roman"/>
        </w:rPr>
        <w:t xml:space="preserve">Long Short-Term Memory (LSTM), and 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Pr>
          <w:rFonts w:ascii="Times New Roman" w:hAnsi="Times New Roman" w:cs="Times New Roman"/>
        </w:rPr>
        <w:t>modelling</w:t>
      </w:r>
      <w:r w:rsidRPr="006558AD">
        <w:rPr>
          <w:rFonts w:ascii="Times New Roman" w:hAnsi="Times New Roman" w:cs="Times New Roman"/>
        </w:rPr>
        <w:t xml:space="preserve"> sequential data, like text. However, with the introduction of </w:t>
      </w:r>
      <w:r>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Evaluation. </w:t>
      </w:r>
      <w:r w:rsidRPr="006558AD">
        <w:rPr>
          <w:rFonts w:ascii="Times New Roman" w:hAnsi="Times New Roman" w:cs="Times New Roman"/>
        </w:rPr>
        <w:t>Once the model is designed, we must assess how ‘good’ a language model is. While classif</w:t>
      </w:r>
      <w:r>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Pr>
          <w:rFonts w:ascii="Times New Roman" w:hAnsi="Times New Roman" w:cs="Times New Roman"/>
        </w:rPr>
        <w:t xml:space="preserve"> </w:t>
      </w:r>
      <w:r w:rsidRPr="006558AD">
        <w:rPr>
          <w:rFonts w:ascii="Times New Roman" w:hAnsi="Times New Roman" w:cs="Times New Roman"/>
        </w:rPr>
        <w:t>For machine</w:t>
      </w:r>
      <w:r>
        <w:rPr>
          <w:rFonts w:ascii="Times New Roman" w:hAnsi="Times New Roman" w:cs="Times New Roman"/>
        </w:rPr>
        <w:t xml:space="preserve"> </w:t>
      </w:r>
      <w:r w:rsidRPr="006558AD">
        <w:rPr>
          <w:rFonts w:ascii="Times New Roman" w:hAnsi="Times New Roman" w:cs="Times New Roman"/>
        </w:rPr>
        <w:t xml:space="preserve">translation and </w:t>
      </w:r>
      <w:r>
        <w:rPr>
          <w:rFonts w:ascii="Times New Roman" w:hAnsi="Times New Roman" w:cs="Times New Roman"/>
        </w:rPr>
        <w:t>summarisation</w:t>
      </w:r>
      <w:r w:rsidRPr="006558AD">
        <w:rPr>
          <w:rFonts w:ascii="Times New Roman" w:hAnsi="Times New Roman" w:cs="Times New Roman"/>
        </w:rPr>
        <w:t xml:space="preserve"> tasks, we typically use Bilingual Evaluation Understudy (BLEU) and Recall-Oriented Understudy for </w:t>
      </w:r>
      <w:r w:rsidRPr="006558AD">
        <w:rPr>
          <w:rFonts w:ascii="Times New Roman" w:hAnsi="Times New Roman" w:cs="Times New Roman"/>
          <w:lang w:val="da-DK"/>
        </w:rPr>
        <w:t xml:space="preserve">Gisting </w:t>
      </w:r>
      <w:r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Pr="006558AD">
        <w:rPr>
          <w:rFonts w:ascii="Times New Roman" w:hAnsi="Times New Roman" w:cs="Times New Roman"/>
          <w:lang w:val="da-DK"/>
        </w:rPr>
        <w:t xml:space="preserve">BERTScore </w:t>
      </w:r>
      <w:r w:rsidRPr="006558AD">
        <w:rPr>
          <w:rFonts w:ascii="Times New Roman" w:hAnsi="Times New Roman" w:cs="Times New Roman"/>
        </w:rPr>
        <w:t xml:space="preserve">have also been designed. When comparing two LMs themselves, we can employ entropy-based measures like perplexity. We introduce these </w:t>
      </w:r>
      <w:r w:rsidRPr="006558AD">
        <w:rPr>
          <w:rFonts w:ascii="Times New Roman" w:hAnsi="Times New Roman" w:cs="Times New Roman"/>
          <w:lang w:val="nb-NO"/>
        </w:rPr>
        <w:t xml:space="preserve">LM </w:t>
      </w:r>
      <w:r w:rsidRPr="006558AD">
        <w:rPr>
          <w:rFonts w:ascii="Times New Roman" w:hAnsi="Times New Roman" w:cs="Times New Roman"/>
        </w:rPr>
        <w:t>evaluation metrics in Chapter 4.</w:t>
      </w:r>
    </w:p>
    <w:p w:rsidR="00977949" w:rsidRDefault="00977949" w:rsidP="00977949">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977949" w:rsidRPr="00C66B35" w:rsidTr="006E42E0">
        <w:trPr>
          <w:jc w:val="center"/>
        </w:trPr>
        <w:tc>
          <w:tcPr>
            <w:tcW w:w="2166"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rPr>
            </w:pPr>
            <w:r w:rsidRPr="00650249">
              <w:rPr>
                <w:rFonts w:ascii="Times New Roman" w:hAnsi="Times New Roman" w:cs="Times New Roman"/>
                <w:b/>
                <w:bCs/>
              </w:rPr>
              <w:t>Meaning</w:t>
            </w:r>
          </w:p>
        </w:tc>
      </w:tr>
      <w:tr w:rsidR="00977949" w:rsidRPr="00C66B35" w:rsidTr="006E42E0">
        <w:trPr>
          <w:jc w:val="center"/>
        </w:trPr>
        <w:tc>
          <w:tcPr>
            <w:tcW w:w="2166" w:type="dxa"/>
            <w:tcBorders>
              <w:top w:val="single" w:sz="4" w:space="0" w:color="auto"/>
            </w:tcBorders>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expressed vocally with a certain sound</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Structural</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composed of different linguistic components</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Syntactic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fits into the overall structure of a sentence</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Semantic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W</w:t>
            </w:r>
            <w:r w:rsidRPr="00C66B35">
              <w:rPr>
                <w:rFonts w:ascii="Times New Roman" w:hAnsi="Times New Roman" w:cs="Times New Roman"/>
              </w:rPr>
              <w:t>hat is the meaning of a word in some particular context</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Pragmatic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used in a discourse or conversation</w:t>
            </w:r>
            <w:r>
              <w:rPr>
                <w:rFonts w:ascii="Times New Roman" w:hAnsi="Times New Roman" w:cs="Times New Roman"/>
              </w:rPr>
              <w:t>.</w:t>
            </w:r>
          </w:p>
        </w:tc>
      </w:tr>
    </w:tbl>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cyan"/>
        </w:rPr>
        <w:lastRenderedPageBreak/>
        <w:t>Table 2.1: Different kinds of information that can be derived from a word</w:t>
      </w:r>
      <w:r>
        <w:rPr>
          <w:rFonts w:ascii="Times New Roman" w:hAnsi="Times New Roman" w:cs="Times New Roman"/>
        </w:rPr>
        <w:t>.</w:t>
      </w:r>
    </w:p>
    <w:p w:rsidR="00977949" w:rsidRDefault="00977949" w:rsidP="00977949">
      <w:pPr>
        <w:shd w:val="clear" w:color="auto" w:fill="FFFFFF"/>
        <w:jc w:val="center"/>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bookmarkStart w:id="3" w:name="bookmark6"/>
      <w:r w:rsidRPr="006558AD">
        <w:rPr>
          <w:rFonts w:ascii="Times New Roman" w:hAnsi="Times New Roman" w:cs="Times New Roman"/>
          <w:b/>
          <w:bCs/>
        </w:rPr>
        <w:t>D</w:t>
      </w:r>
      <w:bookmarkEnd w:id="3"/>
      <w:r w:rsidRPr="006558AD">
        <w:rPr>
          <w:rFonts w:ascii="Times New Roman" w:hAnsi="Times New Roman" w:cs="Times New Roman"/>
          <w:b/>
          <w:bCs/>
        </w:rPr>
        <w:t xml:space="preserve">eployment. </w:t>
      </w:r>
      <w:r w:rsidRPr="006558AD">
        <w:rPr>
          <w:rFonts w:ascii="Times New Roman" w:hAnsi="Times New Roman" w:cs="Times New Roman"/>
        </w:rPr>
        <w:t xml:space="preserve">Transforming a trained model </w:t>
      </w:r>
      <w:r>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Pr>
          <w:rStyle w:val="FootnoteReference"/>
          <w:rFonts w:ascii="Times New Roman" w:hAnsi="Times New Roman" w:cs="Times New Roman"/>
        </w:rPr>
        <w:footnoteReference w:id="3"/>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2.3</w:t>
      </w:r>
      <w:r>
        <w:rPr>
          <w:rFonts w:ascii="Times New Roman" w:hAnsi="Times New Roman" w:cs="Times New Roman"/>
          <w:b/>
          <w:bCs/>
        </w:rPr>
        <w:t xml:space="preserve"> </w:t>
      </w:r>
      <w:r w:rsidRPr="006558AD">
        <w:rPr>
          <w:rFonts w:ascii="Times New Roman" w:hAnsi="Times New Roman" w:cs="Times New Roman"/>
          <w:b/>
          <w:bCs/>
        </w:rPr>
        <w:t>Morphology</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Dif</w:t>
      </w:r>
      <w:r>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Words play an integral role in our ability to use language to express our emotions and creativity, originating from the fundamental question: what do we know when we know a word?</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relationship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In morphologically rich languages, 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977949" w:rsidRDefault="00977949" w:rsidP="00977949">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977949" w:rsidRPr="00780237" w:rsidTr="006E42E0">
        <w:trPr>
          <w:trHeight w:val="20"/>
          <w:jc w:val="center"/>
        </w:trPr>
        <w:tc>
          <w:tcPr>
            <w:tcW w:w="1272"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b/>
                <w:bCs/>
              </w:rPr>
              <w:t>Tamil</w:t>
            </w:r>
          </w:p>
        </w:tc>
      </w:tr>
      <w:tr w:rsidR="00977949" w:rsidRPr="00780237" w:rsidTr="006E42E0">
        <w:trPr>
          <w:trHeight w:val="20"/>
          <w:jc w:val="center"/>
        </w:trPr>
        <w:tc>
          <w:tcPr>
            <w:tcW w:w="1272" w:type="dxa"/>
            <w:tcBorders>
              <w:top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977949" w:rsidRPr="005D09CA" w:rsidRDefault="00977949" w:rsidP="006E42E0">
            <w:pPr>
              <w:jc w:val="both"/>
              <w:rPr>
                <w:rFonts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cs="Mangal"/>
                <w:lang w:bidi="hi-IN"/>
              </w:rPr>
              <w:t xml:space="preserve"> </w:t>
            </w:r>
          </w:p>
        </w:tc>
        <w:tc>
          <w:tcPr>
            <w:tcW w:w="2242" w:type="dxa"/>
            <w:tcBorders>
              <w:top w:val="single" w:sz="4" w:space="0" w:color="auto"/>
            </w:tcBorders>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We will go</w:t>
            </w:r>
          </w:p>
        </w:tc>
        <w:tc>
          <w:tcPr>
            <w:tcW w:w="1236" w:type="dxa"/>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lastRenderedPageBreak/>
              <w:t>ேபாேவாம</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lastRenderedPageBreak/>
              <w:t>You will go</w:t>
            </w:r>
          </w:p>
        </w:tc>
        <w:tc>
          <w:tcPr>
            <w:tcW w:w="1236" w:type="dxa"/>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He will go</w:t>
            </w:r>
          </w:p>
        </w:tc>
        <w:tc>
          <w:tcPr>
            <w:tcW w:w="1236" w:type="dxa"/>
          </w:tcPr>
          <w:p w:rsidR="00977949" w:rsidRPr="00780237" w:rsidRDefault="00977949" w:rsidP="006E42E0">
            <w:pPr>
              <w:jc w:val="both"/>
              <w:rPr>
                <w:rFonts w:ascii="Times New Roman" w:hAnsi="Times New Roman" w:cs="Times New Roman"/>
              </w:rPr>
            </w:pPr>
            <w:r w:rsidRPr="00780237">
              <w:rPr>
                <w:rFonts w:ascii="Nirmala UI" w:hAnsi="Nirmala UI" w:cs="Nirmala UI"/>
                <w:cs/>
                <w:lang w:bidi="hi-IN"/>
              </w:rPr>
              <w:t>वह</w:t>
            </w:r>
            <w:r>
              <w:rPr>
                <w:rFonts w:ascii="NotoSansDevanagari-Regular" w:hAnsi="NotoSansDevanagari-Regular" w:cs="NotoSansDevanagari-Regular"/>
              </w:rPr>
              <w:t xml:space="preserve"> </w:t>
            </w:r>
            <w:r w:rsidRPr="005D09CA">
              <w:rPr>
                <w:rFonts w:ascii="Nirmala UI" w:hAnsi="Nirmala UI" w:cs="Nirmala UI" w:hint="cs"/>
                <w:cs/>
                <w:lang w:bidi="hi-IN"/>
              </w:rPr>
              <w:t>जाएगा</w:t>
            </w:r>
            <w:r w:rsidRPr="005D09CA">
              <w:rPr>
                <w:rFonts w:ascii="NotoSansDevanagari-Regular" w:hAnsi="NotoSansDevanagari-Regular" w:cs="NotoSansDevanagari-Regular"/>
              </w:rPr>
              <w:t xml:space="preserve"> </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977949" w:rsidRPr="00780237" w:rsidTr="006E42E0">
        <w:trPr>
          <w:trHeight w:val="20"/>
          <w:jc w:val="center"/>
        </w:trPr>
        <w:tc>
          <w:tcPr>
            <w:tcW w:w="1272" w:type="dxa"/>
            <w:tcBorders>
              <w:bottom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977949" w:rsidRDefault="00977949" w:rsidP="00977949">
      <w:pPr>
        <w:shd w:val="clear" w:color="auto" w:fill="FFFFFF"/>
        <w:jc w:val="center"/>
        <w:rPr>
          <w:rFonts w:ascii="Times New Roman" w:hAnsi="Times New Roman" w:cs="Times New Roman"/>
        </w:rPr>
      </w:pPr>
      <w:bookmarkStart w:id="4" w:name="bookmark8"/>
    </w:p>
    <w:p w:rsidR="00977949" w:rsidRPr="006558AD" w:rsidRDefault="00977949" w:rsidP="00977949">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2.3.1</w:t>
      </w:r>
      <w:r>
        <w:rPr>
          <w:rFonts w:ascii="Times New Roman" w:hAnsi="Times New Roman" w:cs="Times New Roman"/>
          <w:b/>
          <w:bCs/>
          <w:i/>
          <w:iCs/>
        </w:rPr>
        <w:t xml:space="preserve"> </w:t>
      </w:r>
      <w:r w:rsidRPr="006558AD">
        <w:rPr>
          <w:rFonts w:ascii="Times New Roman" w:hAnsi="Times New Roman" w:cs="Times New Roman"/>
          <w:b/>
          <w:bCs/>
          <w:i/>
          <w:iCs/>
        </w:rPr>
        <w:t>Morphemes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Pr>
          <w:rFonts w:ascii="Times New Roman" w:hAnsi="Times New Roman" w:cs="Times New Roman"/>
        </w:rPr>
        <w:t>c</w:t>
      </w:r>
      <w:r w:rsidRPr="006558AD">
        <w:rPr>
          <w:rFonts w:ascii="Times New Roman" w:hAnsi="Times New Roman" w:cs="Times New Roman"/>
        </w:rPr>
        <w:t xml:space="preserve"> units like </w:t>
      </w:r>
      <w:r>
        <w:rPr>
          <w:rFonts w:ascii="Times New Roman" w:hAnsi="Times New Roman" w:cs="Times New Roman"/>
        </w:rPr>
        <w:t xml:space="preserve">take and course, and the other blocks like </w:t>
      </w:r>
      <w:r w:rsidRPr="00650249">
        <w:rPr>
          <w:rFonts w:ascii="Times New Roman" w:hAnsi="Times New Roman" w:cs="Times New Roman"/>
        </w:rPr>
        <w:t>-ing</w:t>
      </w:r>
      <w:r>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Pr>
          <w:rFonts w:ascii="Times New Roman" w:hAnsi="Times New Roman" w:cs="Times New Roman"/>
        </w:rPr>
        <w:t>i</w:t>
      </w:r>
      <w:r w:rsidRPr="006558AD">
        <w:rPr>
          <w:rFonts w:ascii="Times New Roman" w:hAnsi="Times New Roman" w:cs="Times New Roman"/>
        </w:rPr>
        <w:t>xed number of words that fall into this bucket.</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Pr>
          <w:rFonts w:ascii="Times New Roman" w:hAnsi="Times New Roman" w:cs="Times New Roman"/>
        </w:rPr>
        <w:t>fi</w:t>
      </w:r>
      <w:r w:rsidRPr="006558AD">
        <w:rPr>
          <w:rFonts w:ascii="Times New Roman" w:hAnsi="Times New Roman" w:cs="Times New Roman"/>
        </w:rPr>
        <w:t>xes. Af</w:t>
      </w:r>
      <w:r>
        <w:rPr>
          <w:rFonts w:ascii="Times New Roman" w:hAnsi="Times New Roman" w:cs="Times New Roman"/>
        </w:rPr>
        <w:t>fi</w:t>
      </w:r>
      <w:r w:rsidRPr="006558AD">
        <w:rPr>
          <w:rFonts w:ascii="Times New Roman" w:hAnsi="Times New Roman" w:cs="Times New Roman"/>
        </w:rPr>
        <w:t xml:space="preserve">xes like </w:t>
      </w:r>
      <w:r w:rsidRPr="006558AD">
        <w:rPr>
          <w:rFonts w:ascii="Times New Roman" w:hAnsi="Times New Roman" w:cs="Times New Roman"/>
          <w:i/>
          <w:iCs/>
        </w:rPr>
        <w:t>un</w:t>
      </w:r>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Pr>
          <w:rFonts w:ascii="Times New Roman" w:hAnsi="Times New Roman" w:cs="Times New Roman"/>
        </w:rPr>
        <w:t>fi</w:t>
      </w:r>
      <w:r w:rsidRPr="006558AD">
        <w:rPr>
          <w:rFonts w:ascii="Times New Roman" w:hAnsi="Times New Roman" w:cs="Times New Roman"/>
        </w:rPr>
        <w:t>x in another and vice versa.</w:t>
      </w:r>
    </w:p>
    <w:p w:rsidR="00977949" w:rsidRDefault="00977949" w:rsidP="00977949">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977949" w:rsidRPr="006558AD" w:rsidTr="006E42E0">
        <w:trPr>
          <w:trHeight w:val="20"/>
          <w:jc w:val="center"/>
        </w:trPr>
        <w:tc>
          <w:tcPr>
            <w:tcW w:w="1591"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977949" w:rsidRPr="006558AD" w:rsidTr="006E42E0">
        <w:trPr>
          <w:trHeight w:val="20"/>
          <w:jc w:val="center"/>
        </w:trPr>
        <w:tc>
          <w:tcPr>
            <w:tcW w:w="1591"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977949" w:rsidRPr="005D09CA" w:rsidRDefault="00977949" w:rsidP="006E42E0">
            <w:pPr>
              <w:shd w:val="clear" w:color="auto" w:fill="FFFFFF"/>
              <w:jc w:val="both"/>
              <w:rPr>
                <w:rFonts w:ascii="Times New Roman" w:hAnsi="Times New Roman" w:cs="Times New Roman"/>
                <w:lang w:val="nb-NO"/>
              </w:rPr>
            </w:pPr>
            <w:r>
              <w:rPr>
                <w:rFonts w:ascii="Times New Roman" w:hAnsi="Times New Roman" w:cs="Times New Roman"/>
              </w:rPr>
              <w:t>e</w:t>
            </w:r>
            <w:r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977949" w:rsidRDefault="00977949" w:rsidP="00977949">
      <w:pPr>
        <w:shd w:val="clear" w:color="auto" w:fill="FFFFFF"/>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977949" w:rsidRDefault="00977949" w:rsidP="00977949">
      <w:pPr>
        <w:shd w:val="clear" w:color="auto" w:fill="FFFFFF"/>
        <w:jc w:val="center"/>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can be joined together to 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2.3.2</w:t>
      </w:r>
      <w:r>
        <w:rPr>
          <w:rFonts w:ascii="Times New Roman" w:hAnsi="Times New Roman" w:cs="Times New Roman"/>
          <w:b/>
          <w:bCs/>
          <w:i/>
          <w:iCs/>
        </w:rPr>
        <w:t xml:space="preserve"> </w:t>
      </w:r>
      <w:r w:rsidRPr="006558AD">
        <w:rPr>
          <w:rFonts w:ascii="Times New Roman" w:hAnsi="Times New Roman" w:cs="Times New Roman"/>
          <w:b/>
          <w:bCs/>
          <w:i/>
          <w:iCs/>
        </w:rPr>
        <w:t>Stemming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Pr>
          <w:rFonts w:ascii="Times New Roman" w:hAnsi="Times New Roman" w:cs="Times New Roman"/>
        </w:rPr>
        <w:t>normalise</w:t>
      </w:r>
      <w:r w:rsidRPr="006558AD">
        <w:rPr>
          <w:rFonts w:ascii="Times New Roman" w:hAnsi="Times New Roman" w:cs="Times New Roman"/>
        </w:rPr>
        <w:t xml:space="preserve"> the inf</w:t>
      </w:r>
      <w:r>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w:t>
      </w:r>
      <w:r w:rsidRPr="006558AD">
        <w:rPr>
          <w:rFonts w:ascii="Times New Roman" w:hAnsi="Times New Roman" w:cs="Times New Roman"/>
        </w:rPr>
        <w:lastRenderedPageBreak/>
        <w:t xml:space="preserve">example, </w:t>
      </w:r>
      <w:r>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Pr>
          <w:rFonts w:ascii="Times New Roman" w:hAnsi="Times New Roman" w:cs="Times New Roman"/>
        </w:rPr>
        <w:t>—</w:t>
      </w:r>
      <w:r w:rsidRPr="006558AD">
        <w:rPr>
          <w:rFonts w:ascii="Times New Roman" w:hAnsi="Times New Roman" w:cs="Times New Roman"/>
        </w:rPr>
        <w:t>the Porter</w:t>
      </w:r>
      <w:r>
        <w:rPr>
          <w:rStyle w:val="FootnoteReference"/>
          <w:rFonts w:ascii="Times New Roman" w:hAnsi="Times New Roman" w:cs="Times New Roman"/>
        </w:rPr>
        <w:footnoteReference w:id="4"/>
      </w:r>
      <w:r w:rsidRPr="006558AD">
        <w:rPr>
          <w:rFonts w:ascii="Times New Roman" w:hAnsi="Times New Roman" w:cs="Times New Roman"/>
        </w:rPr>
        <w:t xml:space="preserve"> and Snowball</w:t>
      </w:r>
      <w:r>
        <w:rPr>
          <w:rStyle w:val="FootnoteReference"/>
          <w:rFonts w:ascii="Times New Roman" w:hAnsi="Times New Roman" w:cs="Times New Roman"/>
        </w:rPr>
        <w:footnoteReference w:id="5"/>
      </w:r>
      <w:r w:rsidRPr="006558AD">
        <w:rPr>
          <w:rFonts w:ascii="Times New Roman" w:hAnsi="Times New Roman" w:cs="Times New Roman"/>
        </w:rPr>
        <w:t xml:space="preserve"> </w:t>
      </w:r>
      <w:r>
        <w:rPr>
          <w:rFonts w:ascii="Times New Roman" w:hAnsi="Times New Roman" w:cs="Times New Roman"/>
          <w:lang w:val="nb-NO"/>
        </w:rPr>
        <w:t>Stemmers</w:t>
      </w:r>
      <w:r w:rsidRPr="006558AD">
        <w:rPr>
          <w:rFonts w:ascii="Times New Roman" w:hAnsi="Times New Roman" w:cs="Times New Roman"/>
          <w:lang w:val="nb-NO"/>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2.3.3</w:t>
      </w:r>
      <w:r>
        <w:rPr>
          <w:rFonts w:ascii="Times New Roman" w:hAnsi="Times New Roman" w:cs="Times New Roman"/>
          <w:b/>
          <w:bCs/>
          <w:i/>
          <w:iCs/>
        </w:rPr>
        <w:t xml:space="preserve"> </w:t>
      </w:r>
      <w:r w:rsidRPr="006558AD">
        <w:rPr>
          <w:rFonts w:ascii="Times New Roman" w:hAnsi="Times New Roman" w:cs="Times New Roman"/>
          <w:b/>
          <w:bCs/>
          <w:i/>
          <w:iCs/>
        </w:rPr>
        <w:t>Lemmati</w:t>
      </w:r>
      <w:r>
        <w:rPr>
          <w:rFonts w:ascii="Times New Roman" w:hAnsi="Times New Roman" w:cs="Times New Roman"/>
          <w:b/>
          <w:bCs/>
          <w:i/>
          <w:iCs/>
        </w:rPr>
        <w:t>s</w:t>
      </w:r>
      <w:r w:rsidRPr="006558AD">
        <w:rPr>
          <w:rFonts w:ascii="Times New Roman" w:hAnsi="Times New Roman" w:cs="Times New Roman"/>
          <w:b/>
          <w:bCs/>
          <w:i/>
          <w:i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Pr>
          <w:rFonts w:ascii="Times New Roman" w:hAnsi="Times New Roman" w:cs="Times New Roman"/>
        </w:rPr>
        <w:t>normalising</w:t>
      </w:r>
      <w:r w:rsidRPr="006558AD">
        <w:rPr>
          <w:rFonts w:ascii="Times New Roman" w:hAnsi="Times New Roman" w:cs="Times New Roman"/>
        </w:rPr>
        <w:t xml:space="preserve"> the words at the superf</w:t>
      </w:r>
      <w:r>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Pr>
          <w:rFonts w:ascii="Times New Roman" w:hAnsi="Times New Roman" w:cs="Times New Roman"/>
          <w:i/>
          <w:iCs/>
        </w:rPr>
        <w:t>Lemmatisers</w:t>
      </w:r>
      <w:r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Pr>
          <w:rFonts w:ascii="Times New Roman" w:hAnsi="Times New Roman" w:cs="Times New Roman"/>
        </w:rPr>
        <w:t>normalise</w:t>
      </w:r>
      <w:r w:rsidRPr="006558AD">
        <w:rPr>
          <w:rFonts w:ascii="Times New Roman" w:hAnsi="Times New Roman" w:cs="Times New Roman"/>
        </w:rPr>
        <w:t xml:space="preserve"> 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Pr>
          <w:rFonts w:ascii="Times New Roman" w:hAnsi="Times New Roman" w:cs="Times New Roman"/>
        </w:rPr>
        <w:t>Lemmatisers</w:t>
      </w:r>
      <w:r w:rsidRPr="006558AD">
        <w:rPr>
          <w:rFonts w:ascii="Times New Roman" w:hAnsi="Times New Roman" w:cs="Times New Roman"/>
        </w:rPr>
        <w:t xml:space="preserve"> are usually more accurate than</w:t>
      </w:r>
      <w:r>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Pr>
          <w:rFonts w:ascii="Times New Roman" w:hAnsi="Times New Roman" w:cs="Times New Roman"/>
        </w:rPr>
        <w:t>lemmatiser</w:t>
      </w:r>
      <w:r w:rsidRPr="006558AD">
        <w:rPr>
          <w:rFonts w:ascii="Times New Roman" w:hAnsi="Times New Roman" w:cs="Times New Roman"/>
        </w:rPr>
        <w:t xml:space="preserve"> will be able to group the words ‘</w:t>
      </w:r>
      <w:r w:rsidRPr="006558AD">
        <w:rPr>
          <w:rFonts w:ascii="Times New Roman" w:hAnsi="Times New Roman" w:cs="Times New Roman"/>
          <w:i/>
          <w:iCs/>
        </w:rPr>
        <w:t>good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Pr>
          <w:rFonts w:ascii="Times New Roman" w:hAnsi="Times New Roman" w:cs="Times New Roman"/>
        </w:rPr>
        <w:t>lemmatisers</w:t>
      </w:r>
      <w:r w:rsidRPr="006558AD">
        <w:rPr>
          <w:rFonts w:ascii="Times New Roman" w:hAnsi="Times New Roman" w:cs="Times New Roman"/>
        </w:rPr>
        <w:t xml:space="preserve"> 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2.3.4</w:t>
      </w:r>
      <w:r>
        <w:rPr>
          <w:rFonts w:ascii="Times New Roman" w:hAnsi="Times New Roman" w:cs="Times New Roman"/>
          <w:b/>
          <w:bCs/>
          <w:i/>
          <w:iCs/>
        </w:rPr>
        <w:t xml:space="preserve"> </w:t>
      </w:r>
      <w:r w:rsidRPr="006558AD">
        <w:rPr>
          <w:rFonts w:ascii="Times New Roman" w:hAnsi="Times New Roman" w:cs="Times New Roman"/>
          <w:b/>
          <w:bCs/>
          <w:i/>
          <w:iCs/>
        </w:rPr>
        <w:t>Lexicon</w:t>
      </w:r>
    </w:p>
    <w:p w:rsidR="00977949" w:rsidRPr="006558AD" w:rsidRDefault="00977949" w:rsidP="00977949">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Pr>
          <w:rFonts w:ascii="Times New Roman" w:hAnsi="Times New Roman" w:cs="Times New Roman"/>
        </w:rPr>
        <w:t>lemmatisation</w:t>
      </w:r>
      <w:r w:rsidRPr="006558AD">
        <w:rPr>
          <w:rFonts w:ascii="Times New Roman" w:hAnsi="Times New Roman" w:cs="Times New Roman"/>
        </w:rPr>
        <w:t xml:space="preserve"> helps reduce the signal-to-noise ratio in a text corpus by reducing the redundant concepts present in it. The process allows us to build an optimal vocabulary/lexicon that makes up the language of the corpus. This lexicon def</w:t>
      </w:r>
      <w:r>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Pr>
          <w:rFonts w:ascii="Times New Roman" w:hAnsi="Times New Roman" w:cs="Times New Roman"/>
        </w:rPr>
        <w:t>NER</w:t>
      </w:r>
      <w:r w:rsidRPr="006558AD">
        <w:rPr>
          <w:rFonts w:ascii="Times New Roman" w:hAnsi="Times New Roman" w:cs="Times New Roman"/>
        </w:rPr>
        <w:t xml:space="preserve">, and </w:t>
      </w:r>
      <w:r>
        <w:rPr>
          <w:rFonts w:ascii="Times New Roman" w:hAnsi="Times New Roman" w:cs="Times New Roman"/>
        </w:rPr>
        <w:t>POS</w:t>
      </w:r>
      <w:r w:rsidRPr="006558AD">
        <w:rPr>
          <w:rFonts w:ascii="Times New Roman" w:hAnsi="Times New Roman" w:cs="Times New Roman"/>
        </w:rPr>
        <w:t xml:space="preserve"> tagging, as well as domain-specif</w:t>
      </w:r>
      <w:r>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Pr>
          <w:rFonts w:ascii="Times New Roman" w:hAnsi="Times New Roman" w:cs="Times New Roman"/>
        </w:rPr>
        <w:t>specialised</w:t>
      </w:r>
      <w:r w:rsidRPr="006558AD">
        <w:rPr>
          <w:rFonts w:ascii="Times New Roman" w:hAnsi="Times New Roman" w:cs="Times New Roman"/>
        </w:rPr>
        <w:t xml:space="preserve"> lexicons (e.g., AFINN</w:t>
      </w:r>
      <w:r>
        <w:rPr>
          <w:rStyle w:val="FootnoteReference"/>
          <w:rFonts w:ascii="Times New Roman" w:hAnsi="Times New Roman" w:cs="Times New Roman"/>
        </w:rPr>
        <w:footnoteReference w:id="6"/>
      </w:r>
      <w:r w:rsidRPr="006558AD">
        <w:rPr>
          <w:rFonts w:ascii="Times New Roman" w:hAnsi="Times New Roman" w:cs="Times New Roman"/>
        </w:rPr>
        <w:t>, SentiWordNet</w:t>
      </w:r>
      <w:r>
        <w:rPr>
          <w:rStyle w:val="FootnoteReference"/>
          <w:rFonts w:ascii="Times New Roman" w:hAnsi="Times New Roman" w:cs="Times New Roman"/>
        </w:rPr>
        <w:footnoteReference w:id="7"/>
      </w:r>
      <w:r w:rsidRPr="006558AD">
        <w:rPr>
          <w:rFonts w:ascii="Times New Roman" w:hAnsi="Times New Roman" w:cs="Times New Roman"/>
        </w:rPr>
        <w:t>, EmoLex</w:t>
      </w:r>
      <w:r>
        <w:rPr>
          <w:rStyle w:val="FootnoteReference"/>
          <w:rFonts w:ascii="Times New Roman" w:hAnsi="Times New Roman" w:cs="Times New Roman"/>
        </w:rPr>
        <w:footnoteReference w:id="8"/>
      </w:r>
      <w:r w:rsidRPr="006558AD">
        <w:rPr>
          <w:rFonts w:ascii="Times New Roman" w:hAnsi="Times New Roman" w:cs="Times New Roman"/>
        </w:rPr>
        <w:t xml:space="preserve">, </w:t>
      </w:r>
      <w:r w:rsidRPr="006558AD">
        <w:rPr>
          <w:rFonts w:ascii="Times New Roman" w:hAnsi="Times New Roman" w:cs="Times New Roman"/>
          <w:lang w:val="da-DK"/>
        </w:rPr>
        <w:t>PropBank</w:t>
      </w:r>
      <w:r>
        <w:rPr>
          <w:rStyle w:val="FootnoteReference"/>
          <w:rFonts w:ascii="Times New Roman" w:hAnsi="Times New Roman" w:cs="Times New Roman"/>
          <w:lang w:val="da-DK"/>
        </w:rPr>
        <w:footnoteReference w:id="9"/>
      </w:r>
      <w:r w:rsidRPr="006558AD">
        <w:rPr>
          <w:rFonts w:ascii="Times New Roman" w:hAnsi="Times New Roman" w:cs="Times New Roman"/>
          <w:lang w:val="da-DK"/>
        </w:rPr>
        <w:t xml:space="preserve">) </w:t>
      </w:r>
      <w:r w:rsidRPr="006558AD">
        <w:rPr>
          <w:rFonts w:ascii="Times New Roman" w:hAnsi="Times New Roman" w:cs="Times New Roman"/>
        </w:rPr>
        <w:t xml:space="preserve">that are built up by manually annotating with the help of human experts, automatic extraction using statistical and machine learning techniques or using a hybrid approach. The intuition </w:t>
      </w:r>
      <w:r w:rsidRPr="006558AD">
        <w:rPr>
          <w:rFonts w:ascii="Times New Roman" w:hAnsi="Times New Roman" w:cs="Times New Roman"/>
        </w:rPr>
        <w:lastRenderedPageBreak/>
        <w:t>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2.4</w:t>
      </w:r>
      <w:r>
        <w:rPr>
          <w:rFonts w:ascii="Times New Roman" w:hAnsi="Times New Roman" w:cs="Times New Roman"/>
          <w:b/>
          <w:bCs/>
        </w:rPr>
        <w:t xml:space="preserve"> </w:t>
      </w:r>
      <w:r w:rsidRPr="006558AD">
        <w:rPr>
          <w:rFonts w:ascii="Times New Roman" w:hAnsi="Times New Roman" w:cs="Times New Roman"/>
          <w:b/>
          <w:bCs/>
        </w:rPr>
        <w:t>Tokeni</w:t>
      </w:r>
      <w:r>
        <w:rPr>
          <w:rFonts w:ascii="Times New Roman" w:hAnsi="Times New Roman" w:cs="Times New Roman"/>
          <w:b/>
          <w:bCs/>
        </w:rPr>
        <w:t>s</w:t>
      </w:r>
      <w:r w:rsidRPr="006558AD">
        <w:rPr>
          <w:rFonts w:ascii="Times New Roman" w:hAnsi="Times New Roman" w:cs="Times New Roman"/>
          <w:b/>
          <w:b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Pr>
          <w:rFonts w:ascii="Times New Roman" w:hAnsi="Times New Roman" w:cs="Times New Roman"/>
          <w:i/>
          <w:iCs/>
        </w:rPr>
        <w:t>tokenisation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r w:rsidRPr="006558AD">
        <w:rPr>
          <w:rFonts w:ascii="Times New Roman" w:hAnsi="Times New Roman" w:cs="Times New Roman"/>
        </w:rPr>
        <w:t>and S2: ‘</w:t>
      </w:r>
      <w:r w:rsidRPr="006558AD">
        <w:rPr>
          <w:rFonts w:ascii="Times New Roman" w:hAnsi="Times New Roman" w:cs="Times New Roman"/>
          <w:i/>
          <w:iCs/>
        </w:rPr>
        <w:t xml:space="preserve">The tokens are obtained via </w:t>
      </w:r>
      <w:r>
        <w:rPr>
          <w:rFonts w:ascii="Times New Roman" w:hAnsi="Times New Roman" w:cs="Times New Roman"/>
          <w:i/>
          <w:iCs/>
        </w:rPr>
        <w:t>tokenisation</w:t>
      </w:r>
      <w:r w:rsidRPr="006558AD">
        <w:rPr>
          <w:rFonts w:ascii="Times New Roman" w:hAnsi="Times New Roman" w:cs="Times New Roman"/>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Sentence/Word/Character-</w:t>
      </w:r>
      <w:r>
        <w:rPr>
          <w:rFonts w:ascii="Times New Roman" w:hAnsi="Times New Roman" w:cs="Times New Roman"/>
          <w:b/>
          <w:bCs/>
        </w:rPr>
        <w:t>L</w:t>
      </w:r>
      <w:r w:rsidRPr="006558AD">
        <w:rPr>
          <w:rFonts w:ascii="Times New Roman" w:hAnsi="Times New Roman" w:cs="Times New Roman"/>
          <w:b/>
          <w:bCs/>
        </w:rPr>
        <w:t>evel Tokens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Pr>
          <w:rFonts w:ascii="Times New Roman" w:hAnsi="Times New Roman" w:cs="Times New Roman"/>
          <w:lang w:val="nb-NO"/>
        </w:rPr>
        <w:t>tokenisation</w:t>
      </w:r>
      <w:r w:rsidRPr="006558AD">
        <w:rPr>
          <w:rFonts w:ascii="Times New Roman" w:hAnsi="Times New Roman" w:cs="Times New Roman"/>
        </w:rPr>
        <w:t xml:space="preserve"> will yield a list [‘I want the f</w:t>
      </w:r>
      <w:r>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Pr>
          <w:rFonts w:ascii="Times New Roman" w:hAnsi="Times New Roman" w:cs="Times New Roman"/>
        </w:rPr>
        <w:t>tokenisation</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But, here we 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Pr>
          <w:rFonts w:ascii="Times New Roman" w:hAnsi="Times New Roman" w:cs="Times New Roman"/>
        </w:rPr>
        <w:t>i</w:t>
      </w:r>
      <w:r w:rsidRPr="006558AD">
        <w:rPr>
          <w:rFonts w:ascii="Times New Roman" w:hAnsi="Times New Roman" w:cs="Times New Roman"/>
        </w:rPr>
        <w:t>rst’,</w:t>
      </w:r>
      <w:r>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Pr>
          <w:rFonts w:ascii="Times New Roman" w:hAnsi="Times New Roman" w:cs="Times New Roman"/>
        </w:rPr>
        <w:t>tokenisation</w:t>
      </w:r>
      <w:r w:rsidRPr="006558AD">
        <w:rPr>
          <w:rFonts w:ascii="Times New Roman" w:hAnsi="Times New Roman" w:cs="Times New Roman"/>
        </w:rPr>
        <w:t>.’]. When splitting by spaces, the tokens ‘tokens.’ and ‘</w:t>
      </w:r>
      <w:r>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Pr>
          <w:rFonts w:ascii="Times New Roman" w:hAnsi="Times New Roman" w:cs="Times New Roman"/>
        </w:rPr>
        <w:t>tokenised</w:t>
      </w:r>
      <w:r w:rsidRPr="006558AD">
        <w:rPr>
          <w:rFonts w:ascii="Times New Roman" w:hAnsi="Times New Roman" w:cs="Times New Roman"/>
        </w:rPr>
        <w:t xml:space="preserve"> output, we can either discard the punctuation altogether or add them separately to the token list as [‘I’, ‘want’, ‘the’, ‘f</w:t>
      </w:r>
      <w:r>
        <w:rPr>
          <w:rFonts w:ascii="Times New Roman" w:hAnsi="Times New Roman" w:cs="Times New Roman"/>
        </w:rPr>
        <w:t>i</w:t>
      </w:r>
      <w:r w:rsidRPr="006558AD">
        <w:rPr>
          <w:rFonts w:ascii="Times New Roman" w:hAnsi="Times New Roman" w:cs="Times New Roman"/>
        </w:rPr>
        <w:t>rst’, ‘token’, ‘from’, ‘the’, ‘list’, ‘of’ ‘tokens’, ‘The’, ‘tokens’, ‘are’, ‘obtained’, ‘via’, ‘</w:t>
      </w:r>
      <w:r>
        <w:rPr>
          <w:rFonts w:ascii="Times New Roman" w:hAnsi="Times New Roman" w:cs="Times New Roman"/>
        </w:rPr>
        <w:t>tokenisation</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977949" w:rsidRDefault="00977949" w:rsidP="00977949">
      <w:pPr>
        <w:shd w:val="clear" w:color="auto" w:fill="FFFFFF"/>
        <w:jc w:val="both"/>
        <w:rPr>
          <w:rFonts w:ascii="Times New Roman" w:hAnsi="Times New Roman" w:cs="Times New Roman"/>
          <w:i/>
          <w:iCs/>
          <w:lang w:val="nb-NO"/>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Pr>
          <w:rFonts w:ascii="Times New Roman" w:hAnsi="Times New Roman" w:cs="Times New Roman"/>
        </w:rPr>
        <w:t>token</w:t>
      </w:r>
      <w:r w:rsidRPr="006558AD">
        <w:rPr>
          <w:rFonts w:ascii="Times New Roman" w:hAnsi="Times New Roman" w:cs="Times New Roman"/>
        </w:rPr>
        <w:t xml:space="preserve"> 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Pr>
          <w:rFonts w:ascii="Times New Roman" w:hAnsi="Times New Roman" w:cs="Times New Roman"/>
        </w:rPr>
        <w:t>tokenisation</w:t>
      </w:r>
      <w:r w:rsidRPr="006558AD">
        <w:rPr>
          <w:rFonts w:ascii="Times New Roman" w:hAnsi="Times New Roman" w:cs="Times New Roman"/>
        </w:rPr>
        <w:t xml:space="preserve"> 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Pr>
          <w:rFonts w:ascii="Times New Roman" w:hAnsi="Times New Roman" w:cs="Times New Roman"/>
        </w:rPr>
        <w:t>neighbouring</w:t>
      </w:r>
      <w:r w:rsidRPr="006558AD">
        <w:rPr>
          <w:rFonts w:ascii="Times New Roman" w:hAnsi="Times New Roman" w:cs="Times New Roman"/>
        </w:rPr>
        <w:t xml:space="preserve"> 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our word-level tokens will be of the form [‘I want’, ‘want the’, ‘the f</w:t>
      </w:r>
      <w:r>
        <w:rPr>
          <w:rFonts w:ascii="Times New Roman" w:hAnsi="Times New Roman" w:cs="Times New Roman"/>
        </w:rPr>
        <w:t>i</w:t>
      </w:r>
      <w:r w:rsidRPr="006558AD">
        <w:rPr>
          <w:rFonts w:ascii="Times New Roman" w:hAnsi="Times New Roman" w:cs="Times New Roman"/>
        </w:rPr>
        <w:t xml:space="preserve">rst’, ..., ‘via </w:t>
      </w:r>
      <w:r>
        <w:rPr>
          <w:rFonts w:ascii="Times New Roman" w:hAnsi="Times New Roman" w:cs="Times New Roman"/>
        </w:rPr>
        <w:t>tokenisation</w:t>
      </w:r>
      <w:r w:rsidRPr="006558AD">
        <w:rPr>
          <w:rFonts w:ascii="Times New Roman" w:hAnsi="Times New Roman" w:cs="Times New Roman"/>
        </w:rPr>
        <w:t>’, ‘</w:t>
      </w:r>
      <w:r>
        <w:rPr>
          <w:rFonts w:ascii="Times New Roman" w:hAnsi="Times New Roman" w:cs="Times New Roman"/>
        </w:rPr>
        <w:t>tokenisation</w:t>
      </w:r>
      <w:r w:rsidRPr="006558AD">
        <w:rPr>
          <w:rFonts w:ascii="Times New Roman" w:hAnsi="Times New Roman" w:cs="Times New Roman"/>
        </w:rPr>
        <w:t xml:space="preserve"> &lt;EOS&gt;’],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t>
      </w:r>
      <w:r w:rsidRPr="006558AD">
        <w:rPr>
          <w:rFonts w:ascii="Times New Roman" w:hAnsi="Times New Roman" w:cs="Times New Roman"/>
        </w:rPr>
        <w:lastRenderedPageBreak/>
        <w:t xml:space="preserve">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Pr>
          <w:rFonts w:ascii="Times New Roman" w:hAnsi="Times New Roman" w:cs="Times New Roman"/>
        </w:rPr>
        <w:t>i</w:t>
      </w:r>
      <w:r w:rsidRPr="006558AD">
        <w:rPr>
          <w:rFonts w:ascii="Times New Roman" w:hAnsi="Times New Roman" w:cs="Times New Roman"/>
        </w:rPr>
        <w:t>c.</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2.4.1</w:t>
      </w:r>
      <w:r>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Pr>
          <w:rFonts w:ascii="Times New Roman" w:hAnsi="Times New Roman" w:cs="Times New Roman"/>
          <w:b/>
          <w:bCs/>
          <w:i/>
          <w:iCs/>
        </w:rPr>
        <w:t>s</w:t>
      </w:r>
      <w:r w:rsidRPr="006558AD">
        <w:rPr>
          <w:rFonts w:ascii="Times New Roman" w:hAnsi="Times New Roman" w:cs="Times New Roman"/>
          <w:b/>
          <w:bCs/>
          <w:i/>
          <w:i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Here, practitioners have come up with a </w:t>
      </w:r>
      <w:r>
        <w:rPr>
          <w:rFonts w:ascii="Times New Roman" w:hAnsi="Times New Roman" w:cs="Times New Roman"/>
        </w:rPr>
        <w:t>tokenisation</w:t>
      </w:r>
      <w:r w:rsidRPr="006558AD">
        <w:rPr>
          <w:rFonts w:ascii="Times New Roman" w:hAnsi="Times New Roman" w:cs="Times New Roman"/>
        </w:rPr>
        <w:t xml:space="preserve"> process that is a combination of word and character levels tokens, known as </w:t>
      </w:r>
      <w:r w:rsidRPr="006558AD">
        <w:rPr>
          <w:rFonts w:ascii="Times New Roman" w:hAnsi="Times New Roman" w:cs="Times New Roman"/>
          <w:i/>
          <w:iCs/>
        </w:rPr>
        <w:t>sub-word tokeni</w:t>
      </w:r>
      <w:r>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Pr>
          <w:rFonts w:ascii="Times New Roman" w:hAnsi="Times New Roman" w:cs="Times New Roman"/>
        </w:rPr>
        <w:t>—</w:t>
      </w:r>
      <w:r w:rsidRPr="006558AD">
        <w:rPr>
          <w:rFonts w:ascii="Times New Roman" w:hAnsi="Times New Roman" w:cs="Times New Roman"/>
        </w:rPr>
        <w:t>Byte Pair Encoding and Wordpiece Tokeni</w:t>
      </w:r>
      <w:r>
        <w:rPr>
          <w:rFonts w:ascii="Times New Roman" w:hAnsi="Times New Roman" w:cs="Times New Roman"/>
        </w:rPr>
        <w:t>s</w:t>
      </w:r>
      <w:r w:rsidRPr="006558AD">
        <w:rPr>
          <w:rFonts w:ascii="Times New Roman" w:hAnsi="Times New Roman" w:cs="Times New Roman"/>
        </w:rPr>
        <w:t>ation.</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Byte Pair Encoding (BPE)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977949" w:rsidRPr="006558AD" w:rsidRDefault="00977949" w:rsidP="00977949">
      <w:pPr>
        <w:shd w:val="clear" w:color="auto" w:fill="FFFFFF"/>
        <w:jc w:val="both"/>
        <w:rPr>
          <w:rFonts w:ascii="Times New Roman" w:hAnsi="Times New Roman" w:cs="Times New Roman"/>
        </w:rPr>
      </w:pPr>
    </w:p>
    <w:p w:rsidR="00977949" w:rsidRPr="007B6880" w:rsidRDefault="00977949" w:rsidP="00977949">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 xml:space="preserve">BPE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Pr>
          <w:rFonts w:ascii="Times New Roman" w:hAnsi="Times New Roman" w:cs="Times New Roman"/>
          <w:lang w:val="nb-NO"/>
        </w:rPr>
        <w:t>2.</w:t>
      </w:r>
      <w:r w:rsidRPr="006558AD">
        <w:rPr>
          <w:rFonts w:ascii="Times New Roman" w:hAnsi="Times New Roman" w:cs="Times New Roman"/>
          <w:lang w:val="nb-NO"/>
        </w:rPr>
        <w:t>1)</w:t>
      </w:r>
    </w:p>
    <w:p w:rsidR="00977949" w:rsidRPr="0078784D" w:rsidRDefault="00977949" w:rsidP="00977949">
      <w:pPr>
        <w:shd w:val="clear" w:color="auto" w:fill="FFFFFF"/>
        <w:jc w:val="both"/>
        <w:rPr>
          <w:rFonts w:ascii="Times New Roman" w:hAnsi="Times New Roman" w:cs="Times New Roman"/>
          <w:b/>
          <w:bCs/>
          <w:lang w:val="it-IT"/>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2.1. </w:t>
      </w:r>
      <w:r w:rsidRPr="006558AD">
        <w:rPr>
          <w:rFonts w:ascii="Times New Roman" w:hAnsi="Times New Roman" w:cs="Times New Roman"/>
        </w:rPr>
        <w:t>Taking our initial corpus into consideration, let us observe a few iterations of BPE.</w:t>
      </w:r>
    </w:p>
    <w:p w:rsidR="00977949" w:rsidRPr="006558AD" w:rsidRDefault="00977949" w:rsidP="00977949">
      <w:pPr>
        <w:shd w:val="clear" w:color="auto" w:fill="FFFFFF"/>
        <w:jc w:val="both"/>
        <w:rPr>
          <w:rFonts w:ascii="Times New Roman" w:hAnsi="Times New Roman" w:cs="Times New Roman"/>
        </w:rPr>
      </w:pPr>
    </w:p>
    <w:p w:rsidR="00977949" w:rsidRPr="00FA260A"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i/>
          <w:iCs/>
        </w:rPr>
        <w:t xml:space="preserve">Iteration </w:t>
      </w:r>
      <w:r w:rsidRPr="004D405E">
        <w:rPr>
          <w:rFonts w:ascii="Times New Roman" w:hAnsi="Times New Roman" w:cs="Times New Roman"/>
        </w:rPr>
        <w:t>0</w:t>
      </w:r>
      <w:r w:rsidRPr="006558AD">
        <w:rPr>
          <w:rFonts w:ascii="Times New Roman" w:hAnsi="Times New Roman" w:cs="Times New Roman"/>
          <w:i/>
          <w:iCs/>
        </w:rPr>
        <w:t xml:space="preserve"> (pre-tokeni</w:t>
      </w:r>
      <w:r>
        <w:rPr>
          <w:rFonts w:ascii="Times New Roman" w:hAnsi="Times New Roman" w:cs="Times New Roman"/>
          <w:i/>
          <w:iCs/>
        </w:rPr>
        <w:t>s</w:t>
      </w:r>
      <w:r w:rsidRPr="006558AD">
        <w:rPr>
          <w:rFonts w:ascii="Times New Roman" w:hAnsi="Times New Roman" w:cs="Times New Roman"/>
          <w:i/>
          <w:iCs/>
        </w:rPr>
        <w:t>ation)</w:t>
      </w:r>
      <w:r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977949" w:rsidRDefault="00977949" w:rsidP="00977949">
      <w:pPr>
        <w:shd w:val="clear" w:color="auto" w:fill="FFFFFF"/>
        <w:tabs>
          <w:tab w:val="left" w:pos="610"/>
        </w:tabs>
        <w:ind w:left="720"/>
        <w:jc w:val="both"/>
        <w:rPr>
          <w:rFonts w:ascii="Times New Roman" w:hAnsi="Times New Roman" w:cs="Times New Roman"/>
        </w:rPr>
      </w:pPr>
    </w:p>
    <w:p w:rsidR="00977949" w:rsidRPr="00FA260A"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lang w:val="nb-NO"/>
        </w:rPr>
      </w:pPr>
      <w:r w:rsidRPr="006558AD">
        <w:rPr>
          <w:rFonts w:ascii="Times New Roman" w:hAnsi="Times New Roman" w:cs="Times New Roman"/>
          <w:i/>
          <w:iCs/>
        </w:rPr>
        <w:lastRenderedPageBreak/>
        <w:t xml:space="preserve">Iteration </w:t>
      </w:r>
      <w:r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977949" w:rsidRPr="006558AD" w:rsidRDefault="00977949" w:rsidP="00977949">
      <w:pPr>
        <w:shd w:val="clear" w:color="auto" w:fill="FFFFFF"/>
        <w:tabs>
          <w:tab w:val="left" w:pos="610"/>
        </w:tabs>
        <w:ind w:left="720"/>
        <w:jc w:val="both"/>
        <w:rPr>
          <w:rFonts w:ascii="Times New Roman" w:hAnsi="Times New Roman" w:cs="Times New Roman"/>
          <w:lang w:val="nb-NO"/>
        </w:rPr>
      </w:pPr>
    </w:p>
    <w:p w:rsidR="00977949"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i/>
          <w:iCs/>
        </w:rPr>
        <w:t xml:space="preserve">Iteration </w:t>
      </w:r>
      <w:r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‘ok‘ considered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Pr>
          <w:rFonts w:ascii="Times New Roman" w:hAnsi="Times New Roman" w:cs="Times New Roman"/>
        </w:rPr>
        <w:t>added as a vocabulary term.</w:t>
      </w:r>
    </w:p>
    <w:p w:rsidR="00977949" w:rsidRDefault="00977949" w:rsidP="00977949">
      <w:pPr>
        <w:pStyle w:val="ListParagraph"/>
        <w:rPr>
          <w:rFonts w:ascii="Times New Roman" w:hAnsi="Times New Roman" w:cs="Times New Roman"/>
        </w:rPr>
      </w:pPr>
    </w:p>
    <w:p w:rsidR="00977949" w:rsidRPr="006B721B"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Pr>
          <w:rFonts w:ascii="Times New Roman" w:hAnsi="Times New Roman" w:cs="Times New Roman"/>
        </w:rPr>
        <w:t>tokenised</w:t>
      </w:r>
      <w:r w:rsidRPr="006558AD">
        <w:rPr>
          <w:rFonts w:ascii="Times New Roman" w:hAnsi="Times New Roman" w:cs="Times New Roman"/>
        </w:rPr>
        <w:t xml:space="preserve"> 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977949" w:rsidRDefault="00977949" w:rsidP="00977949">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977949" w:rsidRPr="00C66B35" w:rsidTr="006E42E0">
        <w:trPr>
          <w:jc w:val="center"/>
        </w:trPr>
        <w:tc>
          <w:tcPr>
            <w:tcW w:w="3463"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Pr>
                <w:rFonts w:ascii="Times New Roman" w:hAnsi="Times New Roman" w:cs="Times New Roman"/>
              </w:rPr>
              <w:t>tokenisation</w:t>
            </w:r>
            <w:r w:rsidRPr="00C66B35">
              <w:rPr>
                <w:rFonts w:ascii="Times New Roman" w:hAnsi="Times New Roman" w:cs="Times New Roman"/>
              </w:rPr>
              <w:t xml:space="preserve"> as adopted by BPE and WordPiece. The actual formula in Step 4 is realised by Equations </w:t>
            </w:r>
            <w:r>
              <w:rPr>
                <w:rFonts w:ascii="Times New Roman" w:hAnsi="Times New Roman" w:cs="Times New Roman"/>
              </w:rPr>
              <w:t>(2.</w:t>
            </w:r>
            <w:r w:rsidRPr="00C66B35">
              <w:rPr>
                <w:rFonts w:ascii="Times New Roman" w:hAnsi="Times New Roman" w:cs="Times New Roman"/>
              </w:rPr>
              <w:t>1</w:t>
            </w:r>
            <w:r>
              <w:rPr>
                <w:rFonts w:ascii="Times New Roman" w:hAnsi="Times New Roman" w:cs="Times New Roman"/>
              </w:rPr>
              <w:t>)</w:t>
            </w:r>
            <w:r w:rsidRPr="00C66B35">
              <w:rPr>
                <w:rFonts w:ascii="Times New Roman" w:hAnsi="Times New Roman" w:cs="Times New Roman"/>
              </w:rPr>
              <w:t xml:space="preserve"> and </w:t>
            </w:r>
            <w:r>
              <w:rPr>
                <w:rFonts w:ascii="Times New Roman" w:hAnsi="Times New Roman" w:cs="Times New Roman"/>
              </w:rPr>
              <w:t>(2.</w:t>
            </w:r>
            <w:r w:rsidRPr="00C66B35">
              <w:rPr>
                <w:rFonts w:ascii="Times New Roman" w:hAnsi="Times New Roman" w:cs="Times New Roman"/>
              </w:rPr>
              <w:t>2</w:t>
            </w:r>
            <w:r>
              <w:rPr>
                <w:rFonts w:ascii="Times New Roman" w:hAnsi="Times New Roman" w:cs="Times New Roman"/>
              </w:rPr>
              <w:t>)</w:t>
            </w:r>
            <w:r w:rsidRPr="00C66B35">
              <w:rPr>
                <w:rFonts w:ascii="Times New Roman" w:hAnsi="Times New Roman" w:cs="Times New Roman"/>
              </w:rPr>
              <w:t>, respectively</w:t>
            </w:r>
            <w:r>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977949" w:rsidRPr="00C66B35" w:rsidRDefault="00977949" w:rsidP="006E42E0">
            <w:pPr>
              <w:shd w:val="clear" w:color="auto" w:fill="FFFFFF"/>
              <w:jc w:val="both"/>
              <w:rPr>
                <w:rFonts w:ascii="Times New Roman" w:hAnsi="Times New Roman" w:cs="Times New Roman"/>
                <w:b/>
                <w:bCs/>
              </w:rPr>
            </w:pPr>
          </w:p>
        </w:tc>
        <w:tc>
          <w:tcPr>
            <w:tcW w:w="3780" w:type="dxa"/>
            <w:tcBorders>
              <w:top w:val="single" w:sz="4" w:space="0" w:color="auto"/>
            </w:tcBorders>
          </w:tcPr>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977949" w:rsidRPr="00C66B35" w:rsidRDefault="00977949" w:rsidP="006E42E0">
            <w:pPr>
              <w:jc w:val="both"/>
              <w:rPr>
                <w:rFonts w:ascii="Times New Roman" w:hAnsi="Times New Roman" w:cs="Times New Roman"/>
                <w:b/>
                <w:bCs/>
              </w:rPr>
            </w:pPr>
          </w:p>
        </w:tc>
      </w:tr>
      <w:tr w:rsidR="00977949" w:rsidRPr="00C66B35" w:rsidTr="006E42E0">
        <w:trPr>
          <w:jc w:val="center"/>
        </w:trPr>
        <w:tc>
          <w:tcPr>
            <w:tcW w:w="3463" w:type="dxa"/>
            <w:tcBorders>
              <w:top w:val="single" w:sz="4" w:space="0" w:color="auto"/>
            </w:tcBorders>
          </w:tcPr>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977949" w:rsidRPr="00C66B35" w:rsidRDefault="00977949" w:rsidP="006E42E0">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977949" w:rsidRPr="00C66B35" w:rsidRDefault="00977949" w:rsidP="006E42E0">
            <w:pPr>
              <w:shd w:val="clear" w:color="auto" w:fill="FFFFFF"/>
              <w:tabs>
                <w:tab w:val="left" w:pos="763"/>
              </w:tabs>
              <w:jc w:val="both"/>
              <w:rPr>
                <w:rFonts w:ascii="Times New Roman" w:hAnsi="Times New Roman" w:cs="Times New Roman"/>
              </w:rPr>
            </w:pPr>
            <w:r w:rsidRPr="00C66B35">
              <w:rPr>
                <w:rFonts w:ascii="Times New Roman" w:hAnsi="Times New Roman" w:cs="Times New Roman"/>
              </w:rPr>
              <w:lastRenderedPageBreak/>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977949" w:rsidRPr="00C66B35" w:rsidRDefault="00977949" w:rsidP="006E42E0">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977949" w:rsidRPr="00C66B35" w:rsidRDefault="00977949" w:rsidP="006E42E0">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977949" w:rsidRPr="00C66B35" w:rsidRDefault="00977949" w:rsidP="006E42E0">
            <w:pPr>
              <w:shd w:val="clear" w:color="auto" w:fill="FFFFFF"/>
              <w:jc w:val="both"/>
              <w:rPr>
                <w:rFonts w:ascii="Times New Roman" w:hAnsi="Times New Roman" w:cs="Times New Roman"/>
                <w:b/>
                <w:bCs/>
                <w:lang w:val="it-IT"/>
              </w:rPr>
            </w:pPr>
          </w:p>
        </w:tc>
        <w:tc>
          <w:tcPr>
            <w:tcW w:w="3780" w:type="dxa"/>
          </w:tcPr>
          <w:p w:rsidR="00977949" w:rsidRPr="007B6880" w:rsidRDefault="00977949" w:rsidP="006E42E0">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977949" w:rsidRPr="00C66B35" w:rsidRDefault="00977949" w:rsidP="006E42E0">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977949" w:rsidRPr="00C66B35" w:rsidRDefault="00977949" w:rsidP="006E42E0">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977949" w:rsidRPr="00C66B35" w:rsidRDefault="00977949" w:rsidP="006E42E0">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977949" w:rsidRPr="00C66B35" w:rsidRDefault="00977949" w:rsidP="006E42E0">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977949" w:rsidRPr="00C66B35" w:rsidRDefault="00977949" w:rsidP="006E42E0">
            <w:pPr>
              <w:shd w:val="clear" w:color="auto" w:fill="FFFFFF"/>
              <w:jc w:val="both"/>
              <w:rPr>
                <w:rFonts w:ascii="Times New Roman" w:hAnsi="Times New Roman" w:cs="Times New Roman"/>
                <w:b/>
                <w:bCs/>
              </w:rPr>
            </w:pPr>
            <w:r w:rsidRPr="007B6880">
              <w:rPr>
                <w:rFonts w:ascii="Times New Roman" w:hAnsi="Times New Roman" w:cs="Times New Roman"/>
                <w:b/>
                <w:bCs/>
                <w:lang w:val="en-IN"/>
              </w:rPr>
              <w:lastRenderedPageBreak/>
              <w:tab/>
              <w:t xml:space="preserve">return </w:t>
            </w:r>
            <w:r w:rsidRPr="00C66B35">
              <w:rPr>
                <w:rFonts w:ascii="Times New Roman" w:hAnsi="Times New Roman" w:cs="Times New Roman"/>
              </w:rPr>
              <w:t>V</w:t>
            </w:r>
          </w:p>
        </w:tc>
      </w:tr>
      <w:bookmarkEnd w:id="8"/>
    </w:tbl>
    <w:p w:rsidR="00977949" w:rsidRDefault="00977949" w:rsidP="00977949">
      <w:pPr>
        <w:shd w:val="clear" w:color="auto" w:fill="FFFFFF"/>
        <w:rPr>
          <w:rFonts w:ascii="Times New Roman" w:hAnsi="Times New Roman" w:cs="Times New Roman"/>
          <w:i/>
          <w:iCs/>
        </w:rPr>
      </w:pPr>
    </w:p>
    <w:p w:rsidR="00977949" w:rsidRDefault="00977949" w:rsidP="00977949">
      <w:pPr>
        <w:shd w:val="clear" w:color="auto" w:fill="FFFFFF"/>
        <w:rPr>
          <w:rFonts w:ascii="Times New Roman" w:hAnsi="Times New Roman" w:cs="Times New Roman"/>
          <w:i/>
          <w:iCs/>
        </w:rPr>
      </w:pPr>
      <w:r>
        <w:rPr>
          <w:rFonts w:ascii="Times New Roman" w:hAnsi="Times New Roman" w:cs="Times New Roman"/>
          <w:i/>
          <w:iCs/>
        </w:rPr>
        <w:t xml:space="preserve">&lt;H4&gt; </w:t>
      </w:r>
      <w:r w:rsidRPr="002512F2">
        <w:rPr>
          <w:rFonts w:ascii="Times New Roman" w:hAnsi="Times New Roman" w:cs="Times New Roman"/>
          <w:i/>
          <w:iCs/>
        </w:rPr>
        <w:t>WordPiece Tokeni</w:t>
      </w:r>
      <w:r w:rsidRPr="004D405E">
        <w:rPr>
          <w:rFonts w:ascii="Times New Roman" w:hAnsi="Times New Roman" w:cs="Times New Roman"/>
          <w:i/>
          <w:iCs/>
        </w:rPr>
        <w:t>s</w:t>
      </w:r>
      <w:r w:rsidRPr="002512F2">
        <w:rPr>
          <w:rFonts w:ascii="Times New Roman" w:hAnsi="Times New Roman" w:cs="Times New Roman"/>
          <w:i/>
          <w:iCs/>
        </w:rPr>
        <w:t>er</w:t>
      </w:r>
    </w:p>
    <w:p w:rsidR="00977949" w:rsidRDefault="00977949" w:rsidP="00977949">
      <w:pPr>
        <w:shd w:val="clear" w:color="auto" w:fill="FFFFFF"/>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he processing of merging characters in BPE depends solely on the frequency count of the characters at each iteration. Instead of maximi</w:t>
      </w:r>
      <w:r>
        <w:rPr>
          <w:rFonts w:ascii="Times New Roman" w:hAnsi="Times New Roman" w:cs="Times New Roman"/>
        </w:rPr>
        <w:t>s</w:t>
      </w:r>
      <w:r w:rsidRPr="006558AD">
        <w:rPr>
          <w:rFonts w:ascii="Times New Roman" w:hAnsi="Times New Roman" w:cs="Times New Roman"/>
        </w:rPr>
        <w:t>ing information gain purely based on frequency, we can maximi</w:t>
      </w:r>
      <w:r>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Pr>
          <w:rFonts w:ascii="Times New Roman" w:hAnsi="Times New Roman" w:cs="Times New Roman"/>
        </w:rPr>
        <w:t>s</w:t>
      </w:r>
      <w:r w:rsidRPr="006558AD">
        <w:rPr>
          <w:rFonts w:ascii="Times New Roman" w:hAnsi="Times New Roman" w:cs="Times New Roman"/>
        </w:rPr>
        <w:t>er. Keeping the rest of the BPE process the same, the primary modif</w:t>
      </w:r>
      <w:r>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Pr>
          <w:rFonts w:ascii="Times New Roman" w:hAnsi="Times New Roman" w:cs="Times New Roman"/>
        </w:rPr>
        <w:t>(2.</w:t>
      </w:r>
      <w:r w:rsidRPr="006558AD">
        <w:rPr>
          <w:rFonts w:ascii="Times New Roman" w:hAnsi="Times New Roman" w:cs="Times New Roman"/>
        </w:rPr>
        <w:t>2</w:t>
      </w:r>
      <w:r>
        <w:rPr>
          <w:rFonts w:ascii="Times New Roman" w:hAnsi="Times New Roman" w:cs="Times New Roman"/>
        </w:rPr>
        <w:t>)</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Pr>
          <w:rFonts w:ascii="Times New Roman" w:hAnsi="Times New Roman" w:cs="Times New Roman"/>
        </w:rPr>
        <w:tab/>
        <w:t>(2.2)</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Pr>
          <w:rFonts w:ascii="Times New Roman" w:hAnsi="Times New Roman" w:cs="Times New Roman"/>
        </w:rPr>
        <w:t>2.</w:t>
      </w:r>
      <w:r w:rsidRPr="006558AD">
        <w:rPr>
          <w:rFonts w:ascii="Times New Roman" w:hAnsi="Times New Roman" w:cs="Times New Roman"/>
        </w:rPr>
        <w:t>2), WordPiece penali</w:t>
      </w:r>
      <w:r>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SentencePiece Tokeni</w:t>
      </w:r>
      <w:r>
        <w:rPr>
          <w:rFonts w:ascii="Times New Roman" w:hAnsi="Times New Roman" w:cs="Times New Roman"/>
          <w:i/>
          <w:iCs/>
        </w:rPr>
        <w:t>s</w:t>
      </w:r>
      <w:r w:rsidRPr="006558AD">
        <w:rPr>
          <w:rFonts w:ascii="Times New Roman" w:hAnsi="Times New Roman" w:cs="Times New Roman"/>
          <w:i/>
          <w:iCs/>
        </w:rPr>
        <w:t>er</w:t>
      </w:r>
    </w:p>
    <w:p w:rsidR="00977949" w:rsidRPr="006558AD" w:rsidRDefault="00977949" w:rsidP="00977949">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Pr>
          <w:rFonts w:ascii="Times New Roman" w:hAnsi="Times New Roman" w:cs="Times New Roman"/>
        </w:rPr>
        <w:t>tokenisation</w:t>
      </w:r>
      <w:r w:rsidRPr="006558AD">
        <w:rPr>
          <w:rFonts w:ascii="Times New Roman" w:hAnsi="Times New Roman" w:cs="Times New Roman"/>
        </w:rPr>
        <w:t xml:space="preserve"> 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Pr>
          <w:rFonts w:ascii="Times New Roman" w:hAnsi="Times New Roman" w:cs="Times New Roman"/>
        </w:rPr>
        <w:t>tokeniser</w:t>
      </w:r>
      <w:r w:rsidRPr="006558AD">
        <w:rPr>
          <w:rFonts w:ascii="Times New Roman" w:hAnsi="Times New Roman" w:cs="Times New Roman"/>
        </w:rPr>
        <w:t xml:space="preserve"> comes into play. SentencePiece incorporates a number of techniques to improve upon the existing tokeni</w:t>
      </w:r>
      <w:r>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2.5</w:t>
      </w:r>
      <w:r>
        <w:rPr>
          <w:rFonts w:ascii="Times New Roman" w:hAnsi="Times New Roman" w:cs="Times New Roman"/>
          <w:b/>
          <w:bCs/>
        </w:rPr>
        <w:t xml:space="preserve"> </w:t>
      </w:r>
      <w:r w:rsidRPr="006558AD">
        <w:rPr>
          <w:rFonts w:ascii="Times New Roman" w:hAnsi="Times New Roman" w:cs="Times New Roman"/>
          <w:b/>
          <w:bCs/>
        </w:rPr>
        <w:t>Syntactics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Pr>
          <w:rFonts w:ascii="Times New Roman" w:hAnsi="Times New Roman" w:cs="Times New Roman"/>
          <w:i/>
          <w:iCs/>
        </w:rPr>
        <w:t xml:space="preserve">neighbourhood is being demolished’, </w:t>
      </w:r>
      <w:r w:rsidRPr="004D405E">
        <w:rPr>
          <w:rFonts w:ascii="Times New Roman" w:hAnsi="Times New Roman" w:cs="Times New Roman"/>
        </w:rPr>
        <w:t xml:space="preserve">the noun phrases </w:t>
      </w:r>
      <w:r>
        <w:rPr>
          <w:rFonts w:ascii="Times New Roman" w:hAnsi="Times New Roman" w:cs="Times New Roman"/>
          <w:i/>
          <w:iCs/>
        </w:rPr>
        <w:t>‘the old house’</w:t>
      </w:r>
      <w:r w:rsidRPr="004D405E">
        <w:rPr>
          <w:rFonts w:ascii="Times New Roman" w:hAnsi="Times New Roman" w:cs="Times New Roman"/>
        </w:rPr>
        <w:t xml:space="preserve"> and </w:t>
      </w:r>
      <w:r>
        <w:rPr>
          <w:rFonts w:ascii="Times New Roman" w:hAnsi="Times New Roman" w:cs="Times New Roman"/>
          <w:i/>
          <w:iCs/>
        </w:rPr>
        <w:t>‘neighbourhood’</w:t>
      </w:r>
      <w:r w:rsidRPr="004D405E">
        <w:rPr>
          <w:rFonts w:ascii="Times New Roman" w:hAnsi="Times New Roman" w:cs="Times New Roman"/>
        </w:rPr>
        <w:t xml:space="preserve"> can be combined as a single noun phrase</w:t>
      </w:r>
      <w:r>
        <w:rPr>
          <w:rFonts w:ascii="Times New Roman" w:hAnsi="Times New Roman" w:cs="Times New Roman"/>
          <w:i/>
          <w:iCs/>
        </w:rPr>
        <w:t xml:space="preserve"> ‘The old house in the neighbourhood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p>
    <w:p w:rsidR="00977949" w:rsidRPr="00FA260A"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Pr="006558AD"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2.4: Constituent Parsing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Dependency Parsing</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Pr>
          <w:rFonts w:ascii="Times New Roman" w:hAnsi="Times New Roman" w:cs="Times New Roman"/>
        </w:rPr>
        <w:t>fi</w:t>
      </w:r>
      <w:r w:rsidRPr="006558AD">
        <w:rPr>
          <w:rFonts w:ascii="Times New Roman" w:hAnsi="Times New Roman" w:cs="Times New Roman"/>
        </w:rPr>
        <w:t xml:space="preserve">cient to answer questions such as </w:t>
      </w:r>
      <w:r w:rsidRPr="006558AD">
        <w:rPr>
          <w:rFonts w:ascii="Times New Roman" w:hAnsi="Times New Roman" w:cs="Times New Roman"/>
          <w:i/>
          <w:iCs/>
        </w:rPr>
        <w:t>What did the mouse eat</w:t>
      </w:r>
      <w:r w:rsidRPr="006558AD">
        <w:rPr>
          <w:rFonts w:ascii="Times New Roman" w:hAnsi="Times New Roman" w:cs="Times New Roman"/>
        </w:rPr>
        <w:t xml:space="preserve">? or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The actual parsing is reali</w:t>
      </w:r>
      <w:r>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977949" w:rsidRPr="001F6123" w:rsidRDefault="00977949" w:rsidP="00977949">
      <w:pPr>
        <w:shd w:val="clear" w:color="auto" w:fill="FFFFFF"/>
        <w:jc w:val="center"/>
        <w:rPr>
          <w:rFonts w:ascii="Times New Roman" w:hAnsi="Times New Roman" w:cs="Times New Roman"/>
        </w:rPr>
      </w:pPr>
      <w:r w:rsidRPr="00BD5F05">
        <w:rPr>
          <w:rFonts w:ascii="Times New Roman" w:hAnsi="Times New Roman" w:cs="Times New Roman"/>
          <w:b/>
          <w:bCs/>
          <w:highlight w:val="yellow"/>
        </w:rPr>
        <w:lastRenderedPageBreak/>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2.6</w:t>
      </w:r>
      <w:r>
        <w:rPr>
          <w:rFonts w:ascii="Times New Roman" w:hAnsi="Times New Roman" w:cs="Times New Roman"/>
          <w:b/>
          <w:bCs/>
        </w:rPr>
        <w:t xml:space="preserve"> </w:t>
      </w:r>
      <w:r w:rsidRPr="006558AD">
        <w:rPr>
          <w:rFonts w:ascii="Times New Roman" w:hAnsi="Times New Roman" w:cs="Times New Roman"/>
          <w:b/>
          <w:bCs/>
        </w:rPr>
        <w:t>Semantics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Pr="004D405E">
        <w:rPr>
          <w:rFonts w:ascii="Times New Roman" w:hAnsi="Times New Roman" w:cs="Times New Roman"/>
          <w:highlight w:val="yellow"/>
        </w:rPr>
        <w:t xml:space="preserve">Instead of the question </w:t>
      </w:r>
      <w:r w:rsidRPr="004D405E">
        <w:rPr>
          <w:rFonts w:ascii="Times New Roman" w:hAnsi="Times New Roman" w:cs="Times New Roman"/>
          <w:i/>
          <w:iCs/>
          <w:highlight w:val="yellow"/>
        </w:rPr>
        <w:t>What did the mouse eat</w:t>
      </w:r>
      <w:r w:rsidRPr="004D405E">
        <w:rPr>
          <w:rFonts w:ascii="Times New Roman" w:hAnsi="Times New Roman" w:cs="Times New Roman"/>
          <w:highlight w:val="yellow"/>
        </w:rPr>
        <w:t xml:space="preserve">? if we were to ask </w:t>
      </w:r>
      <w:r w:rsidRPr="004D405E">
        <w:rPr>
          <w:rFonts w:ascii="Times New Roman" w:hAnsi="Times New Roman" w:cs="Times New Roman"/>
          <w:i/>
          <w:iCs/>
          <w:highlight w:val="yellow"/>
        </w:rPr>
        <w:t>Which furniture is being referred to</w:t>
      </w:r>
      <w:r w:rsidRPr="004D405E">
        <w:rPr>
          <w:rFonts w:ascii="Times New Roman" w:hAnsi="Times New Roman" w:cs="Times New Roman"/>
          <w:highlight w:val="yellow"/>
        </w:rPr>
        <w:t>? then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and the word ‘</w:t>
      </w:r>
      <w:r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Pr>
          <w:rFonts w:ascii="Times New Roman" w:hAnsi="Times New Roman" w:cs="Times New Roman"/>
        </w:rPr>
        <w:t>f</w:t>
      </w:r>
      <w:r w:rsidRPr="006558AD">
        <w:rPr>
          <w:rFonts w:ascii="Times New Roman" w:hAnsi="Times New Roman" w:cs="Times New Roman"/>
        </w:rPr>
        <w:t>ferent.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Pr>
          <w:rFonts w:ascii="Times New Roman" w:hAnsi="Times New Roman" w:cs="Times New Roman"/>
        </w:rPr>
        <w:t>l</w:t>
      </w:r>
      <w:r w:rsidRPr="006558AD">
        <w:rPr>
          <w:rFonts w:ascii="Times New Roman" w:hAnsi="Times New Roman" w:cs="Times New Roman"/>
        </w:rPr>
        <w:t>y describe three techniques for semantic parsing</w:t>
      </w:r>
      <w:r>
        <w:rPr>
          <w:rFonts w:ascii="Times New Roman" w:hAnsi="Times New Roman" w:cs="Times New Roman"/>
        </w:rPr>
        <w:t>—</w:t>
      </w:r>
      <w:r w:rsidRPr="006558AD">
        <w:rPr>
          <w:rFonts w:ascii="Times New Roman" w:hAnsi="Times New Roman" w:cs="Times New Roman"/>
        </w:rPr>
        <w:t>decomposition, ontology, and distributional statistics.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Decompositional Semantics</w:t>
      </w:r>
      <w:r>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We can derive the meaning of a word by dividing it into various semantic components or qualities. For instance, in the sentence ‘</w:t>
      </w:r>
      <w:r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lastRenderedPageBreak/>
        <w:t>Ontological Semantics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Another way of decomposing the meaning of a word is by studying its relationship to other words. Take the classic example of the word ‘</w:t>
      </w:r>
      <w:r w:rsidRPr="004D405E">
        <w:rPr>
          <w:rFonts w:ascii="Times New Roman" w:hAnsi="Times New Roman" w:cs="Times New Roman"/>
          <w:i/>
          <w:iCs/>
        </w:rPr>
        <w:t>bank</w:t>
      </w:r>
      <w:r w:rsidRPr="006558AD">
        <w:rPr>
          <w:rFonts w:ascii="Times New Roman" w:hAnsi="Times New Roman" w:cs="Times New Roman"/>
          <w:i/>
          <w:iCs/>
        </w:rPr>
        <w:t>’</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Pr>
          <w:rFonts w:ascii="Times New Roman" w:hAnsi="Times New Roman" w:cs="Times New Roman"/>
        </w:rPr>
        <w:t>–</w:t>
      </w:r>
      <w:r w:rsidRPr="006558AD">
        <w:rPr>
          <w:rFonts w:ascii="Times New Roman" w:hAnsi="Times New Roman" w:cs="Times New Roman"/>
        </w:rPr>
        <w:t xml:space="preserve"> ‘water’</w:t>
      </w:r>
      <w:r>
        <w:rPr>
          <w:rFonts w:ascii="Times New Roman" w:hAnsi="Times New Roman" w:cs="Times New Roman"/>
        </w:rPr>
        <w:t>,</w:t>
      </w:r>
      <w:r w:rsidRPr="006558AD">
        <w:rPr>
          <w:rFonts w:ascii="Times New Roman" w:hAnsi="Times New Roman" w:cs="Times New Roman"/>
        </w:rPr>
        <w:t xml:space="preserve"> ‘blood’</w:t>
      </w:r>
      <w:r>
        <w:rPr>
          <w:rFonts w:ascii="Times New Roman" w:hAnsi="Times New Roman" w:cs="Times New Roman"/>
        </w:rPr>
        <w:t>,</w:t>
      </w:r>
      <w:r w:rsidRPr="006558AD">
        <w:rPr>
          <w:rFonts w:ascii="Times New Roman" w:hAnsi="Times New Roman" w:cs="Times New Roman"/>
        </w:rPr>
        <w:t xml:space="preserve"> or ‘money’</w:t>
      </w:r>
      <w:r>
        <w:rPr>
          <w:rFonts w:ascii="Times New Roman" w:hAnsi="Times New Roman" w:cs="Times New Roman"/>
        </w:rPr>
        <w:t>—</w:t>
      </w:r>
      <w:r w:rsidRPr="006558AD">
        <w:rPr>
          <w:rFonts w:ascii="Times New Roman" w:hAnsi="Times New Roman" w:cs="Times New Roman"/>
        </w:rPr>
        <w:t>dictates the exact def</w:t>
      </w:r>
      <w:r>
        <w:rPr>
          <w:rFonts w:ascii="Times New Roman" w:hAnsi="Times New Roman" w:cs="Times New Roman"/>
        </w:rPr>
        <w:t>i</w:t>
      </w:r>
      <w:r w:rsidRPr="006558AD">
        <w:rPr>
          <w:rFonts w:ascii="Times New Roman" w:hAnsi="Times New Roman" w:cs="Times New Roman"/>
        </w:rPr>
        <w:t>nition that word will semantically adopt. This process of def</w:t>
      </w:r>
      <w:r>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Pr="004D405E">
        <w:rPr>
          <w:rFonts w:ascii="Times New Roman" w:hAnsi="Times New Roman" w:cs="Times New Roman"/>
        </w:rPr>
        <w:t>(Miller 1995)</w:t>
      </w:r>
      <w:r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Distributional Semantics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Pr>
          <w:rFonts w:ascii="Times New Roman" w:hAnsi="Times New Roman" w:cs="Times New Roman"/>
        </w:rPr>
        <w:t>s</w:t>
      </w:r>
      <w:r w:rsidRPr="006558AD">
        <w:rPr>
          <w:rFonts w:ascii="Times New Roman" w:hAnsi="Times New Roman" w:cs="Times New Roman"/>
        </w:rPr>
        <w:t>ation as humans. While machines lack subconscious contextuali</w:t>
      </w:r>
      <w:r>
        <w:rPr>
          <w:rFonts w:ascii="Times New Roman" w:hAnsi="Times New Roman" w:cs="Times New Roman"/>
        </w:rPr>
        <w:t>s</w:t>
      </w:r>
      <w:r w:rsidRPr="006558AD">
        <w:rPr>
          <w:rFonts w:ascii="Times New Roman" w:hAnsi="Times New Roman" w:cs="Times New Roman"/>
        </w:rPr>
        <w:t>ation, they can approximate the same by analy</w:t>
      </w:r>
      <w:r>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This maps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2.7</w:t>
      </w:r>
      <w:r>
        <w:rPr>
          <w:rFonts w:ascii="Times New Roman" w:hAnsi="Times New Roman" w:cs="Times New Roman"/>
          <w:b/>
          <w:bCs/>
        </w:rPr>
        <w:t xml:space="preserve"> </w:t>
      </w:r>
      <w:r w:rsidRPr="006558AD">
        <w:rPr>
          <w:rFonts w:ascii="Times New Roman" w:hAnsi="Times New Roman" w:cs="Times New Roman"/>
          <w:b/>
          <w:bCs/>
        </w:rPr>
        <w:t>Introduction to Language Model</w:t>
      </w:r>
      <w:r>
        <w:rPr>
          <w:rFonts w:ascii="Times New Roman" w:hAnsi="Times New Roman" w:cs="Times New Roman"/>
          <w:b/>
          <w:bCs/>
        </w:rPr>
        <w:t>l</w:t>
      </w:r>
      <w:r w:rsidRPr="006558AD">
        <w:rPr>
          <w:rFonts w:ascii="Times New Roman" w:hAnsi="Times New Roman" w:cs="Times New Roman"/>
          <w:b/>
          <w:bCs/>
        </w:rPr>
        <w:t>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token.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seen </w:t>
      </w:r>
      <w:r w:rsidRPr="006558AD">
        <w:rPr>
          <w:rFonts w:ascii="Times New Roman" w:hAnsi="Times New Roman" w:cs="Times New Roman"/>
        </w:rPr>
        <w:lastRenderedPageBreak/>
        <w:t>before. Going back to our example sentence, if you are asked to predict the next word in the sequence of ‘</w:t>
      </w:r>
      <w:r w:rsidRPr="006558AD">
        <w:rPr>
          <w:rFonts w:ascii="Times New Roman" w:hAnsi="Times New Roman" w:cs="Times New Roman"/>
          <w:i/>
          <w:iCs/>
        </w:rPr>
        <w:t>Hello Sam. How are</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Pr>
          <w:rFonts w:ascii="Times New Roman" w:hAnsi="Times New Roman" w:cs="Times New Roman"/>
        </w:rPr>
        <w:t>l</w:t>
      </w:r>
      <w:r w:rsidRPr="006558AD">
        <w:rPr>
          <w:rFonts w:ascii="Times New Roman" w:hAnsi="Times New Roman" w:cs="Times New Roman"/>
        </w:rPr>
        <w:t>ing in detail in Chapter 4.</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Bag-of-</w:t>
      </w:r>
      <w:r>
        <w:rPr>
          <w:rFonts w:ascii="Times New Roman" w:hAnsi="Times New Roman" w:cs="Times New Roman"/>
          <w:b/>
          <w:bCs/>
        </w:rPr>
        <w:t>W</w:t>
      </w:r>
      <w:r w:rsidRPr="006558AD">
        <w:rPr>
          <w:rFonts w:ascii="Times New Roman" w:hAnsi="Times New Roman" w:cs="Times New Roman"/>
          <w:b/>
          <w:bCs/>
        </w:rPr>
        <w:t xml:space="preserve">ord </w:t>
      </w:r>
      <w:r>
        <w:rPr>
          <w:rFonts w:ascii="Times New Roman" w:hAnsi="Times New Roman" w:cs="Times New Roman"/>
          <w:b/>
          <w:bCs/>
        </w:rPr>
        <w:t>B</w:t>
      </w:r>
      <w:r w:rsidRPr="006558AD">
        <w:rPr>
          <w:rFonts w:ascii="Times New Roman" w:hAnsi="Times New Roman" w:cs="Times New Roman"/>
          <w:b/>
          <w:bCs/>
        </w:rPr>
        <w:t>ased Representation</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2.2. </w:t>
      </w:r>
      <w:r w:rsidRPr="006558AD">
        <w:rPr>
          <w:rFonts w:ascii="Times New Roman" w:hAnsi="Times New Roman" w:cs="Times New Roman"/>
        </w:rPr>
        <w:t xml:space="preserve">Let us understand the bag-of-words </w:t>
      </w:r>
      <w:r>
        <w:rPr>
          <w:rFonts w:ascii="Times New Roman" w:hAnsi="Times New Roman" w:cs="Times New Roman"/>
        </w:rPr>
        <w:t>modelling</w:t>
      </w:r>
      <w:r w:rsidRPr="006558AD">
        <w:rPr>
          <w:rFonts w:ascii="Times New Roman" w:hAnsi="Times New Roman" w:cs="Times New Roman"/>
        </w:rPr>
        <w:t xml:space="preserve"> via a simple example of sentiment classification.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Pr="004D405E">
        <w:rPr>
          <w:rFonts w:ascii="Times New Roman" w:hAnsi="Times New Roman" w:cs="Times New Roman"/>
          <w:highlight w:val="yellow"/>
        </w:rPr>
        <w:t>‘</w:t>
      </w:r>
      <w:r w:rsidRPr="004D405E">
        <w:rPr>
          <w:rFonts w:ascii="Times New Roman" w:hAnsi="Times New Roman" w:cs="Times New Roman"/>
          <w:i/>
          <w:iCs/>
          <w:highlight w:val="yellow"/>
        </w:rPr>
        <w:t>The movie is bad.</w:t>
      </w:r>
      <w:r w:rsidRPr="004D405E">
        <w:rPr>
          <w:rFonts w:ascii="Times New Roman" w:hAnsi="Times New Roman" w:cs="Times New Roman"/>
          <w:highlight w:val="yellow"/>
        </w:rPr>
        <w:t>’, S2: ‘</w:t>
      </w:r>
      <w:r w:rsidRPr="004D405E">
        <w:rPr>
          <w:rFonts w:ascii="Times New Roman" w:hAnsi="Times New Roman" w:cs="Times New Roman"/>
          <w:i/>
          <w:iCs/>
          <w:highlight w:val="yellow"/>
        </w:rPr>
        <w:t>The movie is good.</w:t>
      </w:r>
      <w:r w:rsidRPr="004D405E">
        <w:rPr>
          <w:rFonts w:ascii="Times New Roman" w:hAnsi="Times New Roman" w:cs="Times New Roman"/>
          <w:highlight w:val="yellow"/>
        </w:rPr>
        <w:t>’, S3: ‘</w:t>
      </w:r>
      <w:r w:rsidRPr="004D405E">
        <w:rPr>
          <w:rFonts w:ascii="Times New Roman" w:hAnsi="Times New Roman" w:cs="Times New Roman"/>
          <w:i/>
          <w:iCs/>
          <w:highlight w:val="yellow"/>
        </w:rPr>
        <w:t>I liked the movie</w:t>
      </w:r>
      <w:r w:rsidRPr="004D405E">
        <w:rPr>
          <w:rFonts w:ascii="Times New Roman" w:hAnsi="Times New Roman" w:cs="Times New Roman"/>
          <w:highlight w:val="yellow"/>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Pr>
          <w:rFonts w:ascii="Times New Roman" w:hAnsi="Times New Roman" w:cs="Times New Roman"/>
        </w:rPr>
        <w:t>t</w:t>
      </w:r>
      <w:r w:rsidRPr="006558AD">
        <w:rPr>
          <w:rFonts w:ascii="Times New Roman" w:hAnsi="Times New Roman" w:cs="Times New Roman"/>
        </w:rPr>
        <w:t>i</w:t>
      </w:r>
      <w:r>
        <w:rPr>
          <w:rFonts w:ascii="Times New Roman" w:hAnsi="Times New Roman" w:cs="Times New Roman"/>
        </w:rPr>
        <w:t>s</w:t>
      </w:r>
      <w:r w:rsidRPr="006558AD">
        <w:rPr>
          <w:rFonts w:ascii="Times New Roman" w:hAnsi="Times New Roman" w:cs="Times New Roman"/>
        </w:rPr>
        <w:t>ation (liked</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 xml:space="preserve">like), and </w:t>
      </w:r>
      <w:r>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Thus, S1</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Pr>
          <w:rFonts w:ascii="Times New Roman" w:hAnsi="Times New Roman" w:cs="Times New Roman"/>
        </w:rPr>
        <w:t>—</w:t>
      </w:r>
      <w:r w:rsidRPr="006558AD">
        <w:rPr>
          <w:rFonts w:ascii="Times New Roman" w:hAnsi="Times New Roman" w:cs="Times New Roman"/>
        </w:rPr>
        <w:t>the token is present, and 0 means ‘no’</w:t>
      </w:r>
      <w:r>
        <w:rPr>
          <w:rFonts w:ascii="Times New Roman" w:hAnsi="Times New Roman" w:cs="Times New Roman"/>
        </w:rPr>
        <w:t>—</w:t>
      </w:r>
      <w:r w:rsidRPr="006558AD">
        <w:rPr>
          <w:rFonts w:ascii="Times New Roman" w:hAnsi="Times New Roman" w:cs="Times New Roman"/>
        </w:rPr>
        <w:t xml:space="preserve">the token is not present in the given sentence. In </w:t>
      </w:r>
      <w:r>
        <w:rPr>
          <w:rFonts w:ascii="Times New Roman" w:hAnsi="Times New Roman" w:cs="Times New Roman"/>
        </w:rPr>
        <w:t>a</w:t>
      </w:r>
      <w:r w:rsidRPr="006558AD">
        <w:rPr>
          <w:rFonts w:ascii="Times New Roman" w:hAnsi="Times New Roman" w:cs="Times New Roman"/>
        </w:rPr>
        <w:t xml:space="preserve"> similar way, S2 and S3 become [1, 1, 1, 0, 1, 0, 0] and [1, 1, 0, 0, 0, 1, 1], respectively.</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Further, each sentence has a sentiment label associated with it where </w:t>
      </w:r>
      <w:r>
        <w:rPr>
          <w:rFonts w:ascii="Times New Roman" w:hAnsi="Times New Roman" w:cs="Times New Roman"/>
        </w:rPr>
        <w:t>–</w:t>
      </w:r>
      <w:r w:rsidRPr="006558AD">
        <w:rPr>
          <w:rFonts w:ascii="Times New Roman" w:hAnsi="Times New Roman" w:cs="Times New Roman"/>
        </w:rPr>
        <w:t xml:space="preserve">1 means negative sentiment, 0 means neutral, and 1 means positive. Our example sentences have a sentiment score of S1: </w:t>
      </w:r>
      <w:r>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977949" w:rsidRPr="006558AD" w:rsidRDefault="00977949" w:rsidP="00977949">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Pr>
          <w:rFonts w:ascii="Times New Roman" w:hAnsi="Times New Roman" w:cs="Times New Roman"/>
        </w:rPr>
        <w:t>hypothesised</w:t>
      </w:r>
      <w:r w:rsidRPr="006558AD">
        <w:rPr>
          <w:rFonts w:ascii="Times New Roman" w:hAnsi="Times New Roman" w:cs="Times New Roman"/>
        </w:rPr>
        <w:t xml:space="preserve"> 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Pr>
          <w:rFonts w:ascii="Times New Roman" w:hAnsi="Times New Roman" w:cs="Times New Roman"/>
        </w:rPr>
        <w:t>i</w:t>
      </w:r>
      <w:r w:rsidRPr="006558AD">
        <w:rPr>
          <w:rFonts w:ascii="Times New Roman" w:hAnsi="Times New Roman" w:cs="Times New Roman"/>
        </w:rPr>
        <w:t>cial neural networks used today.</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2.8</w:t>
      </w:r>
      <w:r>
        <w:rPr>
          <w:rFonts w:ascii="Times New Roman" w:hAnsi="Times New Roman" w:cs="Times New Roman"/>
          <w:b/>
          <w:bCs/>
        </w:rPr>
        <w:t xml:space="preserve"> </w:t>
      </w:r>
      <w:r w:rsidRPr="006558AD">
        <w:rPr>
          <w:rFonts w:ascii="Times New Roman" w:hAnsi="Times New Roman" w:cs="Times New Roman"/>
          <w:b/>
          <w:bCs/>
        </w:rPr>
        <w:t>The Perceptron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2.8.1</w:t>
      </w:r>
      <w:r>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977949" w:rsidRPr="006558AD" w:rsidRDefault="00977949" w:rsidP="00977949">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w:t>
      </w:r>
      <w:r w:rsidRPr="006558AD">
        <w:rPr>
          <w:rFonts w:ascii="Times New Roman" w:hAnsi="Times New Roman" w:cs="Times New Roman"/>
        </w:rPr>
        <w:lastRenderedPageBreak/>
        <w:t xml:space="preserve">computation. Formally, a perceptron can be represented by </w:t>
      </w:r>
      <w:r>
        <w:rPr>
          <w:rFonts w:ascii="Times New Roman" w:hAnsi="Times New Roman" w:cs="Times New Roman"/>
        </w:rPr>
        <w:t>E</w:t>
      </w:r>
      <w:r w:rsidRPr="006558AD">
        <w:rPr>
          <w:rFonts w:ascii="Times New Roman" w:hAnsi="Times New Roman" w:cs="Times New Roman"/>
        </w:rPr>
        <w:t xml:space="preserve">quation </w:t>
      </w:r>
      <w:r>
        <w:rPr>
          <w:rFonts w:ascii="Times New Roman" w:hAnsi="Times New Roman" w:cs="Times New Roman"/>
        </w:rPr>
        <w:t>(2.</w:t>
      </w:r>
      <w:r w:rsidRPr="006558AD">
        <w:rPr>
          <w:rFonts w:ascii="Times New Roman" w:hAnsi="Times New Roman" w:cs="Times New Roman"/>
        </w:rPr>
        <w:t>3</w:t>
      </w:r>
      <w:r>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r w:rsidRPr="0011646A">
        <w:rPr>
          <w:rFonts w:ascii="Times New Roman" w:hAnsi="Times New Roman" w:cs="Times New Roman"/>
          <w:iCs/>
        </w:rPr>
        <w:t xml:space="preserve">, </w:t>
      </w:r>
      <w:r w:rsidRPr="0011646A">
        <w:rPr>
          <w:rFonts w:ascii="Times New Roman" w:hAnsi="Times New Roman" w:cs="Times New Roman"/>
          <w:iCs/>
          <w:lang w:val="es-ES_tradnl"/>
        </w:rPr>
        <w:t>…,</w:t>
      </w:r>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977949" w:rsidRPr="006558AD" w:rsidRDefault="00977949" w:rsidP="00977949">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Pr>
          <w:rFonts w:ascii="Times New Roman" w:hAnsi="Times New Roman" w:cs="Times New Roman"/>
          <w:iCs/>
        </w:rPr>
        <w:t xml:space="preserve"> (</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 </w:t>
      </w:r>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ote that the sgn(·) is a step function. We will slightly modify this function in the next section to model some elementary boolean functions.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2.8.2</w:t>
      </w:r>
      <w:r>
        <w:rPr>
          <w:rFonts w:ascii="Times New Roman" w:hAnsi="Times New Roman" w:cs="Times New Roman"/>
          <w:b/>
          <w:bCs/>
          <w:i/>
          <w:iCs/>
        </w:rPr>
        <w:t xml:space="preserve"> </w:t>
      </w:r>
      <w:r w:rsidRPr="006558AD">
        <w:rPr>
          <w:rFonts w:ascii="Times New Roman" w:hAnsi="Times New Roman" w:cs="Times New Roman"/>
          <w:b/>
          <w:bCs/>
          <w:i/>
          <w:iCs/>
        </w:rPr>
        <w:t>Implementing AND, OR</w:t>
      </w:r>
      <w:r>
        <w:rPr>
          <w:rFonts w:ascii="Times New Roman" w:hAnsi="Times New Roman" w:cs="Times New Roman"/>
          <w:b/>
          <w:bCs/>
          <w:i/>
          <w:iCs/>
        </w:rPr>
        <w:t>,</w:t>
      </w:r>
      <w:r w:rsidRPr="006558AD">
        <w:rPr>
          <w:rFonts w:ascii="Times New Roman" w:hAnsi="Times New Roman" w:cs="Times New Roman"/>
          <w:b/>
          <w:bCs/>
          <w:i/>
          <w:iCs/>
        </w:rPr>
        <w:t xml:space="preserve"> and XOR Logic</w:t>
      </w:r>
    </w:p>
    <w:p w:rsidR="00977949" w:rsidRDefault="00977949" w:rsidP="00977949">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Pr>
          <w:rFonts w:ascii="Times New Roman" w:hAnsi="Times New Roman" w:cs="Times New Roman"/>
        </w:rPr>
        <w:t>i</w:t>
      </w:r>
      <w:r w:rsidRPr="006558AD">
        <w:rPr>
          <w:rFonts w:ascii="Times New Roman" w:hAnsi="Times New Roman" w:cs="Times New Roman"/>
        </w:rPr>
        <w:t>ned in the previous section (with a slightly modif</w:t>
      </w:r>
      <w:r>
        <w:rPr>
          <w:rFonts w:ascii="Times New Roman" w:hAnsi="Times New Roman" w:cs="Times New Roman"/>
        </w:rPr>
        <w:t>i</w:t>
      </w:r>
      <w:r w:rsidRPr="006558AD">
        <w:rPr>
          <w:rFonts w:ascii="Times New Roman" w:hAnsi="Times New Roman" w:cs="Times New Roman"/>
        </w:rPr>
        <w:t>ed def</w:t>
      </w:r>
      <w:r>
        <w:rPr>
          <w:rFonts w:ascii="Times New Roman" w:hAnsi="Times New Roman" w:cs="Times New Roman"/>
        </w:rPr>
        <w:t>i</w:t>
      </w:r>
      <w:r w:rsidRPr="006558AD">
        <w:rPr>
          <w:rFonts w:ascii="Times New Roman" w:hAnsi="Times New Roman" w:cs="Times New Roman"/>
        </w:rPr>
        <w:t xml:space="preserve">nition of sgn(·) function). In particular, we will model AND, OR, and XOR Boolean functions; </w:t>
      </w:r>
      <w:r>
        <w:rPr>
          <w:rFonts w:ascii="Times New Roman" w:hAnsi="Times New Roman" w:cs="Times New Roman"/>
        </w:rPr>
        <w:t>their</w:t>
      </w:r>
      <w:r w:rsidRPr="006558AD">
        <w:rPr>
          <w:rFonts w:ascii="Times New Roman" w:hAnsi="Times New Roman" w:cs="Times New Roman"/>
        </w:rPr>
        <w:t xml:space="preserve"> function def</w:t>
      </w:r>
      <w:r>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977949" w:rsidRDefault="00977949" w:rsidP="00977949">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977949" w:rsidRPr="006558AD" w:rsidTr="006E42E0">
        <w:trPr>
          <w:trHeight w:hRule="exact" w:val="422"/>
        </w:trPr>
        <w:tc>
          <w:tcPr>
            <w:tcW w:w="490"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0"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93"/>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365"/>
        </w:trPr>
        <w:tc>
          <w:tcPr>
            <w:tcW w:w="490"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977949" w:rsidRDefault="00977949" w:rsidP="00977949">
      <w:pPr>
        <w:jc w:val="both"/>
        <w:rPr>
          <w:rFonts w:ascii="Times New Roman" w:hAnsi="Times New Roman" w:cs="Times New Roman"/>
        </w:rPr>
      </w:pPr>
      <w:r w:rsidRPr="00A45E4E">
        <w:rPr>
          <w:rFonts w:ascii="Times New Roman" w:hAnsi="Times New Roman" w:cs="Times New Roman"/>
          <w:highlight w:val="yellow"/>
        </w:rPr>
        <w:t>Table 2.4: The AND Function.</w:t>
      </w:r>
    </w:p>
    <w:p w:rsidR="00977949" w:rsidRPr="006558AD" w:rsidRDefault="00977949" w:rsidP="00977949">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977949" w:rsidRPr="006558AD" w:rsidTr="006E42E0">
        <w:trPr>
          <w:trHeight w:hRule="exact" w:val="422"/>
        </w:trPr>
        <w:tc>
          <w:tcPr>
            <w:tcW w:w="490"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0"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293"/>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365"/>
        </w:trPr>
        <w:tc>
          <w:tcPr>
            <w:tcW w:w="490"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977949" w:rsidRDefault="00977949" w:rsidP="00977949">
      <w:pPr>
        <w:jc w:val="both"/>
        <w:rPr>
          <w:rFonts w:ascii="Times New Roman" w:hAnsi="Times New Roman" w:cs="Times New Roman"/>
        </w:rPr>
      </w:pPr>
      <w:r w:rsidRPr="00A45E4E">
        <w:rPr>
          <w:rFonts w:ascii="Times New Roman" w:hAnsi="Times New Roman" w:cs="Times New Roman"/>
          <w:highlight w:val="yellow"/>
        </w:rPr>
        <w:t>Table 2.5: The OR Function.</w:t>
      </w:r>
    </w:p>
    <w:p w:rsidR="00977949" w:rsidRPr="006558AD" w:rsidRDefault="00977949" w:rsidP="00977949">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977949" w:rsidRPr="006558AD" w:rsidTr="006E42E0">
        <w:trPr>
          <w:trHeight w:hRule="exact" w:val="422"/>
        </w:trPr>
        <w:tc>
          <w:tcPr>
            <w:tcW w:w="494"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lastRenderedPageBreak/>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4"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4"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293"/>
        </w:trPr>
        <w:tc>
          <w:tcPr>
            <w:tcW w:w="494"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365"/>
        </w:trPr>
        <w:tc>
          <w:tcPr>
            <w:tcW w:w="494"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977949" w:rsidRDefault="00977949" w:rsidP="00977949">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977949" w:rsidRDefault="00977949" w:rsidP="00977949">
      <w:pPr>
        <w:shd w:val="clear" w:color="auto" w:fill="FFFFFF"/>
        <w:tabs>
          <w:tab w:val="left" w:pos="3514"/>
          <w:tab w:val="left" w:pos="6470"/>
        </w:tabs>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xml:space="preserve"> below satisf</w:t>
      </w:r>
      <w:r>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sgn</w:t>
      </w:r>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(2.4)</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977949" w:rsidRDefault="00977949" w:rsidP="00977949">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977949" w:rsidRPr="00376FB1" w:rsidRDefault="00977949" w:rsidP="00977949">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977949" w:rsidRPr="006558AD"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77949" w:rsidRDefault="00977949" w:rsidP="00977949">
      <w:pPr>
        <w:shd w:val="clear" w:color="auto" w:fill="FFFFFF"/>
        <w:jc w:val="both"/>
        <w:rPr>
          <w:rFonts w:ascii="Times New Roman" w:hAnsi="Times New Roman" w:cs="Times New Roman"/>
        </w:rPr>
      </w:pPr>
      <w:bookmarkStart w:id="19" w:name="bookmark30"/>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977949" w:rsidRPr="006558AD" w:rsidRDefault="00977949" w:rsidP="00977949">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977949" w:rsidRPr="006558AD" w:rsidTr="006E42E0">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jc w:val="center"/>
        </w:trPr>
        <w:tc>
          <w:tcPr>
            <w:tcW w:w="36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93"/>
          <w:jc w:val="center"/>
        </w:trPr>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88"/>
          <w:jc w:val="center"/>
        </w:trPr>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41"/>
          <w:jc w:val="center"/>
        </w:trPr>
        <w:tc>
          <w:tcPr>
            <w:tcW w:w="36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lastRenderedPageBreak/>
              <w:t>1</w:t>
            </w:r>
          </w:p>
        </w:tc>
        <w:tc>
          <w:tcPr>
            <w:tcW w:w="36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Pr>
          <w:rFonts w:ascii="Times New Roman" w:hAnsi="Times New Roman" w:cs="Times New Roman"/>
        </w:rPr>
        <w:t>i</w:t>
      </w:r>
      <w:r w:rsidRPr="006558AD">
        <w:rPr>
          <w:rFonts w:ascii="Times New Roman" w:hAnsi="Times New Roman" w:cs="Times New Roman"/>
        </w:rPr>
        <w:t xml:space="preserve">ned in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4D405E">
        <w:rPr>
          <w:rFonts w:ascii="Times New Roman" w:hAnsi="Times New Roman" w:cs="Times New Roman"/>
        </w:rPr>
        <w:t>sgn</w:t>
      </w:r>
      <w:r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77949" w:rsidRDefault="00977949" w:rsidP="00977949">
      <w:pPr>
        <w:shd w:val="clear" w:color="auto" w:fill="FFFFFF"/>
        <w:jc w:val="both"/>
        <w:rPr>
          <w:rFonts w:ascii="Times New Roman" w:hAnsi="Times New Roman" w:cs="Times New Roman"/>
          <w:b/>
          <w:bCs/>
        </w:rPr>
      </w:pPr>
      <w:bookmarkStart w:id="20" w:name="bookmark31"/>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Pr>
          <w:rFonts w:ascii="Times New Roman" w:hAnsi="Times New Roman" w:cs="Times New Roman"/>
        </w:rPr>
        <w:t>i</w:t>
      </w:r>
      <w:r w:rsidRPr="006558AD">
        <w:rPr>
          <w:rFonts w:ascii="Times New Roman" w:hAnsi="Times New Roman" w:cs="Times New Roman"/>
        </w:rPr>
        <w:t xml:space="preserve">nition in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977949" w:rsidRDefault="00977949" w:rsidP="00977949">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Pr>
          <w:rFonts w:ascii="Times New Roman" w:hAnsi="Times New Roman" w:cs="Times New Roman"/>
        </w:rPr>
        <w:t>generalise</w:t>
      </w:r>
      <w:r w:rsidRPr="006558AD">
        <w:rPr>
          <w:rFonts w:ascii="Times New Roman" w:hAnsi="Times New Roman" w:cs="Times New Roman"/>
        </w:rPr>
        <w:t xml:space="preserve"> 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r w:rsidRPr="006558AD">
        <w:rPr>
          <w:rFonts w:ascii="Times New Roman" w:hAnsi="Times New Roman" w:cs="Times New Roman"/>
          <w:i/>
          <w:iCs/>
        </w:rPr>
        <w:t>sign(</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Pr>
          <w:rFonts w:ascii="Times New Roman" w:hAnsi="Times New Roman" w:cs="Times New Roman"/>
        </w:rPr>
        <w:t>realised</w:t>
      </w:r>
      <w:r w:rsidRPr="006558AD">
        <w:rPr>
          <w:rFonts w:ascii="Times New Roman" w:hAnsi="Times New Roman" w:cs="Times New Roman"/>
        </w:rPr>
        <w:t xml:space="preserve"> as a combination of such neuron-like processing units as formulated in Equation </w:t>
      </w:r>
      <w:r>
        <w:rPr>
          <w:rFonts w:ascii="Times New Roman" w:hAnsi="Times New Roman" w:cs="Times New Roman"/>
        </w:rPr>
        <w:t>(2.</w:t>
      </w:r>
      <w:r w:rsidRPr="006558AD">
        <w:rPr>
          <w:rFonts w:ascii="Times New Roman" w:hAnsi="Times New Roman" w:cs="Times New Roman"/>
        </w:rPr>
        <w:t>5</w:t>
      </w:r>
      <w:r>
        <w:rPr>
          <w:rFonts w:ascii="Times New Roman" w:hAnsi="Times New Roman" w:cs="Times New Roman"/>
        </w:rPr>
        <w:t>).</w:t>
      </w:r>
    </w:p>
    <w:p w:rsidR="00977949" w:rsidRPr="004350CA"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977900" cy="294005"/>
                    </a:xfrm>
                    <a:prstGeom prst="rect">
                      <a:avLst/>
                    </a:prstGeom>
                    <a:noFill/>
                    <a:ln w="9525">
                      <a:noFill/>
                      <a:miter lim="800000"/>
                      <a:headEnd/>
                      <a:tailEnd/>
                    </a:ln>
                  </pic:spPr>
                </pic:pic>
              </a:graphicData>
            </a:graphic>
          </wp:inline>
        </w:drawing>
      </w:r>
      <w:r>
        <w:rPr>
          <w:rFonts w:ascii="Times New Roman" w:hAnsi="Times New Roman" w:cs="Times New Roman"/>
        </w:rPr>
        <w:tab/>
        <w:t>(2.5)</w:t>
      </w:r>
    </w:p>
    <w:p w:rsidR="00977949" w:rsidRPr="006558AD" w:rsidRDefault="00977949" w:rsidP="00977949">
      <w:pPr>
        <w:shd w:val="clear" w:color="auto" w:fill="FFFFFF"/>
        <w:jc w:val="both"/>
        <w:rPr>
          <w:rFonts w:ascii="Times New Roman" w:hAnsi="Times New Roman" w:cs="Times New Roman"/>
        </w:rPr>
      </w:pPr>
      <w:bookmarkStart w:id="22" w:name="bookmark33"/>
      <w:r w:rsidRPr="006558AD">
        <w:rPr>
          <w:rFonts w:ascii="Times New Roman" w:hAnsi="Times New Roman" w:cs="Times New Roman"/>
        </w:rPr>
        <w:t>w</w:t>
      </w:r>
      <w:bookmarkEnd w:id="22"/>
      <w:r w:rsidRPr="006558AD">
        <w:rPr>
          <w:rFonts w:ascii="Times New Roman" w:hAnsi="Times New Roman" w:cs="Times New Roman"/>
        </w:rPr>
        <w:t xml:space="preserve">here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w:t>
      </w:r>
      <w:r w:rsidRPr="006558AD">
        <w:rPr>
          <w:rFonts w:ascii="Times New Roman" w:hAnsi="Times New Roman" w:cs="Times New Roman"/>
        </w:rPr>
        <w:lastRenderedPageBreak/>
        <w:t xml:space="preserve">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977949" w:rsidRDefault="00977949" w:rsidP="00977949">
      <w:pPr>
        <w:shd w:val="clear" w:color="auto" w:fill="FFFFFF"/>
        <w:jc w:val="both"/>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977949" w:rsidRPr="006C6D9A"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977949" w:rsidRPr="006C6D9A" w:rsidRDefault="00977949" w:rsidP="00977949">
      <w:pPr>
        <w:shd w:val="clear" w:color="auto" w:fill="FFFFFF"/>
        <w:jc w:val="center"/>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977949" w:rsidRPr="006C6D9A"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with a single hidden layer and sgn’(·) as the activation function as defined in Section 2.8.2.</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Pr>
          <w:rFonts w:ascii="Times New Roman" w:hAnsi="Times New Roman" w:cs="Times New Roman"/>
        </w:rPr>
        <w:t>perceptrons</w:t>
      </w:r>
      <w:r w:rsidRPr="006558AD">
        <w:rPr>
          <w:rFonts w:ascii="Times New Roman" w:hAnsi="Times New Roman" w:cs="Times New Roman"/>
        </w:rPr>
        <w:t xml:space="preserve"> 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r w:rsidRPr="006558AD">
        <w:rPr>
          <w:rFonts w:ascii="Times New Roman" w:hAnsi="Times New Roman" w:cs="Times New Roman"/>
          <w:i/>
          <w:iCs/>
        </w:rPr>
        <w:t xml:space="preserve">= </w:t>
      </w:r>
      <w:r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1 and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Pr>
          <w:rFonts w:ascii="Times New Roman" w:hAnsi="Times New Roman" w:cs="Times New Roman"/>
        </w:rPr>
        <w:t xml:space="preserve"> </w:t>
      </w:r>
      <w:r w:rsidRPr="006558AD">
        <w:rPr>
          <w:rFonts w:ascii="Times New Roman" w:hAnsi="Times New Roman" w:cs="Times New Roman"/>
        </w:rPr>
        <w:t xml:space="preserve">then be one if and only if </w:t>
      </w:r>
      <w:r w:rsidRPr="006558AD">
        <w:rPr>
          <w:rFonts w:ascii="Times New Roman" w:hAnsi="Times New Roman" w:cs="Times New Roman"/>
          <w:i/>
          <w:iCs/>
          <w:lang w:val="da-DK"/>
        </w:rPr>
        <w:t>h</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1 </w:t>
      </w:r>
      <w:r w:rsidRPr="006558AD">
        <w:rPr>
          <w:rFonts w:ascii="Times New Roman" w:hAnsi="Times New Roman" w:cs="Times New Roman"/>
        </w:rPr>
        <w:t xml:space="preserve">AND </w:t>
      </w:r>
      <w:r w:rsidRPr="006558AD">
        <w:rPr>
          <w:rFonts w:ascii="Times New Roman" w:hAnsi="Times New Roman" w:cs="Times New Roman"/>
          <w:i/>
          <w:iCs/>
          <w:lang w:val="da-DK"/>
        </w:rPr>
        <w:t>h</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 </w:t>
      </w:r>
      <w:r w:rsidRPr="006558AD">
        <w:rPr>
          <w:rFonts w:ascii="Times New Roman" w:hAnsi="Times New Roman" w:cs="Times New Roman"/>
        </w:rPr>
        <w:t>From Table 2.8, we can see the values the hidden and output units attain at various values of input features.</w:t>
      </w:r>
    </w:p>
    <w:p w:rsidR="00977949" w:rsidRDefault="00977949" w:rsidP="00977949">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977949" w:rsidRPr="006558AD" w:rsidTr="006E42E0">
        <w:trPr>
          <w:trHeight w:val="20"/>
        </w:trPr>
        <w:tc>
          <w:tcPr>
            <w:tcW w:w="603"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977949" w:rsidRPr="006558AD" w:rsidTr="006E42E0">
        <w:trPr>
          <w:trHeight w:val="20"/>
        </w:trPr>
        <w:tc>
          <w:tcPr>
            <w:tcW w:w="603"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i/>
                <w:iCs/>
                <w:lang w:val="da-DK"/>
              </w:rPr>
            </w:pPr>
          </w:p>
        </w:tc>
      </w:tr>
      <w:tr w:rsidR="00977949" w:rsidRPr="006558AD" w:rsidTr="006E42E0">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1</w:t>
            </w:r>
          </w:p>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977949" w:rsidRPr="006558AD" w:rsidRDefault="00977949" w:rsidP="006E42E0">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 xml:space="preserve">(1 </w:t>
            </w:r>
            <w:r w:rsidRPr="006558AD">
              <w:rPr>
                <w:rFonts w:ascii="Times New Roman" w:hAnsi="Times New Roman" w:cs="Times New Roman"/>
              </w:rPr>
              <w:t>·</w:t>
            </w:r>
            <w:r>
              <w:rPr>
                <w:rFonts w:ascii="Times New Roman" w:hAnsi="Times New Roman" w:cs="Times New Roman"/>
              </w:rPr>
              <w:t xml:space="preserve"> 1 </w:t>
            </w:r>
            <w:r w:rsidRPr="006558AD">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0</w:t>
            </w:r>
          </w:p>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1</w:t>
            </w:r>
          </w:p>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BD5F05">
        <w:rPr>
          <w:rFonts w:ascii="Times New Roman" w:hAnsi="Times New Roman" w:cs="Times New Roman"/>
          <w:highlight w:val="cyan"/>
        </w:rPr>
        <w:lastRenderedPageBreak/>
        <w:t>Table 2.8: Modelling the boolean XOR function using the Multilayer Perceptron in Figure 2.8.</w:t>
      </w:r>
    </w:p>
    <w:p w:rsidR="00977949" w:rsidRDefault="00977949" w:rsidP="00977949">
      <w:pPr>
        <w:shd w:val="clear" w:color="auto" w:fill="FFFFFF"/>
        <w:jc w:val="both"/>
        <w:rPr>
          <w:rFonts w:ascii="Times New Roman" w:hAnsi="Times New Roman" w:cs="Times New Roman"/>
          <w:b/>
          <w:bCs/>
          <w:i/>
          <w:iCs/>
        </w:rPr>
      </w:pPr>
    </w:p>
    <w:p w:rsidR="00977949" w:rsidRDefault="00977949" w:rsidP="00977949">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977949" w:rsidRDefault="00977949" w:rsidP="00977949">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Pr>
          <w:rFonts w:ascii="Times New Roman" w:hAnsi="Times New Roman" w:cs="Times New Roman"/>
        </w:rPr>
        <w:t>realised</w:t>
      </w:r>
      <w:r w:rsidRPr="006558AD">
        <w:rPr>
          <w:rFonts w:ascii="Times New Roman" w:hAnsi="Times New Roman" w:cs="Times New Roman"/>
        </w:rPr>
        <w:t xml:space="preserve"> as a linear combination via Equation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Pr>
          <w:rFonts w:ascii="Times New Roman" w:hAnsi="Times New Roman" w:cs="Times New Roman"/>
          <w:i/>
          <w:iCs/>
          <w:lang w:val="da-DK"/>
        </w:rPr>
        <w:t xml:space="preserve"> </w:t>
      </w:r>
      <w:r w:rsidRPr="006558AD">
        <w:rPr>
          <w:rFonts w:ascii="Times New Roman" w:hAnsi="Times New Roman" w:cs="Times New Roman"/>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Pr>
          <w:rFonts w:ascii="Times New Roman" w:hAnsi="Times New Roman" w:cs="Times New Roman"/>
        </w:rPr>
        <w:tab/>
        <w:t>(2.6)</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Pr>
          <w:rFonts w:ascii="Times New Roman" w:hAnsi="Times New Roman" w:cs="Times New Roman"/>
          <w:noProof/>
          <w:position w:val="-14"/>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Pr>
          <w:rFonts w:ascii="Times New Roman" w:hAnsi="Times New Roman" w:cs="Times New Roman"/>
          <w:noProof/>
          <w:position w:val="-14"/>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Pr>
          <w:rFonts w:ascii="Times New Roman" w:hAnsi="Times New Roman" w:cs="Times New Roman"/>
        </w:rPr>
        <w:t>(2.</w:t>
      </w:r>
      <w:r w:rsidRPr="006558AD">
        <w:rPr>
          <w:rFonts w:ascii="Times New Roman" w:hAnsi="Times New Roman" w:cs="Times New Roman"/>
        </w:rPr>
        <w:t>3</w:t>
      </w:r>
      <w:r>
        <w:rPr>
          <w:rFonts w:ascii="Times New Roman" w:hAnsi="Times New Roman" w:cs="Times New Roman"/>
        </w:rPr>
        <w:t>)</w:t>
      </w:r>
      <w:r w:rsidRPr="006558AD">
        <w:rPr>
          <w:rFonts w:ascii="Times New Roman" w:hAnsi="Times New Roman" w:cs="Times New Roman"/>
        </w:rPr>
        <w:t xml:space="preserve">. The quantities </w:t>
      </w:r>
      <w:r>
        <w:rPr>
          <w:rFonts w:ascii="Times New Roman" w:hAnsi="Times New Roman" w:cs="Times New Roman"/>
          <w:noProof/>
          <w:position w:val="-14"/>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r w:rsidRPr="006558AD">
        <w:rPr>
          <w:rFonts w:ascii="Times New Roman" w:hAnsi="Times New Roman" w:cs="Times New Roman"/>
          <w:i/>
          <w:iCs/>
          <w:lang w:val="da-DK"/>
        </w:rPr>
        <w:t>h</w:t>
      </w:r>
      <w:r w:rsidRPr="006558AD">
        <w:rPr>
          <w:rFonts w:ascii="Times New Roman" w:hAnsi="Times New Roman" w:cs="Times New Roman"/>
          <w:lang w:val="da-DK"/>
        </w:rPr>
        <w:t>(</w:t>
      </w:r>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Pr>
          <w:rFonts w:ascii="Times New Roman" w:hAnsi="Times New Roman" w:cs="Times New Roman"/>
          <w:iCs/>
          <w:noProof/>
          <w:position w:val="-14"/>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Pr>
          <w:rFonts w:ascii="Times New Roman" w:hAnsi="Times New Roman" w:cs="Times New Roman"/>
          <w:iCs/>
          <w:noProof/>
          <w:position w:val="-14"/>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the hidden units </w:t>
      </w:r>
      <w:r>
        <w:rPr>
          <w:rFonts w:ascii="Times New Roman" w:hAnsi="Times New Roman" w:cs="Times New Roman"/>
          <w:iCs/>
          <w:noProof/>
          <w:position w:val="-14"/>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Pr>
          <w:rFonts w:ascii="Times New Roman" w:hAnsi="Times New Roman" w:cs="Times New Roman"/>
        </w:rPr>
        <w:t>(2.</w:t>
      </w:r>
      <w:r w:rsidRPr="006558AD">
        <w:rPr>
          <w:rFonts w:ascii="Times New Roman" w:hAnsi="Times New Roman" w:cs="Times New Roman"/>
        </w:rPr>
        <w:t>7</w:t>
      </w:r>
      <w:r>
        <w:rPr>
          <w:rFonts w:ascii="Times New Roman" w:hAnsi="Times New Roman" w:cs="Times New Roman"/>
        </w:rPr>
        <w:t>)</w:t>
      </w:r>
      <w:r w:rsidRPr="006558AD">
        <w:rPr>
          <w:rFonts w:ascii="Times New Roman" w:hAnsi="Times New Roman" w:cs="Times New Roman"/>
        </w:rPr>
        <w:t xml:space="preserve"> :</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Pr>
          <w:rFonts w:ascii="Times New Roman" w:hAnsi="Times New Roman" w:cs="Times New Roman"/>
        </w:rPr>
        <w:tab/>
        <w:t>(2.7)</w:t>
      </w:r>
    </w:p>
    <w:p w:rsidR="00977949" w:rsidRPr="006558AD" w:rsidRDefault="00977949" w:rsidP="00977949">
      <w:pPr>
        <w:shd w:val="clear" w:color="auto" w:fill="FFFFFF"/>
        <w:jc w:val="both"/>
        <w:rPr>
          <w:rFonts w:ascii="Times New Roman" w:hAnsi="Times New Roman" w:cs="Times New Roman"/>
        </w:rPr>
      </w:pPr>
      <w:bookmarkStart w:id="26" w:name="bookmark36"/>
      <w:r w:rsidRPr="006558AD">
        <w:rPr>
          <w:rFonts w:ascii="Times New Roman" w:hAnsi="Times New Roman" w:cs="Times New Roman"/>
        </w:rPr>
        <w:t>w</w:t>
      </w:r>
      <w:bookmarkEnd w:id="26"/>
      <w:r w:rsidRPr="006558AD">
        <w:rPr>
          <w:rFonts w:ascii="Times New Roman" w:hAnsi="Times New Roman" w:cs="Times New Roman"/>
        </w:rPr>
        <w:t xml:space="preserve">here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Pr>
          <w:rFonts w:ascii="Times New Roman" w:hAnsi="Times New Roman" w:cs="Times New Roman"/>
          <w:iCs/>
        </w:rPr>
        <w:t xml:space="preserve"> </w:t>
      </w:r>
      <w:r w:rsidRPr="00D47C0F">
        <w:rPr>
          <w:rFonts w:ascii="Times New Roman" w:hAnsi="Times New Roman" w:cs="Times New Roman"/>
          <w:iCs/>
        </w:rPr>
        <w:t>2,</w:t>
      </w:r>
      <w:r>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Pr>
          <w:rFonts w:ascii="Times New Roman" w:hAnsi="Times New Roman" w:cs="Times New Roman"/>
        </w:rPr>
        <w:t>may be</w:t>
      </w:r>
      <w:r w:rsidRPr="006558AD">
        <w:rPr>
          <w:rFonts w:ascii="Times New Roman" w:hAnsi="Times New Roman" w:cs="Times New Roman"/>
        </w:rPr>
        <w:t xml:space="preserve"> </w:t>
      </w:r>
      <w:r>
        <w:rPr>
          <w:rFonts w:ascii="Times New Roman" w:hAnsi="Times New Roman" w:cs="Times New Roman"/>
        </w:rPr>
        <w:t xml:space="preserve">the </w:t>
      </w:r>
      <w:r w:rsidRPr="006558AD">
        <w:rPr>
          <w:rFonts w:ascii="Times New Roman" w:hAnsi="Times New Roman" w:cs="Times New Roman"/>
        </w:rPr>
        <w:t xml:space="preserve">same as </w:t>
      </w:r>
      <w:r w:rsidRPr="006558AD">
        <w:rPr>
          <w:rFonts w:ascii="Times New Roman" w:hAnsi="Times New Roman" w:cs="Times New Roman"/>
          <w:i/>
          <w:iCs/>
        </w:rPr>
        <w:t>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Pr>
          <w:rFonts w:ascii="Times New Roman" w:hAnsi="Times New Roman" w:cs="Times New Roman"/>
        </w:rPr>
        <w:t xml:space="preserve"> </w:t>
      </w:r>
      <w:r w:rsidRPr="00AB1928">
        <w:rPr>
          <w:rFonts w:ascii="Times New Roman" w:hAnsi="Times New Roman" w:cs="Times New Roman"/>
          <w:i/>
        </w:rPr>
        <w:t>y</w:t>
      </w:r>
      <w:r w:rsidRPr="00AB1928">
        <w:rPr>
          <w:rFonts w:ascii="Times New Roman" w:hAnsi="Times New Roman" w:cs="Times New Roman"/>
          <w:i/>
          <w:vertAlign w:val="subscript"/>
        </w:rPr>
        <w:t>k</w:t>
      </w:r>
      <w:r>
        <w:rPr>
          <w:rFonts w:ascii="Times New Roman" w:hAnsi="Times New Roman" w:cs="Times New Roman"/>
        </w:rPr>
        <w:t xml:space="preserve"> as</w:t>
      </w:r>
      <w:r w:rsidRPr="006558AD">
        <w:rPr>
          <w:rFonts w:ascii="Times New Roman" w:hAnsi="Times New Roman" w:cs="Times New Roman"/>
        </w:rPr>
        <w:t xml:space="preserve"> </w:t>
      </w:r>
      <w:r>
        <w:rPr>
          <w:rFonts w:ascii="Times New Roman" w:hAnsi="Times New Roman" w:cs="Times New Roman"/>
          <w:iCs/>
          <w:noProof/>
          <w:position w:val="-12"/>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and </w:t>
      </w:r>
      <w:r>
        <w:rPr>
          <w:rFonts w:ascii="Times New Roman" w:hAnsi="Times New Roman" w:cs="Times New Roman"/>
        </w:rPr>
        <w:t>(2.</w:t>
      </w:r>
      <w:r w:rsidRPr="006558AD">
        <w:rPr>
          <w:rFonts w:ascii="Times New Roman" w:hAnsi="Times New Roman" w:cs="Times New Roman"/>
        </w:rPr>
        <w:t>7</w:t>
      </w:r>
      <w:r>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977949" w:rsidRDefault="00977949" w:rsidP="00977949">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Pr>
          <w:rFonts w:ascii="Times New Roman" w:hAnsi="Times New Roman" w:cs="Times New Roman"/>
        </w:rPr>
        <w:tab/>
        <w:t>(2.8)</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Pr>
          <w:rFonts w:ascii="Times New Roman" w:hAnsi="Times New Roman" w:cs="Times New Roman"/>
        </w:rPr>
        <w:t>(2.</w:t>
      </w:r>
      <w:r w:rsidRPr="006558AD">
        <w:rPr>
          <w:rFonts w:ascii="Times New Roman" w:hAnsi="Times New Roman" w:cs="Times New Roman"/>
        </w:rPr>
        <w:t>8</w:t>
      </w:r>
      <w:r>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Pr>
          <w:rFonts w:ascii="Times New Roman" w:hAnsi="Times New Roman" w:cs="Times New Roman"/>
        </w:rPr>
        <w:t>the</w:t>
      </w:r>
      <w:r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28" w:name="bookmark39"/>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r w:rsidRPr="006558AD">
        <w:rPr>
          <w:rFonts w:ascii="Times New Roman" w:hAnsi="Times New Roman" w:cs="Times New Roman"/>
          <w:i/>
          <w:iCs/>
          <w:lang w:val="el-GR"/>
        </w:rPr>
        <w:t>σ</w:t>
      </w:r>
      <w:r w:rsidRPr="006558AD">
        <w:rPr>
          <w:rFonts w:ascii="Times New Roman" w:hAnsi="Times New Roman" w:cs="Times New Roman"/>
          <w:lang w:val="el-GR"/>
        </w:rPr>
        <w:t xml:space="preserve">(·) </w:t>
      </w:r>
      <w:r w:rsidRPr="006558AD">
        <w:rPr>
          <w:rFonts w:ascii="Times New Roman" w:hAnsi="Times New Roman" w:cs="Times New Roman"/>
        </w:rPr>
        <w:t>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835025" cy="397510"/>
                    </a:xfrm>
                    <a:prstGeom prst="rect">
                      <a:avLst/>
                    </a:prstGeom>
                    <a:noFill/>
                    <a:ln w="9525">
                      <a:noFill/>
                      <a:miter lim="800000"/>
                      <a:headEnd/>
                      <a:tailEnd/>
                    </a:ln>
                  </pic:spPr>
                </pic:pic>
              </a:graphicData>
            </a:graphic>
          </wp:inline>
        </w:drawing>
      </w:r>
      <w:r>
        <w:rPr>
          <w:rFonts w:ascii="Times New Roman" w:hAnsi="Times New Roman" w:cs="Times New Roman"/>
        </w:rPr>
        <w:tab/>
        <w:t>(2.9)</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w:t>
      </w:r>
      <w:bookmarkEnd w:id="29"/>
      <w:r w:rsidRPr="006558AD">
        <w:rPr>
          <w:rFonts w:ascii="Times New Roman" w:hAnsi="Times New Roman" w:cs="Times New Roman"/>
        </w:rPr>
        <w:t xml:space="preserve">he Sigmoid activation function (Equation </w:t>
      </w:r>
      <w:r>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977949" w:rsidRDefault="00977949" w:rsidP="00977949">
      <w:pPr>
        <w:shd w:val="clear" w:color="auto" w:fill="FFFFFF"/>
        <w:tabs>
          <w:tab w:val="left" w:pos="298"/>
        </w:tabs>
        <w:jc w:val="both"/>
        <w:rPr>
          <w:rFonts w:ascii="Times New Roman" w:hAnsi="Times New Roman" w:cs="Times New Roman"/>
        </w:rPr>
      </w:pPr>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r w:rsidRPr="006558AD">
        <w:rPr>
          <w:rFonts w:ascii="Times New Roman" w:hAnsi="Times New Roman" w:cs="Times New Roman"/>
          <w:b/>
          <w:bCs/>
        </w:rPr>
        <w:t>tanh</w:t>
      </w:r>
      <w:r w:rsidRPr="006558AD">
        <w:rPr>
          <w:rFonts w:ascii="Times New Roman" w:hAnsi="Times New Roman" w:cs="Times New Roman"/>
        </w:rPr>
        <w:t>: The tanh activation function tanh(·) 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Pr>
          <w:rFonts w:ascii="Times New Roman" w:hAnsi="Times New Roman" w:cs="Times New Roman"/>
        </w:rPr>
        <w:tab/>
        <w:t>(2.10)</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977949" w:rsidRDefault="00977949" w:rsidP="00977949">
      <w:pPr>
        <w:shd w:val="clear" w:color="auto" w:fill="FFFFFF"/>
        <w:tabs>
          <w:tab w:val="left" w:pos="298"/>
        </w:tabs>
        <w:jc w:val="both"/>
        <w:rPr>
          <w:rFonts w:ascii="Times New Roman" w:hAnsi="Times New Roman" w:cs="Times New Roman"/>
        </w:rPr>
      </w:pPr>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classes, then we employ the softmax activation function. 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977949" w:rsidRPr="008B56E1" w:rsidRDefault="00977949" w:rsidP="00977949">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Pr>
          <w:rFonts w:ascii="Times New Roman" w:hAnsi="Times New Roman" w:cs="Times New Roman"/>
          <w:bCs/>
        </w:rPr>
        <w:tab/>
        <w:t>(2.11)</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2.3.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 xml:space="preserve">2].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977949" w:rsidRDefault="00977949" w:rsidP="00977949">
      <w:pPr>
        <w:shd w:val="clear" w:color="auto" w:fill="FFFFFF"/>
        <w:tabs>
          <w:tab w:val="left" w:pos="298"/>
        </w:tabs>
        <w:jc w:val="both"/>
        <w:rPr>
          <w:rFonts w:ascii="Times New Roman" w:hAnsi="Times New Roman" w:cs="Times New Roman"/>
        </w:rPr>
      </w:pPr>
      <w:bookmarkStart w:id="30" w:name="bookmark41"/>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Pr>
          <w:rFonts w:ascii="Times New Roman" w:hAnsi="Times New Roman" w:cs="Times New Roman"/>
        </w:rPr>
        <w:t>i</w:t>
      </w:r>
      <w:r w:rsidRPr="006558AD">
        <w:rPr>
          <w:rFonts w:ascii="Times New Roman" w:hAnsi="Times New Roman" w:cs="Times New Roman"/>
        </w:rPr>
        <w:t>ed Linear Unit and is def</w:t>
      </w:r>
      <w:r>
        <w:rPr>
          <w:rFonts w:ascii="Times New Roman" w:hAnsi="Times New Roman" w:cs="Times New Roman"/>
        </w:rPr>
        <w:t>i</w:t>
      </w:r>
      <w:r w:rsidRPr="006558AD">
        <w:rPr>
          <w:rFonts w:ascii="Times New Roman" w:hAnsi="Times New Roman" w:cs="Times New Roman"/>
        </w:rPr>
        <w:t>ned as:</w:t>
      </w:r>
    </w:p>
    <w:p w:rsidR="00977949" w:rsidRPr="006558AD" w:rsidRDefault="00977949" w:rsidP="0097794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r w:rsidRPr="006558AD">
        <w:rPr>
          <w:rFonts w:ascii="Times New Roman" w:hAnsi="Times New Roman" w:cs="Times New Roman"/>
          <w:lang w:val="da-DK"/>
        </w:rPr>
        <w:t>max</w:t>
      </w:r>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12)</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fi</w:t>
      </w:r>
      <w:r w:rsidRPr="006558AD">
        <w:rPr>
          <w:rFonts w:ascii="Times New Roman" w:hAnsi="Times New Roman" w:cs="Times New Roman"/>
        </w:rPr>
        <w:t>cient than the sigmoid or tanh activation functions. This is because only a selective set of neurons are activated when ReLU is employed.</w:t>
      </w:r>
    </w:p>
    <w:p w:rsidR="00977949" w:rsidRDefault="00977949" w:rsidP="00977949">
      <w:pPr>
        <w:shd w:val="clear" w:color="auto" w:fill="FFFFFF"/>
        <w:tabs>
          <w:tab w:val="left" w:pos="610"/>
        </w:tabs>
        <w:jc w:val="both"/>
        <w:rPr>
          <w:rFonts w:ascii="Times New Roman" w:hAnsi="Times New Roman" w:cs="Times New Roman"/>
        </w:rPr>
      </w:pPr>
      <w:bookmarkStart w:id="31" w:name="bookmark42"/>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Pr>
          <w:rFonts w:ascii="Times New Roman" w:hAnsi="Times New Roman" w:cs="Times New Roman"/>
        </w:rPr>
        <w:t>i</w:t>
      </w:r>
      <w:r w:rsidRPr="006558AD">
        <w:rPr>
          <w:rFonts w:ascii="Times New Roman" w:hAnsi="Times New Roman" w:cs="Times New Roman"/>
        </w:rPr>
        <w:t xml:space="preserve">ned by Equation </w:t>
      </w:r>
      <w:r>
        <w:rPr>
          <w:rFonts w:ascii="Times New Roman" w:hAnsi="Times New Roman" w:cs="Times New Roman"/>
        </w:rPr>
        <w:t>(2.</w:t>
      </w:r>
      <w:r w:rsidRPr="006558AD">
        <w:rPr>
          <w:rFonts w:ascii="Times New Roman" w:hAnsi="Times New Roman" w:cs="Times New Roman"/>
        </w:rPr>
        <w:t>13</w:t>
      </w:r>
      <w:r>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977949" w:rsidRPr="00372DAD" w:rsidRDefault="00977949" w:rsidP="0097794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977949" w:rsidRDefault="00977949" w:rsidP="00977949">
      <w:pPr>
        <w:shd w:val="clear" w:color="auto" w:fill="FFFFFF"/>
        <w:tabs>
          <w:tab w:val="left" w:pos="610"/>
        </w:tabs>
        <w:jc w:val="both"/>
        <w:rPr>
          <w:rFonts w:ascii="Times New Roman" w:hAnsi="Times New Roman" w:cs="Times New Roman"/>
        </w:rPr>
      </w:pPr>
      <w:bookmarkStart w:id="32" w:name="bookmark43"/>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Pr>
          <w:rFonts w:ascii="Times New Roman" w:hAnsi="Times New Roman" w:cs="Times New Roman"/>
        </w:rPr>
        <w:t>parameterised</w:t>
      </w:r>
      <w:r w:rsidRPr="006558AD">
        <w:rPr>
          <w:rFonts w:ascii="Times New Roman" w:hAnsi="Times New Roman" w:cs="Times New Roman"/>
        </w:rPr>
        <w:t xml:space="preserve"> via a</w:t>
      </w:r>
      <w:r>
        <w:rPr>
          <w:rFonts w:ascii="Times New Roman" w:hAnsi="Times New Roman" w:cs="Times New Roman"/>
        </w:rPr>
        <w:t xml:space="preserve"> </w:t>
      </w:r>
      <w:r w:rsidRPr="006558AD">
        <w:rPr>
          <w:rFonts w:ascii="Times New Roman" w:hAnsi="Times New Roman" w:cs="Times New Roman"/>
        </w:rPr>
        <w:t xml:space="preserve">sigmodi activation (Equation </w:t>
      </w:r>
      <w:r>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Pr>
          <w:rFonts w:ascii="Times New Roman" w:hAnsi="Times New Roman" w:cs="Times New Roman"/>
        </w:rPr>
        <w:t>i</w:t>
      </w:r>
      <w:r w:rsidRPr="006558AD">
        <w:rPr>
          <w:rFonts w:ascii="Times New Roman" w:hAnsi="Times New Roman" w:cs="Times New Roman"/>
        </w:rPr>
        <w:t xml:space="preserve">ned in Equation </w:t>
      </w:r>
      <w:r>
        <w:rPr>
          <w:rFonts w:ascii="Times New Roman" w:hAnsi="Times New Roman" w:cs="Times New Roman"/>
        </w:rPr>
        <w:t>(2.</w:t>
      </w:r>
      <w:r w:rsidRPr="006558AD">
        <w:rPr>
          <w:rFonts w:ascii="Times New Roman" w:hAnsi="Times New Roman" w:cs="Times New Roman"/>
        </w:rPr>
        <w:t>14</w:t>
      </w:r>
      <w:r>
        <w:rPr>
          <w:rFonts w:ascii="Times New Roman" w:hAnsi="Times New Roman" w:cs="Times New Roman"/>
        </w:rPr>
        <w:t>)</w:t>
      </w:r>
      <w:r w:rsidRPr="006558AD">
        <w:rPr>
          <w:rFonts w:ascii="Times New Roman" w:hAnsi="Times New Roman" w:cs="Times New Roman"/>
        </w:rPr>
        <w:t>.</w:t>
      </w:r>
    </w:p>
    <w:p w:rsidR="00977949" w:rsidRPr="006558AD" w:rsidRDefault="00977949" w:rsidP="0097794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el-GR"/>
        </w:rPr>
        <w:t>σ</w:t>
      </w:r>
      <w:r w:rsidRPr="006558AD">
        <w:rPr>
          <w:rFonts w:ascii="Times New Roman" w:hAnsi="Times New Roman" w:cs="Times New Roman"/>
        </w:rPr>
        <w:t>(</w:t>
      </w:r>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14)</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Pr>
          <w:rFonts w:ascii="Times New Roman" w:hAnsi="Times New Roman" w:cs="Times New Roman"/>
        </w:rPr>
        <w:t>emphasise</w:t>
      </w:r>
      <w:r w:rsidRPr="006558AD">
        <w:rPr>
          <w:rFonts w:ascii="Times New Roman" w:hAnsi="Times New Roman" w:cs="Times New Roman"/>
        </w:rPr>
        <w:t xml:space="preserve"> or de-emphasi</w:t>
      </w:r>
      <w:r>
        <w:rPr>
          <w:rFonts w:ascii="Times New Roman" w:hAnsi="Times New Roman" w:cs="Times New Roman"/>
        </w:rPr>
        <w:t>s</w:t>
      </w:r>
      <w:r w:rsidRPr="006558AD">
        <w:rPr>
          <w:rFonts w:ascii="Times New Roman" w:hAnsi="Times New Roman" w:cs="Times New Roman"/>
        </w:rPr>
        <w:t>e.</w:t>
      </w:r>
    </w:p>
    <w:p w:rsidR="00977949" w:rsidRDefault="00977949" w:rsidP="00977949">
      <w:pPr>
        <w:shd w:val="clear" w:color="auto" w:fill="FFFFFF"/>
        <w:tabs>
          <w:tab w:val="left" w:pos="610"/>
        </w:tabs>
        <w:jc w:val="both"/>
        <w:rPr>
          <w:rFonts w:ascii="Times New Roman" w:hAnsi="Times New Roman" w:cs="Times New Roman"/>
        </w:rPr>
      </w:pPr>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Pr>
          <w:rFonts w:ascii="Times New Roman" w:hAnsi="Times New Roman" w:cs="Times New Roman"/>
        </w:rPr>
        <w:t>f</w:t>
      </w:r>
      <w:r w:rsidRPr="006558AD">
        <w:rPr>
          <w:rFonts w:ascii="Times New Roman" w:hAnsi="Times New Roman" w:cs="Times New Roman"/>
        </w:rPr>
        <w:t xml:space="preserve">erentiability. The Swish activation function </w:t>
      </w:r>
      <w:r w:rsidRPr="006558AD">
        <w:rPr>
          <w:rFonts w:ascii="Times New Roman" w:hAnsi="Times New Roman" w:cs="Times New Roman"/>
          <w:i/>
          <w:iCs/>
        </w:rPr>
        <w:t>Swish</w:t>
      </w:r>
      <w:r w:rsidRPr="00844E7F">
        <w:rPr>
          <w:rFonts w:ascii="Times New Roman" w:hAnsi="Times New Roman" w:cs="Times New Roman"/>
          <w:iCs/>
        </w:rPr>
        <w:t>(</w:t>
      </w:r>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Pr>
          <w:rFonts w:ascii="Times New Roman" w:hAnsi="Times New Roman" w:cs="Times New Roman"/>
        </w:rPr>
        <w:t>defined</w:t>
      </w:r>
      <w:r w:rsidRPr="006558AD">
        <w:rPr>
          <w:rFonts w:ascii="Times New Roman" w:hAnsi="Times New Roman" w:cs="Times New Roman"/>
        </w:rPr>
        <w:t xml:space="preserve"> as:</w:t>
      </w:r>
    </w:p>
    <w:p w:rsidR="00977949" w:rsidRPr="006558AD" w:rsidRDefault="00977949" w:rsidP="0097794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i/>
          <w:iCs/>
          <w:lang w:val="el-GR"/>
        </w:rPr>
        <w:t>σ(βx)</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15)</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977949" w:rsidRDefault="00977949" w:rsidP="00977949">
      <w:pPr>
        <w:shd w:val="clear" w:color="auto" w:fill="FFFFFF"/>
        <w:tabs>
          <w:tab w:val="left" w:pos="610"/>
        </w:tabs>
        <w:jc w:val="both"/>
        <w:rPr>
          <w:rFonts w:ascii="Times New Roman" w:hAnsi="Times New Roman" w:cs="Times New Roman"/>
        </w:rPr>
      </w:pPr>
      <w:bookmarkStart w:id="33" w:name="bookmark44"/>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Pr>
          <w:rFonts w:ascii="Times New Roman" w:hAnsi="Times New Roman" w:cs="Times New Roman"/>
        </w:rPr>
        <w:t>(2.</w:t>
      </w:r>
      <w:r w:rsidRPr="006558AD">
        <w:rPr>
          <w:rFonts w:ascii="Times New Roman" w:hAnsi="Times New Roman" w:cs="Times New Roman"/>
        </w:rPr>
        <w:t>16</w:t>
      </w:r>
      <w:r>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optimisation</w:t>
      </w:r>
      <w:r w:rsidRPr="006558AD">
        <w:rPr>
          <w:rFonts w:ascii="Times New Roman" w:hAnsi="Times New Roman" w:cs="Times New Roman"/>
        </w:rPr>
        <w:t xml:space="preserve"> of weights.</w:t>
      </w:r>
    </w:p>
    <w:p w:rsidR="00977949" w:rsidRPr="00B7556A" w:rsidRDefault="00977949" w:rsidP="0097794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Pr>
          <w:rFonts w:ascii="Times New Roman" w:hAnsi="Times New Roman" w:cs="Times New Roman"/>
          <w:i/>
          <w:iCs/>
          <w:lang w:val="sv-SE"/>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16)</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2.10</w:t>
      </w:r>
      <w:r>
        <w:rPr>
          <w:rFonts w:ascii="Times New Roman" w:hAnsi="Times New Roman" w:cs="Times New Roman"/>
          <w:b/>
          <w:bCs/>
        </w:rPr>
        <w:t xml:space="preserve"> </w:t>
      </w:r>
      <w:r w:rsidRPr="006558AD">
        <w:rPr>
          <w:rFonts w:ascii="Times New Roman" w:hAnsi="Times New Roman" w:cs="Times New Roman"/>
          <w:b/>
          <w:bCs/>
        </w:rPr>
        <w:t>Training Neural Networks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977949" w:rsidRDefault="00977949" w:rsidP="00977949">
      <w:pPr>
        <w:shd w:val="clear" w:color="auto" w:fill="FFFFFF"/>
        <w:jc w:val="both"/>
        <w:rPr>
          <w:rFonts w:ascii="Times New Roman" w:hAnsi="Times New Roman" w:cs="Times New Roman"/>
        </w:rPr>
      </w:pPr>
    </w:p>
    <w:p w:rsidR="00977949" w:rsidRPr="00686AE1"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Pr>
          <w:rFonts w:ascii="Times New Roman" w:hAnsi="Times New Roman" w:cs="Times New Roman"/>
          <w:bCs/>
          <w:lang w:val="es-ES_tradnl"/>
        </w:rPr>
        <w:tab/>
        <w:t>(2.17)</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2.10.1</w:t>
      </w:r>
      <w:r>
        <w:rPr>
          <w:rFonts w:ascii="Times New Roman" w:hAnsi="Times New Roman" w:cs="Times New Roman"/>
          <w:b/>
          <w:bCs/>
          <w:i/>
          <w:iCs/>
        </w:rPr>
        <w:t xml:space="preserve"> </w:t>
      </w:r>
      <w:r w:rsidRPr="006558AD">
        <w:rPr>
          <w:rFonts w:ascii="Times New Roman" w:hAnsi="Times New Roman" w:cs="Times New Roman"/>
          <w:b/>
          <w:bCs/>
          <w:i/>
          <w:iCs/>
        </w:rPr>
        <w:t>Backpropagation</w:t>
      </w:r>
    </w:p>
    <w:p w:rsidR="00977949" w:rsidRDefault="00977949" w:rsidP="00977949">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lastRenderedPageBreak/>
        <w:t>E</w:t>
      </w:r>
      <w:bookmarkEnd w:id="34"/>
      <w:r w:rsidRPr="006558AD">
        <w:rPr>
          <w:rFonts w:ascii="Times New Roman" w:hAnsi="Times New Roman" w:cs="Times New Roman"/>
        </w:rPr>
        <w:t xml:space="preserve">rror functions usually comprise a summation of the error over each data point of the training set, </w:t>
      </w:r>
      <w:r>
        <w:rPr>
          <w:rFonts w:ascii="Times New Roman" w:hAnsi="Times New Roman" w:cs="Times New Roman"/>
          <w:bCs/>
          <w:noProof/>
          <w:position w:val="-18"/>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Pr>
          <w:rFonts w:ascii="Times New Roman" w:hAnsi="Times New Roman" w:cs="Times New Roman"/>
          <w:b/>
          <w:bCs/>
        </w:rPr>
        <w:t>[Insert F</w:t>
      </w:r>
      <w:r w:rsidRPr="006C6D9A">
        <w:rPr>
          <w:rFonts w:ascii="Times New Roman" w:hAnsi="Times New Roman" w:cs="Times New Roman"/>
          <w:b/>
          <w:bCs/>
        </w:rPr>
        <w:t>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977949" w:rsidRDefault="00977949" w:rsidP="00977949">
      <w:pPr>
        <w:shd w:val="clear" w:color="auto" w:fill="FFFFFF"/>
        <w:jc w:val="both"/>
        <w:rPr>
          <w:rFonts w:ascii="Times New Roman" w:hAnsi="Times New Roman" w:cs="Times New Roman"/>
        </w:rPr>
      </w:pPr>
    </w:p>
    <w:p w:rsidR="00977949" w:rsidRPr="00DA2913" w:rsidRDefault="00977949" w:rsidP="00977949">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Pr>
          <w:rFonts w:ascii="Times New Roman" w:hAnsi="Times New Roman" w:cs="Times New Roman"/>
          <w:noProof/>
          <w:position w:val="-14"/>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977949" w:rsidRDefault="00977949" w:rsidP="0097794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Pr>
          <w:rFonts w:ascii="Times New Roman" w:hAnsi="Times New Roman" w:cs="Times New Roman"/>
        </w:rPr>
        <w:tab/>
        <w:t>(2.18)</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Pr>
          <w:rFonts w:ascii="Times New Roman" w:hAnsi="Times New Roman" w:cs="Times New Roman"/>
        </w:rPr>
        <w:t>(2.</w:t>
      </w:r>
      <w:r w:rsidRPr="006558AD">
        <w:rPr>
          <w:rFonts w:ascii="Times New Roman" w:hAnsi="Times New Roman" w:cs="Times New Roman"/>
        </w:rPr>
        <w:t>19</w:t>
      </w:r>
      <w:r>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w:t>
      </w:r>
    </w:p>
    <w:p w:rsidR="00977949" w:rsidRPr="006558AD"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Pr>
          <w:rFonts w:ascii="Times New Roman" w:hAnsi="Times New Roman" w:cs="Times New Roman"/>
        </w:rPr>
        <w:tab/>
        <w:t>(2.19)</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2.4.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i</w:t>
      </w:r>
      <w:r w:rsidRPr="006558AD">
        <w:rPr>
          <w:rFonts w:ascii="Times New Roman" w:hAnsi="Times New Roman" w:cs="Times New Roman"/>
        </w:rPr>
        <w:t>n this figure, the</w:t>
      </w:r>
      <w:r>
        <w:rPr>
          <w:rFonts w:ascii="Times New Roman" w:hAnsi="Times New Roman" w:cs="Times New Roman"/>
        </w:rPr>
        <w:t xml:space="preserve"> </w:t>
      </w:r>
      <w:r w:rsidRPr="006558AD">
        <w:rPr>
          <w:rFonts w:ascii="Times New Roman" w:hAnsi="Times New Roman" w:cs="Times New Roman"/>
        </w:rPr>
        <w:t xml:space="preserve">output units have a linear activation function, </w:t>
      </w:r>
      <w:r w:rsidRPr="006558AD">
        <w:rPr>
          <w:rFonts w:ascii="Times New Roman" w:hAnsi="Times New Roman" w:cs="Times New Roman"/>
          <w:i/>
          <w:iCs/>
        </w:rPr>
        <w:t>h</w:t>
      </w:r>
      <w:r w:rsidRPr="005A14D9">
        <w:rPr>
          <w:rFonts w:ascii="Times New Roman" w:hAnsi="Times New Roman" w:cs="Times New Roman"/>
          <w:iCs/>
        </w:rPr>
        <w:t>(</w:t>
      </w:r>
      <w:r w:rsidRPr="006558AD">
        <w:rPr>
          <w:rFonts w:ascii="Times New Roman" w:hAnsi="Times New Roman" w:cs="Times New Roman"/>
          <w:i/>
          <w:iCs/>
        </w:rPr>
        <w:t>x</w:t>
      </w:r>
      <w:r w:rsidRPr="005A14D9">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6558AD">
        <w:rPr>
          <w:rFonts w:ascii="Times New Roman" w:hAnsi="Times New Roman" w:cs="Times New Roman"/>
        </w:rPr>
        <w:t xml:space="preserve">, and the units in the hidden layer have </w:t>
      </w:r>
      <w:r w:rsidRPr="006558AD">
        <w:rPr>
          <w:rFonts w:ascii="Times New Roman" w:hAnsi="Times New Roman" w:cs="Times New Roman"/>
          <w:i/>
          <w:iCs/>
        </w:rPr>
        <w:t>tanh</w:t>
      </w:r>
      <w:r w:rsidRPr="005A14D9">
        <w:rPr>
          <w:rFonts w:ascii="Times New Roman" w:hAnsi="Times New Roman" w:cs="Times New Roman"/>
          <w:iCs/>
        </w:rPr>
        <w:t>(</w:t>
      </w:r>
      <w:r w:rsidRPr="006558AD">
        <w:rPr>
          <w:rFonts w:ascii="Times New Roman" w:hAnsi="Times New Roman" w:cs="Times New Roman"/>
          <w:i/>
          <w:iCs/>
        </w:rPr>
        <w:t>·</w:t>
      </w:r>
      <w:r w:rsidRPr="005A14D9">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activation function. The final output </w:t>
      </w:r>
      <w:r w:rsidRPr="006558AD">
        <w:rPr>
          <w:rFonts w:ascii="Times New Roman" w:hAnsi="Times New Roman" w:cs="Times New Roman"/>
          <w:i/>
          <w:iCs/>
        </w:rPr>
        <w:t>y</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 xml:space="preserve">can be expressed as </w:t>
      </w:r>
      <w:r>
        <w:rPr>
          <w:rFonts w:ascii="Times New Roman" w:hAnsi="Times New Roman" w:cs="Times New Roman"/>
          <w:iCs/>
          <w:noProof/>
          <w:position w:val="-10"/>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Pr="006558AD">
        <w:rPr>
          <w:rFonts w:ascii="Times New Roman" w:hAnsi="Times New Roman" w:cs="Times New Roman"/>
        </w:rPr>
        <w:t>, with</w:t>
      </w:r>
      <w:r>
        <w:rPr>
          <w:rFonts w:ascii="Times New Roman" w:hAnsi="Times New Roman" w:cs="Times New Roman"/>
        </w:rPr>
        <w:t xml:space="preserve"> </w:t>
      </w:r>
      <w:r>
        <w:rPr>
          <w:rFonts w:ascii="Times New Roman" w:hAnsi="Times New Roman" w:cs="Times New Roman"/>
          <w:iCs/>
          <w:noProof/>
          <w:position w:val="-16"/>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Pr="006558AD">
        <w:rPr>
          <w:rFonts w:ascii="Times New Roman" w:hAnsi="Times New Roman" w:cs="Times New Roman"/>
          <w:i/>
          <w:iCs/>
        </w:rPr>
        <w:t xml:space="preserve"> </w:t>
      </w:r>
      <w:r w:rsidRPr="006558AD">
        <w:rPr>
          <w:rFonts w:ascii="Times New Roman" w:hAnsi="Times New Roman" w:cs="Times New Roman"/>
        </w:rPr>
        <w:t xml:space="preserve">and </w:t>
      </w:r>
      <w:r>
        <w:rPr>
          <w:rFonts w:ascii="Times New Roman" w:hAnsi="Times New Roman" w:cs="Times New Roman"/>
          <w:iCs/>
          <w:noProof/>
          <w:position w:val="-12"/>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At the input level, </w:t>
      </w:r>
      <w:r>
        <w:rPr>
          <w:rFonts w:ascii="Times New Roman" w:hAnsi="Times New Roman" w:cs="Times New Roman"/>
          <w:iCs/>
          <w:noProof/>
          <w:position w:val="-14"/>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890270" cy="254635"/>
                    </a:xfrm>
                    <a:prstGeom prst="rect">
                      <a:avLst/>
                    </a:prstGeom>
                    <a:noFill/>
                    <a:ln w="9525">
                      <a:noFill/>
                      <a:miter lim="800000"/>
                      <a:headEnd/>
                      <a:tailEnd/>
                    </a:ln>
                  </pic:spPr>
                </pic:pic>
              </a:graphicData>
            </a:graphic>
          </wp:inline>
        </w:drawing>
      </w:r>
      <w:r>
        <w:rPr>
          <w:rFonts w:ascii="Times New Roman" w:hAnsi="Times New Roman" w:cs="Times New Roman"/>
          <w:iCs/>
        </w:rPr>
        <w:t>.</w:t>
      </w:r>
    </w:p>
    <w:p w:rsidR="00977949" w:rsidRDefault="00977949" w:rsidP="00977949">
      <w:pPr>
        <w:shd w:val="clear" w:color="auto" w:fill="FFFFFF"/>
        <w:jc w:val="both"/>
        <w:rPr>
          <w:rFonts w:ascii="Times New Roman" w:hAnsi="Times New Roman" w:cs="Times New Roman"/>
          <w:lang w:val="fr-FR"/>
        </w:rPr>
      </w:pPr>
    </w:p>
    <w:p w:rsidR="00977949" w:rsidRPr="006C6D9A" w:rsidRDefault="00977949" w:rsidP="00977949">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lastRenderedPageBreak/>
        <w:t>[Insert Figure]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r w:rsidRPr="00BD5F05">
        <w:rPr>
          <w:rFonts w:ascii="Times New Roman" w:hAnsi="Times New Roman" w:cs="Times New Roman"/>
          <w:highlight w:val="yellow"/>
          <w:lang w:val="fr-FR"/>
        </w:rPr>
        <w:t xml:space="preserve">a single </w:t>
      </w:r>
      <w:r w:rsidRPr="00BD5F05">
        <w:rPr>
          <w:rFonts w:ascii="Times New Roman" w:hAnsi="Times New Roman" w:cs="Times New Roman"/>
          <w:highlight w:val="yellow"/>
        </w:rPr>
        <w:t>hidden layer and a nonlinear activation function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977949" w:rsidRDefault="00977949" w:rsidP="00977949">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Pr>
          <w:rFonts w:ascii="Times New Roman" w:hAnsi="Times New Roman" w:cs="Times New Roman"/>
        </w:rPr>
        <w:tab/>
        <w:t>(2.20)</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Pr>
          <w:rFonts w:ascii="Times New Roman" w:hAnsi="Times New Roman" w:cs="Times New Roman"/>
        </w:rPr>
        <w:t>(2.</w:t>
      </w:r>
      <w:r w:rsidRPr="006558AD">
        <w:rPr>
          <w:rFonts w:ascii="Times New Roman" w:hAnsi="Times New Roman" w:cs="Times New Roman"/>
        </w:rPr>
        <w:t>21</w:t>
      </w:r>
      <w:r>
        <w:rPr>
          <w:rFonts w:ascii="Times New Roman" w:hAnsi="Times New Roman" w:cs="Times New Roman"/>
        </w:rPr>
        <w:t>)</w:t>
      </w:r>
      <w:r w:rsidRPr="006558AD">
        <w:rPr>
          <w:rFonts w:ascii="Times New Roman" w:hAnsi="Times New Roman" w:cs="Times New Roman"/>
        </w:rPr>
        <w:t xml:space="preserve"> and </w:t>
      </w:r>
      <w:r>
        <w:rPr>
          <w:rFonts w:ascii="Times New Roman" w:hAnsi="Times New Roman" w:cs="Times New Roman"/>
        </w:rPr>
        <w:t>(2.</w:t>
      </w:r>
      <w:r w:rsidRPr="006558AD">
        <w:rPr>
          <w:rFonts w:ascii="Times New Roman" w:hAnsi="Times New Roman" w:cs="Times New Roman"/>
        </w:rPr>
        <w:t>22</w:t>
      </w:r>
      <w:r>
        <w:rPr>
          <w:rFonts w:ascii="Times New Roman" w:hAnsi="Times New Roman" w:cs="Times New Roman"/>
        </w:rPr>
        <w:t>)</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Pr>
          <w:rFonts w:ascii="Times New Roman" w:hAnsi="Times New Roman" w:cs="Times New Roman"/>
        </w:rPr>
        <w:tab/>
        <w:t>(2.21)</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Pr>
          <w:rFonts w:ascii="Times New Roman" w:hAnsi="Times New Roman" w:cs="Times New Roman"/>
        </w:rPr>
        <w:tab/>
        <w:t>(2.22)</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As,</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32"/>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977949" w:rsidRDefault="00977949" w:rsidP="00977949">
      <w:pPr>
        <w:shd w:val="clear" w:color="auto" w:fill="FFFFFF"/>
        <w:jc w:val="both"/>
        <w:rPr>
          <w:rFonts w:ascii="Times New Roman" w:hAnsi="Times New Roman" w:cs="Times New Roman"/>
        </w:rPr>
      </w:pPr>
      <w:r>
        <w:rPr>
          <w:rFonts w:ascii="Times New Roman" w:hAnsi="Times New Roman" w:cs="Times New Roman"/>
        </w:rPr>
        <w:t>and,</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32"/>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Pr>
          <w:rFonts w:ascii="Times New Roman" w:hAnsi="Times New Roman" w:cs="Times New Roman"/>
        </w:rPr>
        <w:tab/>
        <w:t>(2.23)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2.10.2</w:t>
      </w:r>
      <w:r>
        <w:rPr>
          <w:rFonts w:ascii="Times New Roman" w:hAnsi="Times New Roman" w:cs="Times New Roman"/>
          <w:b/>
          <w:bCs/>
          <w:i/>
          <w:iCs/>
        </w:rPr>
        <w:t xml:space="preserve"> </w:t>
      </w:r>
      <w:r w:rsidRPr="006558AD">
        <w:rPr>
          <w:rFonts w:ascii="Times New Roman" w:hAnsi="Times New Roman" w:cs="Times New Roman"/>
          <w:b/>
          <w:bCs/>
          <w:i/>
          <w:iCs/>
        </w:rPr>
        <w:t>Batching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Stochastic Gradient Descent</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This variant of gradient descent allows for the updation of the model parameters after processing a single training example.</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Pr>
          <w:rFonts w:ascii="Times New Roman" w:hAnsi="Times New Roman" w:cs="Times New Roman"/>
        </w:rPr>
        <w:tab/>
        <w:t>(2.24)</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Pr>
          <w:rFonts w:ascii="Times New Roman" w:hAnsi="Times New Roman" w:cs="Times New Roman"/>
        </w:rPr>
        <w:t>optimising</w:t>
      </w:r>
      <w:r w:rsidRPr="006558AD">
        <w:rPr>
          <w:rFonts w:ascii="Times New Roman" w:hAnsi="Times New Roman" w:cs="Times New Roman"/>
        </w:rPr>
        <w:t xml:space="preserve"> after each sample, the model is more likely to overf</w:t>
      </w:r>
      <w:r>
        <w:rPr>
          <w:rFonts w:ascii="Times New Roman" w:hAnsi="Times New Roman" w:cs="Times New Roman"/>
        </w:rPr>
        <w:t>i</w:t>
      </w:r>
      <w:r w:rsidRPr="006558AD">
        <w:rPr>
          <w:rFonts w:ascii="Times New Roman" w:hAnsi="Times New Roman" w:cs="Times New Roman"/>
        </w:rPr>
        <w:t>t.</w:t>
      </w: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fl</w:t>
      </w:r>
      <w:r w:rsidRPr="006558AD">
        <w:rPr>
          <w:rFonts w:ascii="Times New Roman" w:hAnsi="Times New Roman" w:cs="Times New Roman"/>
        </w:rPr>
        <w:t>ed.</w:t>
      </w:r>
    </w:p>
    <w:p w:rsidR="00977949" w:rsidRDefault="00977949" w:rsidP="00977949">
      <w:pPr>
        <w:shd w:val="clear" w:color="auto" w:fill="FFFFFF"/>
        <w:jc w:val="center"/>
        <w:rPr>
          <w:rFonts w:ascii="Times New Roman" w:hAnsi="Times New Roman" w:cs="Times New Roman"/>
          <w:i/>
          <w:iCs/>
        </w:rPr>
      </w:pPr>
    </w:p>
    <w:p w:rsidR="00977949" w:rsidRPr="006558AD" w:rsidRDefault="00977949" w:rsidP="00977949">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977949" w:rsidRPr="004446BF" w:rsidRDefault="00977949" w:rsidP="00977949">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Pr>
          <w:rFonts w:ascii="Times New Roman" w:hAnsi="Times New Roman" w:cs="Times New Roman"/>
        </w:rPr>
        <w:t>optimisation</w:t>
      </w:r>
      <w:r w:rsidRPr="006558AD">
        <w:rPr>
          <w:rFonts w:ascii="Times New Roman" w:hAnsi="Times New Roman" w:cs="Times New Roman"/>
        </w:rPr>
        <w:t xml:space="preserve"> 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Pr>
          <w:rFonts w:ascii="Times New Roman" w:hAnsi="Times New Roman" w:cs="Times New Roman"/>
        </w:rPr>
        <w:t>optimisation</w:t>
      </w:r>
      <w:r w:rsidRPr="006558AD">
        <w:rPr>
          <w:rFonts w:ascii="Times New Roman" w:hAnsi="Times New Roman" w:cs="Times New Roman"/>
        </w:rPr>
        <w:t xml:space="preserve"> 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Pr>
          <w:rFonts w:ascii="Times New Roman" w:hAnsi="Times New Roman" w:cs="Times New Roman"/>
        </w:rPr>
        <w:t>s</w:t>
      </w:r>
      <w:r w:rsidRPr="006558AD">
        <w:rPr>
          <w:rFonts w:ascii="Times New Roman" w:hAnsi="Times New Roman" w:cs="Times New Roman"/>
        </w:rPr>
        <w:t xml:space="preserve">ing one sample at a time vs </w:t>
      </w:r>
      <w:r>
        <w:rPr>
          <w:rFonts w:ascii="Times New Roman" w:hAnsi="Times New Roman" w:cs="Times New Roman"/>
        </w:rPr>
        <w:t>optimising</w:t>
      </w:r>
      <w:r w:rsidRPr="006558AD">
        <w:rPr>
          <w:rFonts w:ascii="Times New Roman" w:hAnsi="Times New Roman" w:cs="Times New Roman"/>
        </w:rPr>
        <w:t xml:space="preserve"> 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Pr>
          <w:rFonts w:ascii="Times New Roman" w:hAnsi="Times New Roman" w:cs="Times New Roman"/>
        </w:rPr>
        <w:t>optimisation</w:t>
      </w:r>
      <w:r w:rsidRPr="006558AD">
        <w:rPr>
          <w:rFonts w:ascii="Times New Roman" w:hAnsi="Times New Roman" w:cs="Times New Roman"/>
        </w:rPr>
        <w:t xml:space="preserve"> 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Pr>
          <w:rFonts w:ascii="Times New Roman" w:hAnsi="Times New Roman" w:cs="Times New Roman"/>
        </w:rPr>
        <w:t>optimisation</w:t>
      </w:r>
      <w:r w:rsidRPr="006558AD">
        <w:rPr>
          <w:rFonts w:ascii="Times New Roman" w:hAnsi="Times New Roman" w:cs="Times New Roman"/>
        </w:rPr>
        <w:t xml:space="preserve"> 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977949" w:rsidRPr="00270837" w:rsidRDefault="00977949" w:rsidP="00977949">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Pr>
          <w:rFonts w:ascii="Times New Roman" w:hAnsi="Times New Roman" w:cs="Times New Roman"/>
          <w:bCs/>
        </w:rPr>
        <w:tab/>
        <w:t>(2.25)</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E</w:t>
      </w:r>
      <w:bookmarkEnd w:id="38"/>
      <w:r w:rsidRPr="006558AD">
        <w:rPr>
          <w:rFonts w:ascii="Times New Roman" w:hAnsi="Times New Roman" w:cs="Times New Roman"/>
          <w:b/>
          <w:bCs/>
        </w:rPr>
        <w:t xml:space="preserve">xample 2.5.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Pr>
          <w:rFonts w:ascii="Times New Roman" w:hAnsi="Times New Roman" w:cs="Times New Roman"/>
        </w:rPr>
        <w:t>utilises</w:t>
      </w:r>
      <w:r w:rsidRPr="006558AD">
        <w:rPr>
          <w:rFonts w:ascii="Times New Roman" w:hAnsi="Times New Roman" w:cs="Times New Roman"/>
        </w:rPr>
        <w:t xml:space="preserve"> the Sigmoid activation function at each hidden unit. At current training checkpoint, the </w:t>
      </w:r>
      <w:r>
        <w:rPr>
          <w:rFonts w:ascii="Times New Roman" w:hAnsi="Times New Roman" w:cs="Times New Roman"/>
        </w:rPr>
        <w:t xml:space="preserve">weights have following values: </w:t>
      </w:r>
      <w:r>
        <w:rPr>
          <w:rFonts w:ascii="Times New Roman" w:hAnsi="Times New Roman" w:cs="Times New Roman"/>
          <w:noProof/>
          <w:position w:val="-12"/>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3800475" cy="23876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iCs/>
          <w:noProof/>
          <w:position w:val="-12"/>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977949" w:rsidRPr="004940F0"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977949" w:rsidRPr="004940F0" w:rsidRDefault="00977949" w:rsidP="00977949">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lastRenderedPageBreak/>
        <w:t>[Insert Figure]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168"/>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977949" w:rsidRDefault="00977949" w:rsidP="00977949">
      <w:pPr>
        <w:shd w:val="clear" w:color="auto" w:fill="FFFFFF"/>
        <w:jc w:val="both"/>
        <w:rPr>
          <w:rFonts w:ascii="Times New Roman" w:hAnsi="Times New Roman" w:cs="Times New Roman"/>
          <w:b/>
          <w:bCs/>
          <w:i/>
          <w:iCs/>
          <w:lang w:val="de-DE"/>
        </w:rPr>
      </w:pPr>
    </w:p>
    <w:p w:rsidR="00977949" w:rsidRDefault="00977949" w:rsidP="00977949">
      <w:pPr>
        <w:shd w:val="clear" w:color="auto" w:fill="FFFFFF"/>
        <w:jc w:val="both"/>
        <w:rPr>
          <w:rFonts w:ascii="Times New Roman" w:hAnsi="Times New Roman" w:cs="Times New Roman"/>
          <w:b/>
          <w:bCs/>
          <w:i/>
          <w:iCs/>
          <w:lang w:val="de-DE"/>
        </w:rPr>
      </w:pPr>
    </w:p>
    <w:p w:rsidR="00977949" w:rsidRDefault="00977949" w:rsidP="00977949">
      <w:pPr>
        <w:shd w:val="clear" w:color="auto" w:fill="FFFFFF"/>
        <w:jc w:val="both"/>
        <w:rPr>
          <w:rFonts w:ascii="Times New Roman" w:hAnsi="Times New Roman" w:cs="Times New Roman"/>
          <w:b/>
          <w:bCs/>
          <w:i/>
          <w:iCs/>
          <w:lang w:val="de-DE"/>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Note we assume that both training and testing samples are drawn from the same underlying distribution.</w:t>
      </w: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Pr>
          <w:rFonts w:ascii="Times New Roman" w:hAnsi="Times New Roman" w:cs="Times New Roman"/>
        </w:rPr>
        <w:t>s</w:t>
      </w:r>
      <w:r w:rsidRPr="006558AD">
        <w:rPr>
          <w:rFonts w:ascii="Times New Roman" w:hAnsi="Times New Roman" w:cs="Times New Roman"/>
        </w:rPr>
        <w:t>ability.</w:t>
      </w:r>
    </w:p>
    <w:p w:rsidR="00977949" w:rsidRPr="006558AD" w:rsidRDefault="00977949" w:rsidP="00977949">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Breadth and Depth</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Based on our understanding of overf</w:t>
      </w:r>
      <w:r>
        <w:rPr>
          <w:rFonts w:ascii="Times New Roman" w:hAnsi="Times New Roman" w:cs="Times New Roman"/>
        </w:rPr>
        <w:t>i</w:t>
      </w:r>
      <w:r w:rsidRPr="006558AD">
        <w:rPr>
          <w:rFonts w:ascii="Times New Roman" w:hAnsi="Times New Roman" w:cs="Times New Roman"/>
        </w:rPr>
        <w:t>tting and underf</w:t>
      </w:r>
      <w:r>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Number of Epochs</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&lt;H4&gt;</w:t>
      </w:r>
      <w:r w:rsidRPr="006558AD">
        <w:rPr>
          <w:rFonts w:ascii="Times New Roman" w:hAnsi="Times New Roman" w:cs="Times New Roman"/>
          <w:i/>
          <w:iCs/>
        </w:rPr>
        <w:t>Learning Rate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Pr="006558AD">
        <w:rPr>
          <w:rFonts w:ascii="Times New Roman" w:hAnsi="Times New Roman" w:cs="Times New Roman"/>
          <w:b/>
          <w:bCs/>
        </w:rPr>
        <w:t>Fixed Learning Rate</w:t>
      </w:r>
      <w:r w:rsidRPr="006558AD">
        <w:rPr>
          <w:rFonts w:ascii="Times New Roman" w:hAnsi="Times New Roman" w:cs="Times New Roman"/>
        </w:rPr>
        <w:t>: In this training strategy, the learning rate remains constant throughout the training process.</w:t>
      </w:r>
    </w:p>
    <w:p w:rsidR="00977949" w:rsidRDefault="00977949" w:rsidP="00977949">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2. </w:t>
      </w:r>
      <w:r w:rsidRPr="004940F0">
        <w:rPr>
          <w:rFonts w:ascii="Times New Roman" w:hAnsi="Times New Roman" w:cs="Times New Roman"/>
          <w:b/>
          <w:bCs/>
        </w:rPr>
        <w:t>Time-Based Decay</w:t>
      </w:r>
      <w:r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Pr>
          <w:rFonts w:ascii="Times New Roman" w:hAnsi="Times New Roman" w:cs="Times New Roman"/>
          <w:iCs/>
          <w:noProof/>
          <w:position w:val="-28"/>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srcRect/>
                    <a:stretch>
                      <a:fillRect/>
                    </a:stretch>
                  </pic:blipFill>
                  <pic:spPr bwMode="auto">
                    <a:xfrm>
                      <a:off x="0" y="0"/>
                      <a:ext cx="1343660" cy="421640"/>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 where </w:t>
      </w:r>
      <w:r w:rsidRPr="004940F0">
        <w:rPr>
          <w:rFonts w:ascii="Times New Roman" w:hAnsi="Times New Roman" w:cs="Times New Roman"/>
          <w:i/>
          <w:iCs/>
        </w:rPr>
        <w:t xml:space="preserve">decay </w:t>
      </w:r>
      <w:r w:rsidRPr="004940F0">
        <w:rPr>
          <w:rFonts w:ascii="Times New Roman" w:hAnsi="Times New Roman" w:cs="Times New Roman"/>
        </w:rPr>
        <w:t xml:space="preserve">is a factor by which the learning rate decreases, and </w:t>
      </w:r>
      <w:r w:rsidRPr="004940F0">
        <w:rPr>
          <w:rFonts w:ascii="Times New Roman" w:hAnsi="Times New Roman" w:cs="Times New Roman"/>
          <w:i/>
          <w:iCs/>
        </w:rPr>
        <w:t xml:space="preserve">epoch </w:t>
      </w:r>
      <w:r w:rsidRPr="004940F0">
        <w:rPr>
          <w:rFonts w:ascii="Times New Roman" w:hAnsi="Times New Roman" w:cs="Times New Roman"/>
        </w:rPr>
        <w:t xml:space="preserve">is the training iteration </w:t>
      </w:r>
      <w:r w:rsidRPr="004940F0">
        <w:rPr>
          <w:rFonts w:ascii="Times New Roman" w:hAnsi="Times New Roman" w:cs="Times New Roman"/>
          <w:i/>
          <w:iCs/>
        </w:rPr>
        <w:t>t.</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2.10.4</w:t>
      </w:r>
      <w:r>
        <w:rPr>
          <w:rFonts w:ascii="Times New Roman" w:hAnsi="Times New Roman" w:cs="Times New Roman"/>
          <w:b/>
          <w:bCs/>
          <w:i/>
          <w:iCs/>
        </w:rPr>
        <w:t xml:space="preserve"> </w:t>
      </w:r>
      <w:r w:rsidRPr="006558AD">
        <w:rPr>
          <w:rFonts w:ascii="Times New Roman" w:hAnsi="Times New Roman" w:cs="Times New Roman"/>
          <w:b/>
          <w:bCs/>
          <w:i/>
          <w:iCs/>
        </w:rPr>
        <w:t>Regulari</w:t>
      </w:r>
      <w:r>
        <w:rPr>
          <w:rFonts w:ascii="Times New Roman" w:hAnsi="Times New Roman" w:cs="Times New Roman"/>
          <w:b/>
          <w:bCs/>
          <w:i/>
          <w:iCs/>
        </w:rPr>
        <w:t>s</w:t>
      </w:r>
      <w:r w:rsidRPr="006558AD">
        <w:rPr>
          <w:rFonts w:ascii="Times New Roman" w:hAnsi="Times New Roman" w:cs="Times New Roman"/>
          <w:b/>
          <w:bCs/>
          <w:i/>
          <w:iCs/>
        </w:rPr>
        <w:t>ation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Regulari</w:t>
      </w:r>
      <w:r>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 xml:space="preserve">tting is to limit the </w:t>
      </w:r>
      <w:r w:rsidRPr="006558AD">
        <w:rPr>
          <w:rFonts w:ascii="Times New Roman" w:hAnsi="Times New Roman" w:cs="Times New Roman"/>
        </w:rPr>
        <w:lastRenderedPageBreak/>
        <w:t>number of updates made to the weight parameters. Heuristically, if we can avoid the training loss from becoming arbitrarily low, the model will be less likely to overf</w:t>
      </w:r>
      <w:r>
        <w:rPr>
          <w:rFonts w:ascii="Times New Roman" w:hAnsi="Times New Roman" w:cs="Times New Roman"/>
        </w:rPr>
        <w:t>i</w:t>
      </w:r>
      <w:r w:rsidRPr="006558AD">
        <w:rPr>
          <w:rFonts w:ascii="Times New Roman" w:hAnsi="Times New Roman" w:cs="Times New Roman"/>
        </w:rPr>
        <w:t>t.</w:t>
      </w:r>
    </w:p>
    <w:p w:rsidR="00977949" w:rsidRPr="006558AD" w:rsidRDefault="00977949" w:rsidP="00977949">
      <w:pPr>
        <w:shd w:val="clear" w:color="auto" w:fill="FFFFFF"/>
        <w:tabs>
          <w:tab w:val="left" w:pos="610"/>
        </w:tabs>
        <w:jc w:val="both"/>
        <w:rPr>
          <w:rFonts w:ascii="Times New Roman" w:hAnsi="Times New Roman" w:cs="Times New Roman"/>
        </w:rPr>
      </w:pPr>
    </w:p>
    <w:p w:rsidR="00977949" w:rsidRPr="004940F0"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4940F0">
        <w:rPr>
          <w:rFonts w:ascii="Times New Roman" w:hAnsi="Times New Roman" w:cs="Times New Roman"/>
          <w:b/>
          <w:bCs/>
        </w:rPr>
        <w:t>L1 and L2 Regularisation</w:t>
      </w:r>
      <w:r w:rsidRPr="004940F0">
        <w:rPr>
          <w:rFonts w:ascii="Times New Roman" w:hAnsi="Times New Roman" w:cs="Times New Roman"/>
        </w:rPr>
        <w:t xml:space="preserve">: By penalising larger weights while training, we can further reduce overfitting. Let us first 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Pr="004940F0">
        <w:rPr>
          <w:rFonts w:ascii="Times New Roman" w:hAnsi="Times New Roman" w:cs="Times New Roman"/>
        </w:rPr>
        <w:t xml:space="preserve">dimensional space, defined by </w:t>
      </w:r>
      <w:r>
        <w:rPr>
          <w:rFonts w:ascii="Times New Roman" w:hAnsi="Times New Roman" w:cs="Times New Roman"/>
          <w:iCs/>
          <w:noProof/>
          <w:position w:val="-16"/>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Pr>
          <w:rFonts w:ascii="Times New Roman" w:hAnsi="Times New Roman" w:cs="Times New Roman"/>
          <w:noProof/>
          <w:position w:val="-14"/>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by </w:t>
      </w:r>
      <w:r>
        <w:rPr>
          <w:rFonts w:ascii="Times New Roman" w:hAnsi="Times New Roman" w:cs="Times New Roman"/>
          <w:noProof/>
          <w:position w:val="-16"/>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Pr="004940F0">
        <w:rPr>
          <w:rFonts w:ascii="Times New Roman" w:hAnsi="Times New Roman" w:cs="Times New Roman"/>
        </w:rPr>
        <w:t>.</w:t>
      </w:r>
      <w:r>
        <w:rPr>
          <w:rStyle w:val="FootnoteReference"/>
          <w:rFonts w:ascii="Times New Roman" w:hAnsi="Times New Roman" w:cs="Times New Roman"/>
        </w:rPr>
        <w:footnoteReference w:id="10"/>
      </w:r>
    </w:p>
    <w:p w:rsidR="00977949" w:rsidRPr="006558AD" w:rsidRDefault="00977949" w:rsidP="00977949">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t>E</w:t>
      </w:r>
      <w:bookmarkEnd w:id="40"/>
      <w:r w:rsidRPr="006558AD">
        <w:rPr>
          <w:rFonts w:ascii="Times New Roman" w:hAnsi="Times New Roman" w:cs="Times New Roman"/>
        </w:rPr>
        <w:t xml:space="preserve">mploying the penalty term, we can </w:t>
      </w:r>
      <w:r>
        <w:rPr>
          <w:rFonts w:ascii="Times New Roman" w:hAnsi="Times New Roman" w:cs="Times New Roman"/>
        </w:rPr>
        <w:t>minimise</w:t>
      </w:r>
      <w:r w:rsidRPr="006558AD">
        <w:rPr>
          <w:rFonts w:ascii="Times New Roman" w:hAnsi="Times New Roman" w:cs="Times New Roman"/>
        </w:rPr>
        <w:t xml:space="preserve"> the error term </w:t>
      </w:r>
      <w:r w:rsidRPr="006558AD">
        <w:rPr>
          <w:rFonts w:ascii="Times New Roman" w:hAnsi="Times New Roman" w:cs="Times New Roman"/>
          <w:b/>
          <w:bCs/>
        </w:rPr>
        <w:t>E</w:t>
      </w:r>
      <w:r w:rsidRPr="006558AD">
        <w:rPr>
          <w:rFonts w:ascii="Times New Roman" w:hAnsi="Times New Roman" w:cs="Times New Roman"/>
        </w:rPr>
        <w:t>(</w:t>
      </w:r>
      <w:r w:rsidRPr="006558AD">
        <w:rPr>
          <w:rFonts w:ascii="Times New Roman" w:hAnsi="Times New Roman" w:cs="Times New Roman"/>
          <w:b/>
          <w:bCs/>
        </w:rPr>
        <w:t>w</w:t>
      </w:r>
      <w:r w:rsidRPr="006558AD">
        <w:rPr>
          <w:rFonts w:ascii="Times New Roman" w:hAnsi="Times New Roman" w:cs="Times New Roman"/>
        </w:rPr>
        <w:t xml:space="preserve">) via Equation </w:t>
      </w:r>
      <w:r>
        <w:rPr>
          <w:rFonts w:ascii="Times New Roman" w:hAnsi="Times New Roman" w:cs="Times New Roman"/>
        </w:rPr>
        <w:t>(2.</w:t>
      </w:r>
      <w:r w:rsidRPr="006558AD">
        <w:rPr>
          <w:rFonts w:ascii="Times New Roman" w:hAnsi="Times New Roman" w:cs="Times New Roman"/>
        </w:rPr>
        <w:t>26</w:t>
      </w:r>
      <w:r>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Pr>
          <w:rFonts w:ascii="Times New Roman" w:hAnsi="Times New Roman" w:cs="Times New Roman"/>
          <w:i/>
          <w:iCs/>
        </w:rPr>
        <w:t>regularisation</w:t>
      </w:r>
      <w:r w:rsidRPr="006558AD">
        <w:rPr>
          <w:rFonts w:ascii="Times New Roman" w:hAnsi="Times New Roman" w:cs="Times New Roman"/>
          <w:i/>
          <w:iCs/>
        </w:rPr>
        <w:t xml:space="preserve"> </w:t>
      </w:r>
      <w:r w:rsidRPr="006558AD">
        <w:rPr>
          <w:rFonts w:ascii="Times New Roman" w:hAnsi="Times New Roman" w:cs="Times New Roman"/>
        </w:rPr>
        <w:t>constant.</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that forces weights to zero,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Pr>
          <w:rFonts w:ascii="Times New Roman" w:hAnsi="Times New Roman" w:cs="Times New Roman"/>
        </w:rPr>
        <w:t>regularisation</w:t>
      </w:r>
      <w:r w:rsidRPr="006558AD">
        <w:rPr>
          <w:rFonts w:ascii="Times New Roman" w:hAnsi="Times New Roman" w:cs="Times New Roman"/>
        </w:rPr>
        <w:t xml:space="preserve"> shrinks weights while ensuring that important components of the weight vector are larger than the others.</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Pr>
          <w:rFonts w:ascii="Times New Roman" w:hAnsi="Times New Roman" w:cs="Times New Roman"/>
        </w:rPr>
        <w:t xml:space="preserve"> </w:t>
      </w:r>
      <w:bookmarkStart w:id="41" w:name="bookmark55"/>
      <w:r w:rsidRPr="007F006E">
        <w:rPr>
          <w:rFonts w:ascii="Times New Roman" w:hAnsi="Times New Roman" w:cs="Times New Roman"/>
          <w:lang w:val="da-DK"/>
        </w:rPr>
        <w:t>d</w:t>
      </w:r>
      <w:bookmarkEnd w:id="41"/>
      <w:r w:rsidRPr="007F006E">
        <w:rPr>
          <w:rFonts w:ascii="Times New Roman" w:hAnsi="Times New Roman" w:cs="Times New Roman"/>
          <w:lang w:val="da-DK"/>
        </w:rPr>
        <w:t xml:space="preserve">escent; </w:t>
      </w:r>
      <w:r w:rsidRPr="007F006E">
        <w:rPr>
          <w:rFonts w:ascii="Times New Roman" w:hAnsi="Times New Roman" w:cs="Times New Roman"/>
        </w:rPr>
        <w:t xml:space="preserve">using a dropout </w:t>
      </w:r>
      <w:r>
        <w:rPr>
          <w:rFonts w:ascii="Times New Roman" w:hAnsi="Times New Roman" w:cs="Times New Roman"/>
        </w:rPr>
        <w:t>regularisation</w:t>
      </w:r>
      <w:r w:rsidRPr="007F006E">
        <w:rPr>
          <w:rFonts w:ascii="Times New Roman" w:hAnsi="Times New Roman" w:cs="Times New Roman"/>
        </w:rPr>
        <w:t xml:space="preserve"> would amount to training different weight parameters for various subsets of training data to avoid </w:t>
      </w:r>
      <w:r w:rsidRPr="007F006E">
        <w:rPr>
          <w:rFonts w:ascii="Times New Roman" w:hAnsi="Times New Roman" w:cs="Times New Roman"/>
          <w:lang w:val="da-DK"/>
        </w:rPr>
        <w:t xml:space="preserve">overfitting </w:t>
      </w:r>
      <w:r w:rsidRPr="007F006E">
        <w:rPr>
          <w:rFonts w:ascii="Times New Roman" w:hAnsi="Times New Roman" w:cs="Times New Roman"/>
        </w:rPr>
        <w:t xml:space="preserve">the entire training </w:t>
      </w:r>
      <w:r w:rsidRPr="007F006E">
        <w:rPr>
          <w:rFonts w:ascii="Times New Roman" w:hAnsi="Times New Roman" w:cs="Times New Roman"/>
          <w:lang w:val="nn-NO"/>
        </w:rPr>
        <w:t xml:space="preserve">dataset. </w:t>
      </w:r>
      <w:r w:rsidRPr="007F006E">
        <w:rPr>
          <w:rFonts w:ascii="Times New Roman" w:hAnsi="Times New Roman" w:cs="Times New Roman"/>
        </w:rPr>
        <w:t>During test time, no neurons are dropped.</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2.11</w:t>
      </w:r>
      <w:r>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Vanishing Gradients</w:t>
      </w:r>
      <w:r>
        <w:rPr>
          <w:rFonts w:ascii="Times New Roman" w:hAnsi="Times New Roman" w:cs="Times New Roman"/>
          <w:b/>
          <w:bCs/>
        </w:rPr>
        <w:t>.</w:t>
      </w:r>
      <w:r w:rsidRPr="007F006E">
        <w:rPr>
          <w:rFonts w:ascii="Times New Roman" w:hAnsi="Times New Roman" w:cs="Times New Roman"/>
          <w:b/>
          <w:bCs/>
        </w:rPr>
        <w:t xml:space="preserve"> </w:t>
      </w:r>
      <w:r>
        <w:rPr>
          <w:rFonts w:ascii="Times New Roman" w:hAnsi="Times New Roman" w:cs="Times New Roman"/>
        </w:rPr>
        <w:t>This</w:t>
      </w:r>
      <w:r w:rsidRPr="007F006E">
        <w:rPr>
          <w:rFonts w:ascii="Times New Roman" w:hAnsi="Times New Roman" w:cs="Times New Roman"/>
        </w:rPr>
        <w:t xml:space="preserve"> 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r w:rsidRPr="007F006E">
        <w:rPr>
          <w:rFonts w:ascii="Times New Roman" w:hAnsi="Times New Roman" w:cs="Times New Roman"/>
          <w:i/>
          <w:iCs/>
        </w:rPr>
        <w:t xml:space="preserve">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977949" w:rsidRPr="007F006E" w:rsidRDefault="00977949" w:rsidP="00977949">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Pr>
          <w:rFonts w:ascii="Times New Roman" w:hAnsi="Times New Roman" w:cs="Times New Roman"/>
        </w:rPr>
        <w:t>(2.</w:t>
      </w:r>
      <w:r w:rsidRPr="007F006E">
        <w:rPr>
          <w:rFonts w:ascii="Times New Roman" w:hAnsi="Times New Roman" w:cs="Times New Roman"/>
        </w:rPr>
        <w:t>27</w:t>
      </w:r>
      <w:r>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lastRenderedPageBreak/>
        <w:t>It so happens that these derivatives assume very low values for activation functions like sigmoid and tanh. ReLU activation is usually employed when there is a risk of a vanishing gradient problem.</w:t>
      </w:r>
    </w:p>
    <w:p w:rsidR="00977949" w:rsidRDefault="00977949" w:rsidP="00977949">
      <w:pPr>
        <w:shd w:val="clear" w:color="auto" w:fill="FFFFFF"/>
        <w:jc w:val="both"/>
        <w:rPr>
          <w:rFonts w:ascii="Times New Roman" w:hAnsi="Times New Roman" w:cs="Times New Roman"/>
          <w:b/>
          <w:bCs/>
        </w:rPr>
      </w:pPr>
      <w:bookmarkStart w:id="43" w:name="bookmark57"/>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E</w:t>
      </w:r>
      <w:bookmarkEnd w:id="43"/>
      <w:r w:rsidRPr="007F006E">
        <w:rPr>
          <w:rFonts w:ascii="Times New Roman" w:hAnsi="Times New Roman" w:cs="Times New Roman"/>
          <w:b/>
          <w:bCs/>
        </w:rPr>
        <w:t>xploding Gradients</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Pr>
          <w:rFonts w:ascii="Times New Roman" w:hAnsi="Times New Roman" w:cs="Times New Roman"/>
        </w:rPr>
        <w:t>initialisation</w:t>
      </w:r>
      <w:r w:rsidRPr="007F006E">
        <w:rPr>
          <w:rFonts w:ascii="Times New Roman" w:hAnsi="Times New Roman" w:cs="Times New Roman"/>
        </w:rPr>
        <w:t xml:space="preserve"> of weights or some combinations of activation functions.</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2.12</w:t>
      </w:r>
      <w:r>
        <w:rPr>
          <w:rFonts w:ascii="Times New Roman" w:hAnsi="Times New Roman" w:cs="Times New Roman"/>
          <w:b/>
          <w:bCs/>
        </w:rPr>
        <w:t xml:space="preserve"> </w:t>
      </w:r>
      <w:r w:rsidRPr="007F006E">
        <w:rPr>
          <w:rFonts w:ascii="Times New Roman" w:hAnsi="Times New Roman" w:cs="Times New Roman"/>
          <w:b/>
          <w:bCs/>
        </w:rPr>
        <w:t>Evaluation Metrics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Pr>
          <w:rFonts w:ascii="Times New Roman" w:hAnsi="Times New Roman" w:cs="Times New Roman"/>
        </w:rPr>
        <w:t>utilise</w:t>
      </w:r>
      <w:r w:rsidRPr="007F006E">
        <w:rPr>
          <w:rFonts w:ascii="Times New Roman" w:hAnsi="Times New Roman" w:cs="Times New Roman"/>
        </w:rPr>
        <w:t xml:space="preserve"> evaluation metrics.</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Pr>
          <w:rFonts w:ascii="Times New Roman" w:hAnsi="Times New Roman" w:cs="Times New Roman"/>
        </w:rPr>
        <w:t>that</w:t>
      </w:r>
      <w:r w:rsidRPr="007F006E">
        <w:rPr>
          <w:rFonts w:ascii="Times New Roman" w:hAnsi="Times New Roman" w:cs="Times New Roman"/>
        </w:rPr>
        <w:t xml:space="preserve"> are </w:t>
      </w:r>
      <w:r>
        <w:rPr>
          <w:rFonts w:ascii="Times New Roman" w:hAnsi="Times New Roman" w:cs="Times New Roman"/>
        </w:rPr>
        <w:t>labelled</w:t>
      </w:r>
      <w:r w:rsidRPr="007F006E">
        <w:rPr>
          <w:rFonts w:ascii="Times New Roman" w:hAnsi="Times New Roman" w:cs="Times New Roman"/>
        </w:rPr>
        <w:t xml:space="preserve"> as either positive (1) or negative (–1). Out of these, seven samples are label</w:t>
      </w:r>
      <w:r>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True Positive/Negative</w:t>
      </w:r>
      <w:r>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False Negative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False Positive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 xml:space="preserve">Example 2.6.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977949" w:rsidRPr="007F006E" w:rsidRDefault="00977949" w:rsidP="00977949">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977949" w:rsidRDefault="00977949" w:rsidP="00977949">
      <w:pPr>
        <w:shd w:val="clear" w:color="auto" w:fill="FFFFFF"/>
        <w:jc w:val="both"/>
        <w:rPr>
          <w:rFonts w:ascii="Times New Roman" w:hAnsi="Times New Roman" w:cs="Times New Roman"/>
          <w:b/>
          <w:bCs/>
        </w:rPr>
      </w:pPr>
      <w:bookmarkStart w:id="44" w:name="bookmark58"/>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P</w:t>
      </w:r>
      <w:bookmarkEnd w:id="44"/>
      <w:r w:rsidRPr="007F006E">
        <w:rPr>
          <w:rFonts w:ascii="Times New Roman" w:hAnsi="Times New Roman" w:cs="Times New Roman"/>
          <w:b/>
          <w:bCs/>
        </w:rPr>
        <w:t>recision</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Pr>
          <w:rFonts w:ascii="Times New Roman" w:hAnsi="Times New Roman" w:cs="Times New Roman"/>
        </w:rPr>
        <w:t>(2.</w:t>
      </w:r>
      <w:r w:rsidRPr="007F006E">
        <w:rPr>
          <w:rFonts w:ascii="Times New Roman" w:hAnsi="Times New Roman" w:cs="Times New Roman"/>
        </w:rPr>
        <w:t>28</w:t>
      </w:r>
      <w:r>
        <w:rPr>
          <w:rFonts w:ascii="Times New Roman" w:hAnsi="Times New Roman" w:cs="Times New Roman"/>
        </w:rPr>
        <w:t>)</w:t>
      </w:r>
      <w:r w:rsidRPr="007F006E">
        <w:rPr>
          <w:rFonts w:ascii="Times New Roman" w:hAnsi="Times New Roman" w:cs="Times New Roman"/>
        </w:rPr>
        <w:t>.</w:t>
      </w:r>
    </w:p>
    <w:p w:rsidR="00977949" w:rsidRPr="007F006E" w:rsidRDefault="00977949" w:rsidP="00977949">
      <w:pPr>
        <w:tabs>
          <w:tab w:val="left" w:pos="5760"/>
        </w:tabs>
        <w:jc w:val="right"/>
        <w:rPr>
          <w:rFonts w:ascii="Times New Roman" w:hAnsi="Times New Roman" w:cs="Times New Roman"/>
        </w:rPr>
      </w:pPr>
      <w:r>
        <w:rPr>
          <w:rFonts w:ascii="Times New Roman" w:hAnsi="Times New Roman" w:cs="Times New Roman"/>
          <w:noProof/>
          <w:position w:val="-20"/>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Pr="007F006E">
        <w:rPr>
          <w:rFonts w:ascii="Times New Roman" w:hAnsi="Times New Roman" w:cs="Times New Roman"/>
          <w:lang w:val="de-DE"/>
        </w:rPr>
        <w:tab/>
        <w:t>(</w:t>
      </w:r>
      <w:r>
        <w:rPr>
          <w:rFonts w:ascii="Times New Roman" w:hAnsi="Times New Roman" w:cs="Times New Roman"/>
          <w:lang w:val="de-DE"/>
        </w:rPr>
        <w:t>2.</w:t>
      </w:r>
      <w:r w:rsidRPr="007F006E">
        <w:rPr>
          <w:rFonts w:ascii="Times New Roman" w:hAnsi="Times New Roman" w:cs="Times New Roman"/>
          <w:lang w:val="de-DE"/>
        </w:rPr>
        <w:t>28)</w:t>
      </w:r>
    </w:p>
    <w:p w:rsidR="00977949" w:rsidRPr="007F006E" w:rsidRDefault="00977949" w:rsidP="00977949">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977949" w:rsidRPr="007F006E" w:rsidTr="006E42E0">
        <w:trPr>
          <w:trHeight w:val="20"/>
          <w:jc w:val="center"/>
        </w:trPr>
        <w:tc>
          <w:tcPr>
            <w:tcW w:w="159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10</w:t>
            </w:r>
          </w:p>
        </w:tc>
      </w:tr>
      <w:tr w:rsidR="00977949" w:rsidRPr="007F006E" w:rsidTr="006E42E0">
        <w:trPr>
          <w:trHeight w:val="20"/>
          <w:jc w:val="center"/>
        </w:trPr>
        <w:tc>
          <w:tcPr>
            <w:tcW w:w="159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r>
      <w:tr w:rsidR="00977949" w:rsidRPr="007F006E" w:rsidTr="006E42E0">
        <w:trPr>
          <w:trHeight w:val="20"/>
          <w:jc w:val="center"/>
        </w:trPr>
        <w:tc>
          <w:tcPr>
            <w:tcW w:w="1594" w:type="dxa"/>
            <w:tcBorders>
              <w:top w:val="single" w:sz="6" w:space="0" w:color="auto"/>
              <w:left w:val="nil"/>
              <w:bottom w:val="single" w:sz="4"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977949" w:rsidRPr="007F006E" w:rsidTr="006E42E0">
        <w:trPr>
          <w:trHeight w:val="20"/>
          <w:jc w:val="center"/>
        </w:trPr>
        <w:tc>
          <w:tcPr>
            <w:tcW w:w="1594" w:type="dxa"/>
            <w:tcBorders>
              <w:top w:val="single" w:sz="6" w:space="0" w:color="auto"/>
              <w:left w:val="nil"/>
              <w:bottom w:val="single" w:sz="4"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977949" w:rsidRDefault="00977949" w:rsidP="00977949">
      <w:pPr>
        <w:shd w:val="clear" w:color="auto" w:fill="FFFFFF"/>
        <w:jc w:val="both"/>
        <w:rPr>
          <w:rFonts w:ascii="Times New Roman" w:hAnsi="Times New Roman" w:cs="Times New Roman"/>
          <w:lang w:val="fr-FR"/>
        </w:rPr>
      </w:pPr>
      <w:bookmarkStart w:id="46" w:name="bookmark60"/>
    </w:p>
    <w:p w:rsidR="00977949" w:rsidRDefault="00977949" w:rsidP="00977949">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Pr>
          <w:rFonts w:ascii="Times New Roman" w:hAnsi="Times New Roman" w:cs="Times New Roman"/>
        </w:rPr>
        <w:t xml:space="preserve"> </w:t>
      </w:r>
      <w:r w:rsidRPr="007F006E">
        <w:rPr>
          <w:rFonts w:ascii="Times New Roman" w:hAnsi="Times New Roman" w:cs="Times New Roman"/>
        </w:rPr>
        <w:t xml:space="preserve">Mapping </w:t>
      </w:r>
      <w:r>
        <w:rPr>
          <w:rFonts w:ascii="Times New Roman" w:hAnsi="Times New Roman" w:cs="Times New Roman"/>
        </w:rPr>
        <w:t>T</w:t>
      </w:r>
      <w:r w:rsidRPr="007F006E">
        <w:rPr>
          <w:rFonts w:ascii="Times New Roman" w:hAnsi="Times New Roman" w:cs="Times New Roman"/>
        </w:rPr>
        <w:t xml:space="preserve">rue </w:t>
      </w:r>
      <w:r>
        <w:rPr>
          <w:rFonts w:ascii="Times New Roman" w:hAnsi="Times New Roman" w:cs="Times New Roman"/>
        </w:rPr>
        <w:t>P</w:t>
      </w:r>
      <w:r w:rsidRPr="007F006E">
        <w:rPr>
          <w:rFonts w:ascii="Times New Roman" w:hAnsi="Times New Roman" w:cs="Times New Roman"/>
        </w:rPr>
        <w:t>ositive</w:t>
      </w:r>
      <w:r>
        <w:rPr>
          <w:rFonts w:ascii="Times New Roman" w:hAnsi="Times New Roman" w:cs="Times New Roman"/>
        </w:rPr>
        <w:t>s</w:t>
      </w:r>
      <w:r w:rsidRPr="007F006E">
        <w:rPr>
          <w:rFonts w:ascii="Times New Roman" w:hAnsi="Times New Roman" w:cs="Times New Roman"/>
        </w:rPr>
        <w:t xml:space="preserve"> </w:t>
      </w:r>
      <w:r w:rsidRPr="007F006E">
        <w:rPr>
          <w:rFonts w:ascii="Times New Roman" w:hAnsi="Times New Roman" w:cs="Times New Roman"/>
          <w:lang w:val="de-DE"/>
        </w:rPr>
        <w:t xml:space="preserve">(TP), </w:t>
      </w:r>
      <w:r>
        <w:rPr>
          <w:rFonts w:ascii="Times New Roman" w:hAnsi="Times New Roman" w:cs="Times New Roman"/>
        </w:rPr>
        <w:t>T</w:t>
      </w:r>
      <w:r w:rsidRPr="007F006E">
        <w:rPr>
          <w:rFonts w:ascii="Times New Roman" w:hAnsi="Times New Roman" w:cs="Times New Roman"/>
        </w:rPr>
        <w:t xml:space="preserve">rue </w:t>
      </w:r>
      <w:r>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Pr>
          <w:rFonts w:ascii="Times New Roman" w:hAnsi="Times New Roman" w:cs="Times New Roman"/>
        </w:rPr>
        <w:t>F</w:t>
      </w:r>
      <w:r w:rsidRPr="007F006E">
        <w:rPr>
          <w:rFonts w:ascii="Times New Roman" w:hAnsi="Times New Roman" w:cs="Times New Roman"/>
        </w:rPr>
        <w:t xml:space="preserve">alse </w:t>
      </w:r>
      <w:r>
        <w:rPr>
          <w:rFonts w:ascii="Times New Roman" w:hAnsi="Times New Roman" w:cs="Times New Roman"/>
        </w:rPr>
        <w:t>P</w:t>
      </w:r>
      <w:r w:rsidRPr="007F006E">
        <w:rPr>
          <w:rFonts w:ascii="Times New Roman" w:hAnsi="Times New Roman" w:cs="Times New Roman"/>
        </w:rPr>
        <w:t xml:space="preserve">ositives (FP) and </w:t>
      </w:r>
      <w:r>
        <w:rPr>
          <w:rFonts w:ascii="Times New Roman" w:hAnsi="Times New Roman" w:cs="Times New Roman"/>
        </w:rPr>
        <w:t>F</w:t>
      </w:r>
      <w:r w:rsidRPr="007F006E">
        <w:rPr>
          <w:rFonts w:ascii="Times New Roman" w:hAnsi="Times New Roman" w:cs="Times New Roman"/>
        </w:rPr>
        <w:t xml:space="preserve">alse </w:t>
      </w:r>
      <w:r>
        <w:rPr>
          <w:rFonts w:ascii="Times New Roman" w:hAnsi="Times New Roman" w:cs="Times New Roman"/>
        </w:rPr>
        <w:t>N</w:t>
      </w:r>
      <w:r w:rsidRPr="007F006E">
        <w:rPr>
          <w:rFonts w:ascii="Times New Roman" w:hAnsi="Times New Roman" w:cs="Times New Roman"/>
        </w:rPr>
        <w:t xml:space="preserve">egatives (FN) for </w:t>
      </w:r>
      <w:r>
        <w:rPr>
          <w:rFonts w:ascii="Times New Roman" w:hAnsi="Times New Roman" w:cs="Times New Roman"/>
        </w:rPr>
        <w:t>E</w:t>
      </w:r>
      <w:r w:rsidRPr="007F006E">
        <w:rPr>
          <w:rFonts w:ascii="Times New Roman" w:hAnsi="Times New Roman" w:cs="Times New Roman"/>
        </w:rPr>
        <w:t xml:space="preserve">xpected </w:t>
      </w:r>
      <w:r>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Pr>
          <w:rFonts w:ascii="Times New Roman" w:hAnsi="Times New Roman" w:cs="Times New Roman"/>
        </w:rPr>
        <w:t>P</w:t>
      </w:r>
      <w:r w:rsidRPr="007F006E">
        <w:rPr>
          <w:rFonts w:ascii="Times New Roman" w:hAnsi="Times New Roman" w:cs="Times New Roman"/>
        </w:rPr>
        <w:t xml:space="preserve">redicted </w:t>
      </w:r>
      <w:r>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w:t>
      </w:r>
    </w:p>
    <w:p w:rsidR="00977949" w:rsidRPr="007F006E" w:rsidRDefault="00977949" w:rsidP="00977949">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977949" w:rsidRPr="007F006E" w:rsidTr="006E42E0">
        <w:trPr>
          <w:trHeight w:val="368"/>
          <w:jc w:val="center"/>
        </w:trPr>
        <w:tc>
          <w:tcPr>
            <w:tcW w:w="1075" w:type="dxa"/>
            <w:vMerge w:val="restart"/>
            <w:vAlign w:val="center"/>
          </w:tcPr>
          <w:p w:rsidR="00977949" w:rsidRPr="007F006E" w:rsidRDefault="00977949" w:rsidP="006E42E0">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Predicted</w:t>
            </w:r>
          </w:p>
        </w:tc>
      </w:tr>
      <w:tr w:rsidR="00977949" w:rsidRPr="007F006E" w:rsidTr="006E42E0">
        <w:trPr>
          <w:trHeight w:val="368"/>
          <w:jc w:val="center"/>
        </w:trPr>
        <w:tc>
          <w:tcPr>
            <w:tcW w:w="1075" w:type="dxa"/>
            <w:vMerge/>
            <w:vAlign w:val="center"/>
          </w:tcPr>
          <w:p w:rsidR="00977949" w:rsidRPr="007F006E" w:rsidRDefault="00977949" w:rsidP="006E42E0">
            <w:pPr>
              <w:jc w:val="center"/>
              <w:rPr>
                <w:rFonts w:ascii="Times New Roman" w:hAnsi="Times New Roman" w:cs="Times New Roman"/>
              </w:rPr>
            </w:pP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Negative</w:t>
            </w:r>
          </w:p>
        </w:tc>
      </w:tr>
      <w:tr w:rsidR="00977949" w:rsidRPr="007F006E" w:rsidTr="006E42E0">
        <w:trPr>
          <w:trHeight w:val="368"/>
          <w:jc w:val="center"/>
        </w:trPr>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2 (FN)</w:t>
            </w:r>
          </w:p>
        </w:tc>
      </w:tr>
      <w:tr w:rsidR="00977949" w:rsidRPr="007F006E" w:rsidTr="006E42E0">
        <w:trPr>
          <w:trHeight w:val="368"/>
          <w:jc w:val="center"/>
        </w:trPr>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1 (TN)</w:t>
            </w:r>
          </w:p>
        </w:tc>
      </w:tr>
    </w:tbl>
    <w:p w:rsidR="00977949" w:rsidRPr="007F006E"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Pr>
          <w:rFonts w:ascii="Times New Roman" w:hAnsi="Times New Roman" w:cs="Times New Roman"/>
        </w:rPr>
        <w:t>m</w:t>
      </w:r>
      <w:r w:rsidRPr="007F006E">
        <w:rPr>
          <w:rFonts w:ascii="Times New Roman" w:hAnsi="Times New Roman" w:cs="Times New Roman"/>
        </w:rPr>
        <w:t>atrix for sentiment classif</w:t>
      </w:r>
      <w:r>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977949" w:rsidRDefault="00977949" w:rsidP="00977949">
      <w:pPr>
        <w:shd w:val="clear" w:color="auto" w:fill="FFFFFF"/>
        <w:jc w:val="both"/>
        <w:rPr>
          <w:rFonts w:ascii="Times New Roman" w:hAnsi="Times New Roman" w:cs="Times New Roman"/>
          <w:b/>
          <w:bCs/>
        </w:rPr>
      </w:pPr>
      <w:bookmarkStart w:id="47" w:name="bookmark61"/>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Pr>
          <w:rFonts w:ascii="Times New Roman" w:hAnsi="Times New Roman" w:cs="Times New Roman"/>
        </w:rPr>
        <w:t>The confusion matrix can be mapped using</w:t>
      </w:r>
      <w:r w:rsidRPr="007F006E">
        <w:rPr>
          <w:rFonts w:ascii="Times New Roman" w:hAnsi="Times New Roman" w:cs="Times New Roman"/>
        </w:rPr>
        <w:t xml:space="preserve"> Equation </w:t>
      </w:r>
      <w:r>
        <w:rPr>
          <w:rFonts w:ascii="Times New Roman" w:hAnsi="Times New Roman" w:cs="Times New Roman"/>
        </w:rPr>
        <w:t>(2.</w:t>
      </w:r>
      <w:r w:rsidRPr="007F006E">
        <w:rPr>
          <w:rFonts w:ascii="Times New Roman" w:hAnsi="Times New Roman" w:cs="Times New Roman"/>
        </w:rPr>
        <w:t>29</w:t>
      </w:r>
      <w:r>
        <w:rPr>
          <w:rFonts w:ascii="Times New Roman" w:hAnsi="Times New Roman" w:cs="Times New Roman"/>
        </w:rPr>
        <w:t>)</w:t>
      </w:r>
      <w:r w:rsidRPr="007F006E">
        <w:rPr>
          <w:rFonts w:ascii="Times New Roman" w:hAnsi="Times New Roman" w:cs="Times New Roman"/>
        </w:rPr>
        <w:t>.</w:t>
      </w:r>
    </w:p>
    <w:p w:rsidR="00977949" w:rsidRPr="007F006E"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Pr="007F006E">
        <w:rPr>
          <w:rFonts w:ascii="Times New Roman" w:hAnsi="Times New Roman" w:cs="Times New Roman"/>
          <w:iCs/>
          <w:lang w:val="da-DK"/>
        </w:rPr>
        <w:tab/>
      </w:r>
      <w:r w:rsidRPr="007F006E">
        <w:rPr>
          <w:rFonts w:ascii="Times New Roman" w:hAnsi="Times New Roman" w:cs="Times New Roman"/>
        </w:rPr>
        <w:t>(</w:t>
      </w:r>
      <w:r>
        <w:rPr>
          <w:rFonts w:ascii="Times New Roman" w:hAnsi="Times New Roman" w:cs="Times New Roman"/>
        </w:rPr>
        <w:t>2.</w:t>
      </w:r>
      <w:r w:rsidRPr="007F006E">
        <w:rPr>
          <w:rFonts w:ascii="Times New Roman" w:hAnsi="Times New Roman" w:cs="Times New Roman"/>
        </w:rPr>
        <w:t>29)</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Pr>
          <w:rFonts w:ascii="Times New Roman" w:hAnsi="Times New Roman" w:cs="Times New Roman"/>
        </w:rPr>
        <w:t>(2.</w:t>
      </w:r>
      <w:r w:rsidRPr="007F006E">
        <w:rPr>
          <w:rFonts w:ascii="Times New Roman" w:hAnsi="Times New Roman" w:cs="Times New Roman"/>
        </w:rPr>
        <w:t>28</w:t>
      </w:r>
      <w:r>
        <w:rPr>
          <w:rFonts w:ascii="Times New Roman" w:hAnsi="Times New Roman" w:cs="Times New Roman"/>
        </w:rPr>
        <w:t>)</w:t>
      </w:r>
      <w:r w:rsidRPr="007F006E">
        <w:rPr>
          <w:rFonts w:ascii="Times New Roman" w:hAnsi="Times New Roman" w:cs="Times New Roman"/>
        </w:rPr>
        <w:t xml:space="preserve"> and </w:t>
      </w:r>
      <w:r>
        <w:rPr>
          <w:rFonts w:ascii="Times New Roman" w:hAnsi="Times New Roman" w:cs="Times New Roman"/>
        </w:rPr>
        <w:t>(2.</w:t>
      </w:r>
      <w:r w:rsidRPr="007F006E">
        <w:rPr>
          <w:rFonts w:ascii="Times New Roman" w:hAnsi="Times New Roman" w:cs="Times New Roman"/>
        </w:rPr>
        <w:t>29</w:t>
      </w:r>
      <w:r>
        <w:rPr>
          <w:rFonts w:ascii="Times New Roman" w:hAnsi="Times New Roman" w:cs="Times New Roman"/>
        </w:rPr>
        <w:t>)</w:t>
      </w:r>
      <w:r w:rsidRPr="007F006E">
        <w:rPr>
          <w:rFonts w:ascii="Times New Roman" w:hAnsi="Times New Roman" w:cs="Times New Roman"/>
        </w:rPr>
        <w:t xml:space="preserve"> that the main difference in precision and recall is dictated by the type of erroneous outputs that are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Pr>
          <w:rFonts w:ascii="Times New Roman" w:hAnsi="Times New Roman" w:cs="Times New Roman"/>
        </w:rPr>
        <w:t>prioritised</w:t>
      </w:r>
      <w:r w:rsidRPr="007F006E">
        <w:rPr>
          <w:rFonts w:ascii="Times New Roman" w:hAnsi="Times New Roman" w:cs="Times New Roman"/>
        </w:rPr>
        <w:t xml:space="preserve"> depends on the task at hand.</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 xml:space="preserve">F1 </w:t>
      </w:r>
      <w:r>
        <w:rPr>
          <w:rFonts w:ascii="Times New Roman" w:hAnsi="Times New Roman" w:cs="Times New Roman"/>
          <w:b/>
          <w:bCs/>
        </w:rPr>
        <w:t>S</w:t>
      </w:r>
      <w:r w:rsidRPr="007F006E">
        <w:rPr>
          <w:rFonts w:ascii="Times New Roman" w:hAnsi="Times New Roman" w:cs="Times New Roman"/>
          <w:b/>
          <w:bCs/>
        </w:rPr>
        <w:t>core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2.13</w:t>
      </w:r>
      <w:r>
        <w:rPr>
          <w:rFonts w:ascii="Times New Roman" w:hAnsi="Times New Roman" w:cs="Times New Roman"/>
          <w:b/>
          <w:bCs/>
        </w:rPr>
        <w:t xml:space="preserve"> </w:t>
      </w:r>
      <w:r w:rsidRPr="007F006E">
        <w:rPr>
          <w:rFonts w:ascii="Times New Roman" w:hAnsi="Times New Roman" w:cs="Times New Roman"/>
          <w:b/>
          <w:bCs/>
        </w:rPr>
        <w:t>Summary</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preprocessing techniques such as stemming, </w:t>
      </w:r>
      <w:r>
        <w:rPr>
          <w:rFonts w:ascii="Times New Roman" w:hAnsi="Times New Roman" w:cs="Times New Roman"/>
        </w:rPr>
        <w:t>lemmatisation</w:t>
      </w:r>
      <w:r w:rsidRPr="007F006E">
        <w:rPr>
          <w:rFonts w:ascii="Times New Roman" w:hAnsi="Times New Roman" w:cs="Times New Roman"/>
        </w:rPr>
        <w:t xml:space="preserve">, and </w:t>
      </w:r>
      <w:r>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lastRenderedPageBreak/>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977949" w:rsidRDefault="00977949" w:rsidP="00977949">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A Survey of Surveys (NLP &amp; ML): </w:t>
      </w:r>
      <w:hyperlink r:id="rId51"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977949" w:rsidRPr="007F006E" w:rsidRDefault="00977949" w:rsidP="00977949">
      <w:pPr>
        <w:shd w:val="clear" w:color="auto" w:fill="FFFFFF"/>
        <w:jc w:val="both"/>
        <w:rPr>
          <w:rFonts w:ascii="Times New Roman" w:hAnsi="Times New Roman" w:cs="Times New Roman"/>
        </w:rPr>
      </w:pPr>
    </w:p>
    <w:p w:rsidR="00977949" w:rsidRPr="00D11B38"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arXiv:2112.10508 (2021).</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977949" w:rsidRPr="00133A4B"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Pr>
          <w:rFonts w:ascii="Times New Roman" w:hAnsi="Times New Roman" w:cs="Times New Roman"/>
        </w:rPr>
        <w:br/>
      </w:r>
      <w:r w:rsidRPr="00133A4B">
        <w:t>https://huggingface.co/spaces/spacy/pipeline-visualizer#en_core_web_lg</w:t>
      </w:r>
    </w:p>
    <w:p w:rsidR="00977949" w:rsidRPr="00556082"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 xml:space="preserve">Deep Neural Network Architecture: </w:t>
      </w:r>
      <w:hyperlink r:id="rId52" w:history="1">
        <w:r w:rsidRPr="004B7EDC">
          <w:rPr>
            <w:rStyle w:val="Hyperlink"/>
          </w:rPr>
          <w:t>https://playground.tensorflow.org/</w:t>
        </w:r>
      </w:hyperlink>
    </w:p>
    <w:p w:rsidR="00977949" w:rsidRPr="00133A4B"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977949"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lastRenderedPageBreak/>
        <w:t>True/False Questions</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Lemmati</w:t>
      </w:r>
      <w:r>
        <w:rPr>
          <w:rFonts w:ascii="Times New Roman" w:hAnsi="Times New Roman" w:cs="Times New Roman"/>
        </w:rPr>
        <w:t>s</w:t>
      </w:r>
      <w:r w:rsidRPr="007F006E">
        <w:rPr>
          <w:rFonts w:ascii="Times New Roman" w:hAnsi="Times New Roman" w:cs="Times New Roman"/>
        </w:rPr>
        <w:t xml:space="preserve">ation is </w:t>
      </w:r>
      <w:r>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SentencePiece does not require the input sequence to be pre-tokeni</w:t>
      </w:r>
      <w:r>
        <w:rPr>
          <w:rFonts w:ascii="Times New Roman" w:hAnsi="Times New Roman" w:cs="Times New Roman"/>
        </w:rPr>
        <w:t>s</w:t>
      </w:r>
      <w:r w:rsidRPr="007F006E">
        <w:rPr>
          <w:rFonts w:ascii="Times New Roman" w:hAnsi="Times New Roman" w:cs="Times New Roman"/>
        </w:rPr>
        <w:t>ed.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977949" w:rsidRPr="007F006E" w:rsidRDefault="00977949" w:rsidP="00977949">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Pr>
          <w:rFonts w:ascii="Times New Roman" w:hAnsi="Times New Roman" w:cs="Times New Roman"/>
        </w:rPr>
        <w:t xml:space="preserve"> </w:t>
      </w:r>
      <w:r w:rsidRPr="007F006E">
        <w:rPr>
          <w:rFonts w:ascii="Times New Roman" w:hAnsi="Times New Roman" w:cs="Times New Roman"/>
        </w:rPr>
        <w:t>__________</w:t>
      </w:r>
      <w:r>
        <w:rPr>
          <w:rFonts w:ascii="Times New Roman" w:hAnsi="Times New Roman" w:cs="Times New Roman"/>
        </w:rPr>
        <w:t xml:space="preserve"> </w:t>
      </w:r>
      <w:r w:rsidRPr="007F006E">
        <w:rPr>
          <w:rFonts w:ascii="Times New Roman" w:hAnsi="Times New Roman" w:cs="Times New Roman"/>
        </w:rPr>
        <w:t>is the main verb of the sentence.</w:t>
      </w:r>
    </w:p>
    <w:p w:rsidR="00977949" w:rsidRPr="007F006E" w:rsidRDefault="00977949" w:rsidP="00977949">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977949" w:rsidRPr="007F006E" w:rsidRDefault="00977949" w:rsidP="00977949">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Pr>
          <w:rFonts w:ascii="Times New Roman" w:hAnsi="Times New Roman" w:cs="Times New Roman"/>
        </w:rPr>
        <w:t xml:space="preserve"> </w:t>
      </w:r>
      <w:r w:rsidRPr="007F006E">
        <w:rPr>
          <w:rFonts w:ascii="Times New Roman" w:hAnsi="Times New Roman" w:cs="Times New Roman"/>
        </w:rPr>
        <w:t>__________.</w:t>
      </w:r>
    </w:p>
    <w:p w:rsidR="00977949" w:rsidRPr="007F006E" w:rsidRDefault="00977949" w:rsidP="00977949">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977949" w:rsidRPr="007F006E" w:rsidRDefault="00977949" w:rsidP="00977949">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977949" w:rsidRPr="007F006E" w:rsidRDefault="00977949" w:rsidP="00977949">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977949" w:rsidRPr="007F006E" w:rsidRDefault="00977949" w:rsidP="00977949">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Pr>
          <w:rFonts w:ascii="Times New Roman" w:hAnsi="Times New Roman" w:cs="Times New Roman"/>
        </w:rPr>
        <w:t xml:space="preserve"> </w:t>
      </w:r>
      <w:r w:rsidRPr="007F006E">
        <w:rPr>
          <w:rFonts w:ascii="Times New Roman" w:hAnsi="Times New Roman" w:cs="Times New Roman"/>
        </w:rPr>
        <w:t>__________</w:t>
      </w:r>
      <w:r>
        <w:rPr>
          <w:rFonts w:ascii="Times New Roman" w:hAnsi="Times New Roman" w:cs="Times New Roman"/>
        </w:rPr>
        <w:t xml:space="preserve"> </w:t>
      </w:r>
      <w:r w:rsidRPr="007F006E">
        <w:rPr>
          <w:rFonts w:ascii="Times New Roman" w:hAnsi="Times New Roman" w:cs="Times New Roman"/>
        </w:rPr>
        <w:t>structure of a sentence.</w:t>
      </w:r>
    </w:p>
    <w:p w:rsidR="00977949" w:rsidRPr="007F006E" w:rsidRDefault="00977949" w:rsidP="00977949">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977949" w:rsidRPr="007F006E" w:rsidRDefault="00977949" w:rsidP="00977949">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977949" w:rsidRPr="007F006E" w:rsidRDefault="00977949" w:rsidP="00977949">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What is the difference between stemming and lemmati</w:t>
      </w:r>
      <w:r>
        <w:rPr>
          <w:rFonts w:ascii="Times New Roman" w:hAnsi="Times New Roman" w:cs="Times New Roman"/>
        </w:rPr>
        <w:t>s</w:t>
      </w:r>
      <w:r w:rsidRPr="007F006E">
        <w:rPr>
          <w:rFonts w:ascii="Times New Roman" w:hAnsi="Times New Roman" w:cs="Times New Roman"/>
        </w:rPr>
        <w:t>ation?</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Pr>
          <w:rFonts w:ascii="Times New Roman" w:hAnsi="Times New Roman" w:cs="Times New Roman"/>
        </w:rPr>
        <w:t>lemmatisation</w:t>
      </w:r>
      <w:r w:rsidRPr="007F006E">
        <w:rPr>
          <w:rFonts w:ascii="Times New Roman" w:hAnsi="Times New Roman" w:cs="Times New Roman"/>
        </w:rPr>
        <w:t xml:space="preserve"> and dependency parsing on each sentence:</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I am eating pizza with cheese and corn.</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lang w:val="da-DK"/>
        </w:rPr>
      </w:pPr>
      <w:r w:rsidRPr="007F006E">
        <w:rPr>
          <w:rFonts w:ascii="Times New Roman" w:hAnsi="Times New Roman" w:cs="Times New Roman"/>
        </w:rPr>
        <w:t>I am at the airport</w:t>
      </w:r>
      <w:r>
        <w:rPr>
          <w:rFonts w:ascii="Times New Roman" w:hAnsi="Times New Roman" w:cs="Times New Roman"/>
        </w:rPr>
        <w:t>,</w:t>
      </w:r>
      <w:r w:rsidRPr="007F006E">
        <w:rPr>
          <w:rFonts w:ascii="Times New Roman" w:hAnsi="Times New Roman" w:cs="Times New Roman"/>
        </w:rPr>
        <w:t xml:space="preserve"> and my flight departs in an hour.</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He loves to bake cookies for his friends and family.</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977949" w:rsidRPr="007F006E" w:rsidRDefault="00977949" w:rsidP="00A45E52">
      <w:pPr>
        <w:widowControl w:val="0"/>
        <w:numPr>
          <w:ilvl w:val="0"/>
          <w:numId w:val="13"/>
        </w:numPr>
        <w:shd w:val="clear" w:color="auto" w:fill="FFFFFF"/>
        <w:tabs>
          <w:tab w:val="left" w:pos="398"/>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Compare and contrast various </w:t>
      </w:r>
      <w:r>
        <w:rPr>
          <w:rFonts w:ascii="Times New Roman" w:hAnsi="Times New Roman" w:cs="Times New Roman"/>
        </w:rPr>
        <w:t>tokenisation</w:t>
      </w:r>
      <w:r w:rsidRPr="007F006E">
        <w:rPr>
          <w:rFonts w:ascii="Times New Roman" w:hAnsi="Times New Roman" w:cs="Times New Roman"/>
        </w:rPr>
        <w:t xml:space="preserve"> strategies discussed in this chapter.</w:t>
      </w:r>
    </w:p>
    <w:p w:rsidR="00977949" w:rsidRPr="007F006E" w:rsidRDefault="00977949" w:rsidP="00A45E52">
      <w:pPr>
        <w:widowControl w:val="0"/>
        <w:numPr>
          <w:ilvl w:val="0"/>
          <w:numId w:val="13"/>
        </w:numPr>
        <w:shd w:val="clear" w:color="auto" w:fill="FFFFFF"/>
        <w:tabs>
          <w:tab w:val="left" w:pos="398"/>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lastRenderedPageBreak/>
        <w:t xml:space="preserve">Calculate the output of a </w:t>
      </w:r>
      <w:r>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 Assume the sigmoid activation function.</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Pr>
          <w:rFonts w:ascii="Times New Roman" w:hAnsi="Times New Roman" w:cs="Times New Roman"/>
        </w:rPr>
        <w:t>tokenisation</w:t>
      </w:r>
      <w:r w:rsidRPr="007F006E">
        <w:rPr>
          <w:rFonts w:ascii="Times New Roman" w:hAnsi="Times New Roman" w:cs="Times New Roman"/>
        </w:rPr>
        <w:t xml:space="preserve"> fails.</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977949" w:rsidRPr="007F006E"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p>
    <w:p w:rsidR="00977949" w:rsidRPr="007F006E" w:rsidRDefault="00977949" w:rsidP="00977949">
      <w:pPr>
        <w:shd w:val="clear" w:color="auto" w:fill="FFFFFF"/>
        <w:jc w:val="center"/>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r w:rsidRPr="007F006E">
        <w:rPr>
          <w:rFonts w:ascii="Times New Roman" w:hAnsi="Times New Roman" w:cs="Times New Roman"/>
          <w:i/>
          <w:iCs/>
          <w:lang w:val="el-GR"/>
        </w:rPr>
        <w:t>σ</w:t>
      </w:r>
      <w:r w:rsidRPr="007F006E">
        <w:rPr>
          <w:rFonts w:ascii="Times New Roman" w:hAnsi="Times New Roman" w:cs="Times New Roman"/>
          <w:lang w:val="el-GR"/>
        </w:rPr>
        <w:t>(</w:t>
      </w:r>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977949" w:rsidRDefault="00977949" w:rsidP="00977949">
      <w:pPr>
        <w:shd w:val="clear" w:color="auto" w:fill="FFFFFF"/>
        <w:jc w:val="both"/>
        <w:rPr>
          <w:rFonts w:ascii="Times New Roman" w:hAnsi="Times New Roman" w:cs="Times New Roman"/>
          <w:b/>
          <w:bCs/>
        </w:rPr>
      </w:pPr>
      <w:bookmarkStart w:id="48" w:name="_Hlk177126660"/>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977949" w:rsidRPr="007F006E" w:rsidRDefault="00977949" w:rsidP="00977949">
      <w:pPr>
        <w:shd w:val="clear" w:color="auto" w:fill="FFFFFF"/>
        <w:jc w:val="both"/>
        <w:rPr>
          <w:rFonts w:ascii="Times New Roman" w:hAnsi="Times New Roman" w:cs="Times New Roman"/>
        </w:rPr>
      </w:pPr>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 xml:space="preserve">R. M. (2001). </w:t>
      </w:r>
      <w:r w:rsidRPr="005142A7">
        <w:rPr>
          <w:rFonts w:ascii="Times New Roman" w:hAnsi="Times New Roman" w:cs="Times New Roman"/>
          <w:i/>
          <w:iCs/>
        </w:rPr>
        <w:t>Linguistics: An Introduction to Language and Communication</w:t>
      </w:r>
      <w:r w:rsidRPr="005142A7">
        <w:rPr>
          <w:rFonts w:ascii="Times New Roman" w:hAnsi="Times New Roman" w:cs="Times New Roman"/>
        </w:rPr>
        <w:t>. MIT Press.</w:t>
      </w:r>
      <w:r w:rsidRPr="005142A7">
        <w:rPr>
          <w:rFonts w:ascii="Times New Roman" w:hAnsi="Times New Roman" w:cs="Times New Roman"/>
        </w:rPr>
        <w:br/>
      </w:r>
      <w:r w:rsidRPr="005142A7">
        <w:t>URL https://doi.org/10.7551/mitpress/4252.001.0001</w:t>
      </w:r>
    </w:p>
    <w:p w:rsidR="00977949" w:rsidRPr="005142A7" w:rsidRDefault="00977949" w:rsidP="00977949">
      <w:pPr>
        <w:shd w:val="clear" w:color="auto" w:fill="FFFFFF"/>
        <w:jc w:val="both"/>
        <w:rPr>
          <w:rFonts w:ascii="Times New Roman" w:hAnsi="Times New Roman" w:cs="Times New Roman"/>
        </w:rPr>
      </w:pPr>
      <w:r w:rsidRPr="005142A7">
        <w:rPr>
          <w:rFonts w:ascii="Times New Roman" w:hAnsi="Times New Roman" w:cs="Times New Roman"/>
        </w:rPr>
        <w:t xml:space="preserve">Bishop, </w:t>
      </w:r>
      <w:r w:rsidRPr="005142A7">
        <w:rPr>
          <w:rFonts w:ascii="Times New Roman" w:hAnsi="Times New Roman" w:cs="Times New Roman"/>
          <w:lang w:val="da-DK"/>
        </w:rPr>
        <w:t xml:space="preserve">C. M. (2006). </w:t>
      </w:r>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977949" w:rsidRPr="005142A7" w:rsidRDefault="00977949" w:rsidP="00977949">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r w:rsidRPr="005142A7">
        <w:rPr>
          <w:rFonts w:ascii="Times New Roman" w:hAnsi="Times New Roman" w:cs="Times New Roman"/>
        </w:rPr>
        <w:t xml:space="preserve">Learning phrase representations using RNN encoder–decoder for statistical machine translation. 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r w:rsidRPr="005142A7">
        <w:rPr>
          <w:rFonts w:ascii="Times New Roman" w:hAnsi="Times New Roman" w:cs="Times New Roman"/>
        </w:rPr>
        <w:br/>
      </w:r>
      <w:r w:rsidRPr="005142A7">
        <w:t>URL https://aclanthology.org/D14-1179</w:t>
      </w:r>
    </w:p>
    <w:p w:rsidR="00977949" w:rsidRPr="005142A7" w:rsidRDefault="00977949" w:rsidP="00977949">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r w:rsidRPr="005142A7">
        <w:rPr>
          <w:rFonts w:ascii="Times New Roman" w:hAnsi="Times New Roman" w:cs="Times New Roman"/>
        </w:rPr>
        <w:t xml:space="preserve">Word Associations and Linguistic Theory.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977949" w:rsidRPr="005142A7" w:rsidRDefault="00977949" w:rsidP="00977949">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r w:rsidRPr="005142A7">
        <w:rPr>
          <w:rFonts w:ascii="Times New Roman" w:hAnsi="Times New Roman" w:cs="Times New Roman"/>
          <w:i/>
          <w:iCs/>
        </w:rPr>
        <w:t>Introduction to Natural Language Processing</w:t>
      </w:r>
      <w:r w:rsidRPr="005142A7">
        <w:rPr>
          <w:rFonts w:ascii="Times New Roman" w:hAnsi="Times New Roman" w:cs="Times New Roman"/>
        </w:rPr>
        <w:t>. MIT Press.</w:t>
      </w:r>
    </w:p>
    <w:p w:rsidR="00977949" w:rsidRPr="005142A7" w:rsidRDefault="00977949" w:rsidP="00977949">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r w:rsidRPr="005142A7">
        <w:rPr>
          <w:rFonts w:ascii="Times New Roman" w:hAnsi="Times New Roman" w:cs="Times New Roman"/>
        </w:rPr>
        <w:t xml:space="preserve">Finding Structure in Time.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Pr="005142A7">
        <w:rPr>
          <w:rFonts w:ascii="Times New Roman" w:hAnsi="Times New Roman" w:cs="Times New Roman"/>
        </w:rPr>
        <w:br/>
      </w:r>
      <w:r w:rsidRPr="005142A7">
        <w:t>URL https://www.sciencedirect.com/science/article/pii/036402139090002E</w:t>
      </w:r>
    </w:p>
    <w:p w:rsidR="00977949" w:rsidRPr="005142A7" w:rsidRDefault="00977949" w:rsidP="00977949">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A New Algorithm for Data Compression.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977949" w:rsidRPr="005142A7" w:rsidDel="00805EEB" w:rsidRDefault="00977949" w:rsidP="00977949">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 xml:space="preserve">A. (2000). Learning to forget: Continual prediction with lstm. </w:t>
      </w:r>
      <w:r w:rsidRPr="005142A7">
        <w:rPr>
          <w:rFonts w:ascii="Times New Roman" w:hAnsi="Times New Roman" w:cs="Times New Roman"/>
          <w:i/>
          <w:iCs/>
        </w:rPr>
        <w:t>Neural Comput.</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Pr="005142A7">
        <w:rPr>
          <w:rFonts w:ascii="Times New Roman" w:hAnsi="Times New Roman" w:cs="Times New Roman"/>
        </w:rPr>
        <w:br/>
      </w:r>
    </w:p>
    <w:bookmarkEnd w:id="48"/>
    <w:p w:rsidR="00977949" w:rsidRDefault="00977949" w:rsidP="00977949">
      <w:pPr>
        <w:shd w:val="clear" w:color="auto" w:fill="FFFFFF"/>
        <w:jc w:val="both"/>
        <w:rPr>
          <w:rFonts w:ascii="Times New Roman" w:hAnsi="Times New Roman" w:cs="Times New Roman"/>
        </w:rPr>
      </w:pPr>
    </w:p>
    <w:p w:rsidR="00AF7538" w:rsidRDefault="00AF7538"/>
    <w:sectPr w:rsidR="00AF7538" w:rsidSect="006F47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F65" w:rsidRDefault="00837F65" w:rsidP="00977949">
      <w:pPr>
        <w:spacing w:after="0" w:line="240" w:lineRule="auto"/>
      </w:pPr>
      <w:r>
        <w:separator/>
      </w:r>
    </w:p>
  </w:endnote>
  <w:endnote w:type="continuationSeparator" w:id="1">
    <w:p w:rsidR="00837F65" w:rsidRDefault="00837F65" w:rsidP="00977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F65" w:rsidRDefault="00837F65" w:rsidP="00977949">
      <w:pPr>
        <w:spacing w:after="0" w:line="240" w:lineRule="auto"/>
      </w:pPr>
      <w:r>
        <w:separator/>
      </w:r>
    </w:p>
  </w:footnote>
  <w:footnote w:type="continuationSeparator" w:id="1">
    <w:p w:rsidR="00837F65" w:rsidRDefault="00837F65" w:rsidP="00977949">
      <w:pPr>
        <w:spacing w:after="0" w:line="240" w:lineRule="auto"/>
      </w:pPr>
      <w:r>
        <w:continuationSeparator/>
      </w:r>
    </w:p>
  </w:footnote>
  <w:footnote w:id="2">
    <w:p w:rsidR="00977949" w:rsidRDefault="00977949" w:rsidP="00977949">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977949" w:rsidRDefault="00977949" w:rsidP="00977949">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977949" w:rsidRDefault="00977949" w:rsidP="00977949">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977949" w:rsidRDefault="00977949" w:rsidP="00977949">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977949" w:rsidRDefault="00977949" w:rsidP="00977949">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6pt;height:19pt" o:ole="">
            <v:imagedata r:id="rId1" o:title=""/>
          </v:shape>
          <o:OLEObject Type="Embed" ProgID="Equation.DSMT4" ShapeID="_x0000_i1032" DrawAspect="Content" ObjectID="_1797341449"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4">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6">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7">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16">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16"/>
  </w:num>
  <w:num w:numId="5">
    <w:abstractNumId w:val="13"/>
  </w:num>
  <w:num w:numId="6">
    <w:abstractNumId w:val="8"/>
  </w:num>
  <w:num w:numId="7">
    <w:abstractNumId w:val="7"/>
  </w:num>
  <w:num w:numId="8">
    <w:abstractNumId w:val="14"/>
  </w:num>
  <w:num w:numId="9">
    <w:abstractNumId w:val="5"/>
  </w:num>
  <w:num w:numId="10">
    <w:abstractNumId w:val="3"/>
  </w:num>
  <w:num w:numId="11">
    <w:abstractNumId w:val="1"/>
  </w:num>
  <w:num w:numId="12">
    <w:abstractNumId w:val="6"/>
  </w:num>
  <w:num w:numId="13">
    <w:abstractNumId w:val="15"/>
  </w:num>
  <w:num w:numId="14">
    <w:abstractNumId w:val="15"/>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2"/>
  </w:num>
  <w:num w:numId="16">
    <w:abstractNumId w:val="10"/>
  </w:num>
  <w:num w:numId="17">
    <w:abstractNumId w:val="18"/>
  </w:num>
  <w:num w:numId="18">
    <w:abstractNumId w:val="12"/>
  </w:num>
  <w:num w:numId="19">
    <w:abstractNumId w:val="4"/>
  </w:num>
  <w:num w:numId="20">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77949"/>
    <w:rsid w:val="0060328D"/>
    <w:rsid w:val="00837F65"/>
    <w:rsid w:val="00977949"/>
    <w:rsid w:val="00A45E52"/>
    <w:rsid w:val="00AF7538"/>
    <w:rsid w:val="00C30589"/>
    <w:rsid w:val="00CB6B2F"/>
    <w:rsid w:val="00DE329B"/>
    <w:rsid w:val="00E82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977949"/>
    <w:pPr>
      <w:widowControl w:val="0"/>
      <w:shd w:val="clear" w:color="auto" w:fill="FFFFFF"/>
      <w:tabs>
        <w:tab w:val="center" w:pos="4680"/>
        <w:tab w:val="right" w:pos="9360"/>
      </w:tabs>
      <w:autoSpaceDE w:val="0"/>
      <w:autoSpaceDN w:val="0"/>
      <w:adjustRightInd w:val="0"/>
      <w:spacing w:after="0" w:line="240" w:lineRule="auto"/>
      <w:jc w:val="both"/>
    </w:pPr>
    <w:rPr>
      <w:rFonts w:ascii="Times New Roman" w:eastAsia="Times New Roman" w:hAnsi="Times New Roman" w:cs="Times New Roman"/>
      <w:sz w:val="20"/>
      <w:szCs w:val="20"/>
      <w:lang w:val="en-GB"/>
    </w:rPr>
  </w:style>
  <w:style w:type="character" w:customStyle="1" w:styleId="MTDisplayEquationChar">
    <w:name w:val="MTDisplayEquation Char"/>
    <w:link w:val="MTDisplayEquation"/>
    <w:rsid w:val="00977949"/>
    <w:rPr>
      <w:rFonts w:ascii="Times New Roman" w:eastAsia="Times New Roman" w:hAnsi="Times New Roman" w:cs="Times New Roman"/>
      <w:sz w:val="20"/>
      <w:szCs w:val="20"/>
      <w:shd w:val="clear" w:color="auto" w:fill="FFFFFF"/>
      <w:lang w:val="en-GB"/>
    </w:rPr>
  </w:style>
  <w:style w:type="character" w:styleId="Hyperlink">
    <w:name w:val="Hyperlink"/>
    <w:uiPriority w:val="99"/>
    <w:unhideWhenUsed/>
    <w:rsid w:val="00977949"/>
    <w:rPr>
      <w:color w:val="0000FF"/>
      <w:u w:val="single"/>
    </w:rPr>
  </w:style>
  <w:style w:type="character" w:styleId="FootnoteReference">
    <w:name w:val="footnote reference"/>
    <w:uiPriority w:val="99"/>
    <w:semiHidden/>
    <w:unhideWhenUsed/>
    <w:rsid w:val="00977949"/>
    <w:rPr>
      <w:vertAlign w:val="superscript"/>
    </w:rPr>
  </w:style>
  <w:style w:type="paragraph" w:styleId="FootnoteText">
    <w:name w:val="footnote text"/>
    <w:basedOn w:val="Normal"/>
    <w:link w:val="FootnoteTextChar"/>
    <w:uiPriority w:val="99"/>
    <w:semiHidden/>
    <w:unhideWhenUsed/>
    <w:rsid w:val="00977949"/>
    <w:pPr>
      <w:widowControl w:val="0"/>
      <w:autoSpaceDE w:val="0"/>
      <w:autoSpaceDN w:val="0"/>
      <w:adjustRightInd w:val="0"/>
      <w:spacing w:after="0" w:line="240" w:lineRule="auto"/>
    </w:pPr>
    <w:rPr>
      <w:rFonts w:ascii="Arial" w:eastAsia="Times New Roman" w:hAnsi="Arial" w:cs="Arial"/>
      <w:sz w:val="20"/>
      <w:szCs w:val="20"/>
      <w:lang w:val="en-GB"/>
    </w:rPr>
  </w:style>
  <w:style w:type="character" w:customStyle="1" w:styleId="FootnoteTextChar">
    <w:name w:val="Footnote Text Char"/>
    <w:basedOn w:val="DefaultParagraphFont"/>
    <w:link w:val="FootnoteText"/>
    <w:uiPriority w:val="99"/>
    <w:semiHidden/>
    <w:rsid w:val="00977949"/>
    <w:rPr>
      <w:rFonts w:ascii="Arial" w:eastAsia="Times New Roman" w:hAnsi="Arial" w:cs="Arial"/>
      <w:sz w:val="20"/>
      <w:szCs w:val="20"/>
      <w:lang w:val="en-GB"/>
    </w:rPr>
  </w:style>
  <w:style w:type="paragraph" w:styleId="Revision">
    <w:name w:val="Revision"/>
    <w:hidden/>
    <w:uiPriority w:val="99"/>
    <w:semiHidden/>
    <w:rsid w:val="00977949"/>
    <w:pPr>
      <w:spacing w:after="0" w:line="240" w:lineRule="auto"/>
    </w:pPr>
    <w:rPr>
      <w:rFonts w:ascii="Arial" w:eastAsia="Times New Roman" w:hAnsi="Arial" w:cs="Arial"/>
      <w:sz w:val="20"/>
      <w:szCs w:val="20"/>
    </w:rPr>
  </w:style>
  <w:style w:type="character" w:styleId="CommentReference">
    <w:name w:val="annotation reference"/>
    <w:uiPriority w:val="99"/>
    <w:semiHidden/>
    <w:unhideWhenUsed/>
    <w:rsid w:val="00977949"/>
    <w:rPr>
      <w:sz w:val="16"/>
      <w:szCs w:val="16"/>
    </w:rPr>
  </w:style>
  <w:style w:type="paragraph" w:styleId="CommentText">
    <w:name w:val="annotation text"/>
    <w:basedOn w:val="Normal"/>
    <w:link w:val="CommentTextChar"/>
    <w:uiPriority w:val="99"/>
    <w:unhideWhenUsed/>
    <w:rsid w:val="00977949"/>
    <w:pPr>
      <w:widowControl w:val="0"/>
      <w:autoSpaceDE w:val="0"/>
      <w:autoSpaceDN w:val="0"/>
      <w:adjustRightInd w:val="0"/>
      <w:spacing w:after="0" w:line="240" w:lineRule="auto"/>
    </w:pPr>
    <w:rPr>
      <w:rFonts w:ascii="Arial" w:eastAsia="Times New Roman" w:hAnsi="Arial" w:cs="Arial"/>
      <w:sz w:val="20"/>
      <w:szCs w:val="20"/>
      <w:lang w:val="en-GB"/>
    </w:rPr>
  </w:style>
  <w:style w:type="character" w:customStyle="1" w:styleId="CommentTextChar">
    <w:name w:val="Comment Text Char"/>
    <w:basedOn w:val="DefaultParagraphFont"/>
    <w:link w:val="CommentText"/>
    <w:uiPriority w:val="99"/>
    <w:rsid w:val="00977949"/>
    <w:rPr>
      <w:rFonts w:ascii="Arial" w:eastAsia="Times New Roman"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977949"/>
    <w:rPr>
      <w:b/>
      <w:bCs/>
    </w:rPr>
  </w:style>
  <w:style w:type="character" w:customStyle="1" w:styleId="CommentSubjectChar">
    <w:name w:val="Comment Subject Char"/>
    <w:basedOn w:val="CommentTextChar"/>
    <w:link w:val="CommentSubject"/>
    <w:uiPriority w:val="99"/>
    <w:semiHidden/>
    <w:rsid w:val="00977949"/>
    <w:rPr>
      <w:b/>
      <w:bCs/>
    </w:rPr>
  </w:style>
  <w:style w:type="paragraph" w:styleId="BalloonText">
    <w:name w:val="Balloon Text"/>
    <w:basedOn w:val="Normal"/>
    <w:link w:val="BalloonTextChar"/>
    <w:uiPriority w:val="99"/>
    <w:semiHidden/>
    <w:unhideWhenUsed/>
    <w:rsid w:val="00977949"/>
    <w:pPr>
      <w:widowControl w:val="0"/>
      <w:autoSpaceDE w:val="0"/>
      <w:autoSpaceDN w:val="0"/>
      <w:adjustRightInd w:val="0"/>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977949"/>
    <w:rPr>
      <w:rFonts w:ascii="Tahoma" w:eastAsia="Times New Roman" w:hAnsi="Tahoma" w:cs="Tahoma"/>
      <w:sz w:val="16"/>
      <w:szCs w:val="16"/>
      <w:lang w:val="en-GB"/>
    </w:rPr>
  </w:style>
  <w:style w:type="character" w:customStyle="1" w:styleId="fontstyle01">
    <w:name w:val="fontstyle01"/>
    <w:basedOn w:val="DefaultParagraphFont"/>
    <w:rsid w:val="00977949"/>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77949"/>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977949"/>
    <w:pPr>
      <w:widowControl w:val="0"/>
      <w:autoSpaceDE w:val="0"/>
      <w:autoSpaceDN w:val="0"/>
      <w:adjustRightInd w:val="0"/>
      <w:spacing w:after="0" w:line="240" w:lineRule="auto"/>
      <w:ind w:left="720"/>
    </w:pPr>
    <w:rPr>
      <w:rFonts w:ascii="Arial" w:eastAsia="Times New Roman" w:hAnsi="Arial" w:cs="Arial"/>
      <w:sz w:val="20"/>
      <w:szCs w:val="20"/>
      <w:lang w:val="en-GB"/>
    </w:rPr>
  </w:style>
  <w:style w:type="character" w:customStyle="1" w:styleId="UnresolvedMention">
    <w:name w:val="Unresolved Mention"/>
    <w:basedOn w:val="DefaultParagraphFont"/>
    <w:uiPriority w:val="99"/>
    <w:semiHidden/>
    <w:unhideWhenUsed/>
    <w:rsid w:val="0097794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image" Target="media/image35.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4.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hyperlink" Target="https://playground.tensorflow.or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8" Type="http://schemas.openxmlformats.org/officeDocument/2006/relationships/image" Target="media/image2.wmf"/><Relationship Id="rId51" Type="http://schemas.openxmlformats.org/officeDocument/2006/relationships/hyperlink" Target="https://github.com/NiuTrans/ABigSurvey" TargetMode="Externa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46</Pages>
  <Words>14564</Words>
  <Characters>83017</Characters>
  <Application>Microsoft Office Word</Application>
  <DocSecurity>0</DocSecurity>
  <Lines>691</Lines>
  <Paragraphs>194</Paragraphs>
  <ScaleCrop>false</ScaleCrop>
  <Company/>
  <LinksUpToDate>false</LinksUpToDate>
  <CharactersWithSpaces>97387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2025-01-01T07:26:00Z</dcterms:created>
  <dcterms:modified xsi:type="dcterms:W3CDTF">2025-01-02T11:14:00Z</dcterms:modified>
</cp:coreProperties>
</file>