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commentsExtensible.xml" ContentType="application/vnd.openxmlformats-officedocument.wordprocessingml.commentsExtensible+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w:t>
      </w:r>
    </w:p>
    <w:p w:rsidR="00C8143E" w:rsidRDefault="004436D6">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An Overview of Natural Language Processing</w:t>
      </w:r>
      <w:r w:rsidR="00602946">
        <w:rPr>
          <w:rFonts w:ascii="Times New Roman" w:hAnsi="Times New Roman" w:cs="Times New Roman"/>
          <w:b/>
          <w:bCs/>
        </w:rPr>
        <w:t xml:space="preserve"> </w:t>
      </w:r>
      <w:r w:rsidRPr="006558AD">
        <w:rPr>
          <w:rFonts w:ascii="Times New Roman" w:hAnsi="Times New Roman" w:cs="Times New Roman"/>
          <w:b/>
          <w:bCs/>
        </w:rPr>
        <w:t xml:space="preserve"> and Neural Networks</w:t>
      </w:r>
    </w:p>
    <w:p w:rsidR="008E34DC" w:rsidRDefault="008E34DC"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b/>
          <w:bCs/>
        </w:rPr>
      </w:pPr>
      <w:r w:rsidRPr="006558AD">
        <w:rPr>
          <w:rFonts w:ascii="Times New Roman" w:hAnsi="Times New Roman" w:cs="Times New Roman"/>
          <w:b/>
          <w:bCs/>
        </w:rPr>
        <w:t>Learning Objectives</w:t>
      </w:r>
    </w:p>
    <w:p w:rsidR="004E0803" w:rsidRDefault="004E0803" w:rsidP="006558AD">
      <w:pPr>
        <w:shd w:val="clear" w:color="auto" w:fill="FFFFFF"/>
        <w:jc w:val="both"/>
        <w:rPr>
          <w:rFonts w:ascii="Times New Roman" w:hAnsi="Times New Roman" w:cs="Times New Roman"/>
          <w:b/>
          <w:bCs/>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9B52C4" w:rsidRPr="006558AD" w:rsidRDefault="009B52C4" w:rsidP="006558AD">
      <w:pPr>
        <w:shd w:val="clear" w:color="auto" w:fill="FFFFFF"/>
        <w:jc w:val="both"/>
        <w:rPr>
          <w:rFonts w:ascii="Times New Roman" w:hAnsi="Times New Roman" w:cs="Times New Roman"/>
        </w:rPr>
      </w:pP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w:t>
      </w:r>
      <w:r w:rsidR="004D405E" w:rsidRPr="004D405E">
        <w:rPr>
          <w:rFonts w:ascii="Times New Roman" w:hAnsi="Times New Roman" w:cs="Times New Roman"/>
        </w:rPr>
        <w:t xml:space="preserve">Natural Language Processing </w:t>
      </w:r>
      <w:r w:rsidR="00602946">
        <w:rPr>
          <w:rFonts w:ascii="Times New Roman" w:hAnsi="Times New Roman" w:cs="Times New Roman"/>
        </w:rPr>
        <w:t>(</w:t>
      </w:r>
      <w:r w:rsidRPr="006558AD">
        <w:rPr>
          <w:rFonts w:ascii="Times New Roman" w:hAnsi="Times New Roman" w:cs="Times New Roman"/>
        </w:rPr>
        <w:t>NLP</w:t>
      </w:r>
      <w:r w:rsidR="00602946">
        <w:rPr>
          <w:rFonts w:ascii="Times New Roman" w:hAnsi="Times New Roman" w:cs="Times New Roman"/>
        </w:rPr>
        <w:t>)</w:t>
      </w:r>
      <w:r w:rsidRPr="006558AD">
        <w:rPr>
          <w:rFonts w:ascii="Times New Roman" w:hAnsi="Times New Roman" w:cs="Times New Roman"/>
        </w:rPr>
        <w:t xml:space="preserve"> </w:t>
      </w:r>
      <w:r w:rsidR="008C064F">
        <w:rPr>
          <w:rFonts w:ascii="Times New Roman" w:hAnsi="Times New Roman" w:cs="Times New Roman"/>
        </w:rPr>
        <w:t xml:space="preserve">necessary for </w:t>
      </w:r>
      <w:r w:rsidR="008C064F" w:rsidRPr="006558AD">
        <w:rPr>
          <w:rFonts w:ascii="Times New Roman" w:hAnsi="Times New Roman" w:cs="Times New Roman"/>
        </w:rPr>
        <w:t xml:space="preserve"> </w:t>
      </w:r>
      <w:r w:rsidR="008C064F">
        <w:rPr>
          <w:rFonts w:ascii="Times New Roman" w:hAnsi="Times New Roman" w:cs="Times New Roman"/>
        </w:rPr>
        <w:t>understanding</w:t>
      </w:r>
      <w:r w:rsidRPr="006558AD">
        <w:rPr>
          <w:rFonts w:ascii="Times New Roman" w:hAnsi="Times New Roman" w:cs="Times New Roman"/>
        </w:rPr>
        <w:t xml:space="preserve"> the </w:t>
      </w:r>
      <w:r w:rsidR="008C064F">
        <w:rPr>
          <w:rFonts w:ascii="Times New Roman" w:hAnsi="Times New Roman" w:cs="Times New Roman"/>
        </w:rPr>
        <w:t xml:space="preserve">subsequent </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Neural Networks </w:t>
      </w:r>
      <w:r w:rsidR="008C064F">
        <w:rPr>
          <w:rFonts w:ascii="Times New Roman" w:hAnsi="Times New Roman" w:cs="Times New Roman"/>
        </w:rPr>
        <w:t xml:space="preserve">required </w:t>
      </w:r>
      <w:r w:rsidR="008C064F" w:rsidRPr="006558AD">
        <w:rPr>
          <w:rFonts w:ascii="Times New Roman" w:hAnsi="Times New Roman" w:cs="Times New Roman"/>
        </w:rPr>
        <w:t xml:space="preserve"> </w:t>
      </w:r>
      <w:r w:rsidRPr="006558AD">
        <w:rPr>
          <w:rFonts w:ascii="Times New Roman" w:hAnsi="Times New Roman" w:cs="Times New Roman"/>
        </w:rPr>
        <w:t xml:space="preserve">to understand the </w:t>
      </w:r>
      <w:r w:rsidR="008C064F">
        <w:rPr>
          <w:rFonts w:ascii="Times New Roman" w:hAnsi="Times New Roman" w:cs="Times New Roman"/>
        </w:rPr>
        <w:t>subsequent</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sidR="00D326C4">
        <w:rPr>
          <w:rFonts w:ascii="Times New Roman" w:hAnsi="Times New Roman" w:cs="Times New Roman"/>
        </w:rPr>
        <w:t>modelling</w:t>
      </w:r>
      <w:r w:rsidRPr="006558AD">
        <w:rPr>
          <w:rFonts w:ascii="Times New Roman" w:hAnsi="Times New Roman" w:cs="Times New Roman"/>
        </w:rPr>
        <w:t>.</w:t>
      </w:r>
      <w:r w:rsidR="008F0230">
        <w:rPr>
          <w:rFonts w:ascii="Times New Roman" w:hAnsi="Times New Roman" w:cs="Times New Roman"/>
        </w:rPr>
        <w:t xml:space="preserve"> dfgjskdhf</w:t>
      </w:r>
    </w:p>
    <w:p w:rsidR="004E0803" w:rsidRPr="006558AD" w:rsidRDefault="004E0803" w:rsidP="004E0803">
      <w:pPr>
        <w:shd w:val="clear" w:color="auto" w:fill="FFFFFF"/>
        <w:tabs>
          <w:tab w:val="left" w:pos="744"/>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sidR="009F3D28">
        <w:rPr>
          <w:rFonts w:ascii="Times New Roman" w:hAnsi="Times New Roman" w:cs="Times New Roman"/>
        </w:rPr>
        <w:t>i</w:t>
      </w:r>
      <w:r w:rsidRPr="006558AD">
        <w:rPr>
          <w:rFonts w:ascii="Times New Roman" w:hAnsi="Times New Roman" w:cs="Times New Roman"/>
        </w:rPr>
        <w:t>cial intelligence.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sidR="007B6880">
        <w:rPr>
          <w:rFonts w:ascii="Times New Roman" w:hAnsi="Times New Roman" w:cs="Times New Roman"/>
        </w:rPr>
        <w:t>utilised</w:t>
      </w:r>
      <w:r w:rsidR="007B6880" w:rsidRPr="006558AD">
        <w:rPr>
          <w:rFonts w:ascii="Times New Roman" w:hAnsi="Times New Roman" w:cs="Times New Roman"/>
        </w:rPr>
        <w:t xml:space="preserve"> </w:t>
      </w:r>
      <w:r w:rsidRPr="006558AD">
        <w:rPr>
          <w:rFonts w:ascii="Times New Roman" w:hAnsi="Times New Roman" w:cs="Times New Roman"/>
        </w:rPr>
        <w:t xml:space="preserve">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sidR="00571D51">
        <w:rPr>
          <w:rFonts w:ascii="Times New Roman" w:hAnsi="Times New Roman" w:cs="Times New Roman"/>
        </w:rPr>
        <w:t>s</w:t>
      </w:r>
      <w:r w:rsidRPr="006558AD">
        <w:rPr>
          <w:rFonts w:ascii="Times New Roman" w:hAnsi="Times New Roman" w:cs="Times New Roman"/>
        </w:rPr>
        <w:t>.</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sidR="009F3D28">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sidR="00D414C7">
        <w:rPr>
          <w:rFonts w:ascii="Times New Roman" w:hAnsi="Times New Roman" w:cs="Times New Roman"/>
        </w:rPr>
        <w:t>NLP</w:t>
      </w:r>
      <w:r w:rsidRPr="006558AD">
        <w:rPr>
          <w:rFonts w:ascii="Times New Roman" w:hAnsi="Times New Roman" w:cs="Times New Roman"/>
        </w:rPr>
        <w:t>. Section 2.1</w:t>
      </w:r>
      <w:r w:rsidR="000A2181">
        <w:rPr>
          <w:rFonts w:ascii="Times New Roman" w:hAnsi="Times New Roman" w:cs="Times New Roman"/>
        </w:rPr>
        <w:t xml:space="preserve"> </w:t>
      </w:r>
      <w:r w:rsidR="00565F60">
        <w:rPr>
          <w:rFonts w:ascii="Times New Roman" w:hAnsi="Times New Roman" w:cs="Times New Roman"/>
        </w:rPr>
        <w:t>discusses</w:t>
      </w:r>
      <w:r w:rsidR="000A2181">
        <w:rPr>
          <w:rFonts w:ascii="Times New Roman" w:hAnsi="Times New Roman" w:cs="Times New Roman"/>
        </w:rPr>
        <w:t xml:space="preserve"> </w:t>
      </w:r>
      <w:r w:rsidRPr="006558AD">
        <w:rPr>
          <w:rFonts w:ascii="Times New Roman" w:hAnsi="Times New Roman" w:cs="Times New Roman"/>
        </w:rPr>
        <w:t xml:space="preserve"> the goals of computational linguistics and NLP. Section 2.2 describes various tasks in NLP and introduces the NLP pipeline.</w:t>
      </w:r>
      <w:r w:rsidR="002162DC">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sidR="009F3D28">
        <w:rPr>
          <w:rFonts w:ascii="Times New Roman" w:hAnsi="Times New Roman" w:cs="Times New Roman"/>
        </w:rPr>
        <w:t xml:space="preserve"> </w:t>
      </w:r>
      <w:r w:rsidRPr="006558AD">
        <w:rPr>
          <w:rFonts w:ascii="Times New Roman" w:hAnsi="Times New Roman" w:cs="Times New Roman"/>
        </w:rPr>
        <w:t xml:space="preserve">morphology, lexicon, and text </w:t>
      </w:r>
      <w:r w:rsidR="007B6880">
        <w:rPr>
          <w:rFonts w:ascii="Times New Roman" w:hAnsi="Times New Roman" w:cs="Times New Roman"/>
        </w:rPr>
        <w:t>normalisation</w:t>
      </w:r>
      <w:r w:rsidR="007B6880" w:rsidRPr="006558AD">
        <w:rPr>
          <w:rFonts w:ascii="Times New Roman" w:hAnsi="Times New Roman" w:cs="Times New Roman"/>
        </w:rPr>
        <w:t xml:space="preserve"> </w:t>
      </w:r>
      <w:r w:rsidRPr="006558AD">
        <w:rPr>
          <w:rFonts w:ascii="Times New Roman" w:hAnsi="Times New Roman" w:cs="Times New Roman"/>
        </w:rPr>
        <w:t xml:space="preserve">techniques like stemming and </w:t>
      </w:r>
      <w:r w:rsidR="007B6880">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sidR="007B6880">
        <w:rPr>
          <w:rFonts w:ascii="Times New Roman" w:hAnsi="Times New Roman" w:cs="Times New Roman"/>
        </w:rPr>
        <w:t>tokenisation</w:t>
      </w:r>
      <w:r w:rsidR="007B6880" w:rsidRPr="006558AD">
        <w:rPr>
          <w:rFonts w:ascii="Times New Roman" w:hAnsi="Times New Roman" w:cs="Times New Roman"/>
        </w:rPr>
        <w:t xml:space="preserve"> </w:t>
      </w:r>
      <w:r w:rsidRPr="006558AD">
        <w:rPr>
          <w:rFonts w:ascii="Times New Roman" w:hAnsi="Times New Roman" w:cs="Times New Roman"/>
        </w:rPr>
        <w:t xml:space="preserve">and semantic analysis techniques. Section 2.5 focuses on syntax and grammar-based parsing methods, while Section 2.6 delves into semantics and semantic parsing. Finally, Section 2.7 presents the task of language </w:t>
      </w:r>
      <w:r w:rsidR="00602946">
        <w:rPr>
          <w:rFonts w:ascii="Times New Roman" w:hAnsi="Times New Roman" w:cs="Times New Roman"/>
        </w:rPr>
        <w:t>modelling</w:t>
      </w:r>
      <w:r w:rsidRPr="006558AD">
        <w:rPr>
          <w:rFonts w:ascii="Times New Roman" w:hAnsi="Times New Roman" w:cs="Times New Roman"/>
        </w:rPr>
        <w:t xml:space="preserve">, </w:t>
      </w:r>
      <w:r w:rsidR="007B6880">
        <w:rPr>
          <w:rFonts w:ascii="Times New Roman" w:hAnsi="Times New Roman" w:cs="Times New Roman"/>
        </w:rPr>
        <w:t>emphasising</w:t>
      </w:r>
      <w:r w:rsidR="007B6880" w:rsidRPr="006558AD">
        <w:rPr>
          <w:rFonts w:ascii="Times New Roman" w:hAnsi="Times New Roman" w:cs="Times New Roman"/>
        </w:rPr>
        <w:t xml:space="preserve"> </w:t>
      </w:r>
      <w:r w:rsidRPr="006558AD">
        <w:rPr>
          <w:rFonts w:ascii="Times New Roman" w:hAnsi="Times New Roman" w:cs="Times New Roman"/>
        </w:rPr>
        <w:t xml:space="preserve">conditional probability and </w:t>
      </w:r>
      <w:r w:rsidR="00487E8E">
        <w:rPr>
          <w:rFonts w:ascii="Times New Roman" w:hAnsi="Times New Roman" w:cs="Times New Roman"/>
        </w:rPr>
        <w:t xml:space="preserve">the </w:t>
      </w:r>
      <w:r w:rsidRPr="006558AD">
        <w:rPr>
          <w:rFonts w:ascii="Times New Roman" w:hAnsi="Times New Roman" w:cs="Times New Roman"/>
        </w:rPr>
        <w:t>frequency of co-occurrence.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sidR="00197ABF">
        <w:rPr>
          <w:rFonts w:ascii="Times New Roman" w:hAnsi="Times New Roman" w:cs="Times New Roman"/>
        </w:rPr>
        <w:t>s</w:t>
      </w:r>
      <w:r w:rsidRPr="006558AD">
        <w:rPr>
          <w:rFonts w:ascii="Times New Roman" w:hAnsi="Times New Roman" w:cs="Times New Roman"/>
        </w:rPr>
        <w:t xml:space="preserve"> in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a linear classif</w:t>
      </w:r>
      <w:r w:rsidR="009F3D28">
        <w:rPr>
          <w:rFonts w:ascii="Times New Roman" w:hAnsi="Times New Roman" w:cs="Times New Roman"/>
        </w:rPr>
        <w:t>i</w:t>
      </w:r>
      <w:r w:rsidRPr="006558AD">
        <w:rPr>
          <w:rFonts w:ascii="Times New Roman" w:hAnsi="Times New Roman" w:cs="Times New Roman"/>
        </w:rPr>
        <w:t>er. Section 2.9 presents multilayer perceptrons and popular non</w:t>
      </w:r>
      <w:r w:rsidR="007E70BF">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sidR="00087011">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sidR="009F3D28">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4E0803" w:rsidRPr="006558AD" w:rsidRDefault="004E0803" w:rsidP="006558AD">
      <w:pPr>
        <w:shd w:val="clear" w:color="auto" w:fill="FFFFFF"/>
        <w:jc w:val="both"/>
        <w:rPr>
          <w:rFonts w:ascii="Times New Roman" w:hAnsi="Times New Roman" w:cs="Times New Roman"/>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sidR="000A2D76">
        <w:rPr>
          <w:rFonts w:ascii="Times New Roman" w:hAnsi="Times New Roman" w:cs="Times New Roman"/>
          <w:b/>
          <w:bCs/>
        </w:rPr>
        <w:t xml:space="preserve"> </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Turing Test</w:t>
      </w:r>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sidR="009E4EDC">
        <w:rPr>
          <w:rFonts w:ascii="Times New Roman" w:hAnsi="Times New Roman" w:cs="Times New Roman"/>
        </w:rPr>
        <w:t>revolutionised</w:t>
      </w:r>
      <w:r w:rsidR="009E4EDC" w:rsidRPr="006558AD">
        <w:rPr>
          <w:rFonts w:ascii="Times New Roman" w:hAnsi="Times New Roman" w:cs="Times New Roman"/>
        </w:rPr>
        <w:t xml:space="preserve"> </w:t>
      </w:r>
      <w:r w:rsidRPr="006558AD">
        <w:rPr>
          <w:rFonts w:ascii="Times New Roman" w:hAnsi="Times New Roman" w:cs="Times New Roman"/>
        </w:rPr>
        <w:t xml:space="preserve">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a new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4E0803" w:rsidRPr="006558AD" w:rsidRDefault="004E0803" w:rsidP="006558AD">
      <w:pPr>
        <w:shd w:val="clear" w:color="auto" w:fill="FFFFFF"/>
        <w:jc w:val="both"/>
        <w:rPr>
          <w:rFonts w:ascii="Times New Roman" w:hAnsi="Times New Roman" w:cs="Times New Roman"/>
        </w:rPr>
      </w:pPr>
    </w:p>
    <w:p w:rsidR="00855401" w:rsidRDefault="00855401" w:rsidP="006558AD">
      <w:pPr>
        <w:shd w:val="clear" w:color="auto" w:fill="FFFFFF"/>
        <w:jc w:val="both"/>
        <w:rPr>
          <w:rFonts w:ascii="Times New Roman" w:hAnsi="Times New Roman" w:cs="Times New Roman"/>
        </w:rPr>
      </w:pPr>
      <w:bookmarkStart w:id="0" w:name="bookmark0"/>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C</w:t>
      </w:r>
      <w:bookmarkEnd w:id="0"/>
      <w:r w:rsidRPr="006558AD">
        <w:rPr>
          <w:rFonts w:ascii="Times New Roman" w:hAnsi="Times New Roman" w:cs="Times New Roman"/>
        </w:rPr>
        <w:t>omputation aside, a very nuanced problem with language is its ambiguity, contextuali</w:t>
      </w:r>
      <w:r w:rsidR="00482EE7">
        <w:rPr>
          <w:rFonts w:ascii="Times New Roman" w:hAnsi="Times New Roman" w:cs="Times New Roman"/>
        </w:rPr>
        <w:t>s</w:t>
      </w:r>
      <w:r w:rsidRPr="006558AD">
        <w:rPr>
          <w:rFonts w:ascii="Times New Roman" w:hAnsi="Times New Roman" w:cs="Times New Roman"/>
        </w:rPr>
        <w:t xml:space="preserve">ation, and its dynamic </w:t>
      </w:r>
      <w:r w:rsidRPr="006558AD">
        <w:rPr>
          <w:rFonts w:ascii="Times New Roman" w:hAnsi="Times New Roman" w:cs="Times New Roman"/>
        </w:rPr>
        <w:lastRenderedPageBreak/>
        <w:t>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sidR="009F3D28">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sidR="009F3D28">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sidR="009F3D28">
        <w:rPr>
          <w:rFonts w:ascii="Times New Roman" w:hAnsi="Times New Roman" w:cs="Times New Roman"/>
        </w:rPr>
        <w:t>i</w:t>
      </w:r>
      <w:r w:rsidRPr="006558AD">
        <w:rPr>
          <w:rFonts w:ascii="Times New Roman" w:hAnsi="Times New Roman" w:cs="Times New Roman"/>
        </w:rPr>
        <w:t xml:space="preserve">cant motivation behind the development of </w:t>
      </w:r>
      <w:r w:rsidR="00602946">
        <w:rPr>
          <w:rFonts w:ascii="Times New Roman" w:hAnsi="Times New Roman" w:cs="Times New Roman"/>
        </w:rPr>
        <w:t>NLP</w:t>
      </w:r>
      <w:r w:rsidRPr="006558AD">
        <w:rPr>
          <w:rFonts w:ascii="Times New Roman" w:hAnsi="Times New Roman" w:cs="Times New Roman"/>
        </w:rPr>
        <w:t xml:space="preserve"> and understanding techniques.</w:t>
      </w:r>
    </w:p>
    <w:p w:rsidR="004E0803" w:rsidRPr="006558AD"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w:t>
      </w:r>
      <w:r w:rsidR="002162DC">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w:t>
      </w:r>
    </w:p>
    <w:p w:rsidR="00772DA7" w:rsidRDefault="004436D6" w:rsidP="009F3D28">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sidR="00DA345E">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sidR="009F3D28">
        <w:rPr>
          <w:rFonts w:ascii="Times New Roman" w:hAnsi="Times New Roman" w:cs="Times New Roman"/>
        </w:rPr>
        <w:t xml:space="preserve"> </w:t>
      </w:r>
      <w:r w:rsidR="009F3D28" w:rsidRPr="006558AD">
        <w:rPr>
          <w:rFonts w:ascii="Times New Roman" w:hAnsi="Times New Roman" w:cs="Times New Roman"/>
        </w:rPr>
        <w:t xml:space="preserve">how the earliest humans spoke, numerous theories have been proposed about the origin of language. Alister Hardy and Elaine Morgan proposed the </w:t>
      </w:r>
      <w:r w:rsidR="009F3D28" w:rsidRPr="006558AD">
        <w:rPr>
          <w:rFonts w:ascii="Times New Roman" w:hAnsi="Times New Roman" w:cs="Times New Roman"/>
          <w:i/>
          <w:iCs/>
        </w:rPr>
        <w:t xml:space="preserve">aquatic ape theory </w:t>
      </w:r>
      <w:r w:rsidR="009F3D28" w:rsidRPr="006558AD">
        <w:rPr>
          <w:rFonts w:ascii="Times New Roman" w:hAnsi="Times New Roman" w:cs="Times New Roman"/>
        </w:rPr>
        <w:t>in 1997, highlighting that there are certain traits we do not share with our primate relatives but that we do share communication traits with aquatic animals. For example, whales and dolphins are known to communicate with members of their species using sounds.</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sidR="009F3D28">
        <w:rPr>
          <w:rFonts w:ascii="Times New Roman" w:hAnsi="Times New Roman" w:cs="Times New Roman"/>
        </w:rPr>
        <w:t>i</w:t>
      </w:r>
      <w:r w:rsidRPr="006558AD">
        <w:rPr>
          <w:rFonts w:ascii="Times New Roman" w:hAnsi="Times New Roman" w:cs="Times New Roman"/>
        </w:rPr>
        <w:t>c study of languages. It is an interdisciplinary system (</w:t>
      </w:r>
      <w:r w:rsidR="00E03C83">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sidR="009F3D28">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sidR="002512F2">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9B52C4" w:rsidRPr="009B52C4" w:rsidRDefault="00BD5F05" w:rsidP="009B52C4">
      <w:pPr>
        <w:shd w:val="clear" w:color="auto" w:fill="FFFFFF"/>
        <w:jc w:val="center"/>
        <w:rPr>
          <w:rFonts w:ascii="Times New Roman" w:hAnsi="Times New Roman" w:cs="Times New Roman"/>
        </w:rPr>
      </w:pPr>
      <w:bookmarkStart w:id="1" w:name="bookmark1"/>
      <w:r w:rsidRPr="00BD5F05">
        <w:rPr>
          <w:rFonts w:ascii="Times New Roman" w:hAnsi="Times New Roman" w:cs="Times New Roman"/>
          <w:highlight w:val="yellow"/>
        </w:rPr>
        <w:t>F</w:t>
      </w:r>
      <w:bookmarkEnd w:id="1"/>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009B52C4" w:rsidRPr="009B52C4">
        <w:rPr>
          <w:rFonts w:ascii="Times New Roman" w:hAnsi="Times New Roman" w:cs="Times New Roman"/>
        </w:rPr>
        <w:t>.</w:t>
      </w:r>
    </w:p>
    <w:p w:rsidR="009B52C4" w:rsidRDefault="009B52C4" w:rsidP="006558AD">
      <w:pPr>
        <w:shd w:val="clear" w:color="auto" w:fill="FFFFFF"/>
        <w:jc w:val="both"/>
        <w:rPr>
          <w:rFonts w:ascii="Times New Roman" w:hAnsi="Times New Roman" w:cs="Times New Roman"/>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bookmarkStart w:id="2" w:name="bookmark2"/>
      <w:r w:rsidRPr="006558AD">
        <w:rPr>
          <w:rFonts w:ascii="Times New Roman" w:hAnsi="Times New Roman" w:cs="Times New Roman"/>
        </w:rPr>
        <w:t>M</w:t>
      </w:r>
      <w:bookmarkEnd w:id="2"/>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sidR="009F3D28">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sidR="009E4EDC">
        <w:rPr>
          <w:rFonts w:ascii="Times New Roman" w:hAnsi="Times New Roman" w:cs="Times New Roman"/>
        </w:rPr>
        <w:t>emphasises</w:t>
      </w:r>
      <w:r w:rsidR="009E4EDC" w:rsidRPr="006558AD">
        <w:rPr>
          <w:rFonts w:ascii="Times New Roman" w:hAnsi="Times New Roman" w:cs="Times New Roman"/>
        </w:rPr>
        <w:t xml:space="preserve"> </w:t>
      </w:r>
      <w:r w:rsidRPr="006558AD">
        <w:rPr>
          <w:rFonts w:ascii="Times New Roman" w:hAnsi="Times New Roman" w:cs="Times New Roman"/>
        </w:rPr>
        <w:t xml:space="preserve">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2.2</w:t>
      </w:r>
      <w:r w:rsidR="002162DC">
        <w:rPr>
          <w:rFonts w:ascii="Times New Roman" w:hAnsi="Times New Roman" w:cs="Times New Roman"/>
          <w:b/>
          <w:bCs/>
        </w:rPr>
        <w:t xml:space="preserve"> </w:t>
      </w:r>
      <w:r w:rsidRPr="006558AD">
        <w:rPr>
          <w:rFonts w:ascii="Times New Roman" w:hAnsi="Times New Roman" w:cs="Times New Roman"/>
          <w:b/>
          <w:bCs/>
        </w:rPr>
        <w:t xml:space="preserve">Overview of the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 xml:space="preserve"> Pipeline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sidR="00D326C4">
        <w:rPr>
          <w:rFonts w:ascii="Times New Roman" w:hAnsi="Times New Roman" w:cs="Times New Roman"/>
        </w:rPr>
        <w:t>modelled</w:t>
      </w:r>
      <w:r w:rsidR="00D326C4" w:rsidRPr="006558AD">
        <w:rPr>
          <w:rFonts w:ascii="Times New Roman" w:hAnsi="Times New Roman" w:cs="Times New Roman"/>
        </w:rPr>
        <w:t xml:space="preserve"> </w:t>
      </w:r>
      <w:r w:rsidRPr="006558AD">
        <w:rPr>
          <w:rFonts w:ascii="Times New Roman" w:hAnsi="Times New Roman" w:cs="Times New Roman"/>
        </w:rPr>
        <w:t xml:space="preserve">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B52C4" w:rsidRPr="009B52C4" w:rsidRDefault="00BD5F05" w:rsidP="009B52C4">
      <w:pPr>
        <w:shd w:val="clear" w:color="auto" w:fill="FFFFFF"/>
        <w:jc w:val="center"/>
        <w:rPr>
          <w:rFonts w:ascii="Times New Roman" w:hAnsi="Times New Roman" w:cs="Times New Roman"/>
        </w:rPr>
      </w:pPr>
      <w:r w:rsidRPr="00BD5F05">
        <w:rPr>
          <w:rFonts w:ascii="Times New Roman" w:hAnsi="Times New Roman" w:cs="Times New Roman"/>
          <w:highlight w:val="yellow"/>
        </w:rPr>
        <w:t>Figure 2.2: Stages of the language processing pipeline for textual data input.</w:t>
      </w:r>
    </w:p>
    <w:p w:rsidR="009B52C4" w:rsidRPr="006558AD" w:rsidRDefault="009B52C4" w:rsidP="006558AD">
      <w:pPr>
        <w:shd w:val="clear" w:color="auto" w:fill="FFFFFF"/>
        <w:jc w:val="both"/>
        <w:rPr>
          <w:rFonts w:ascii="Times New Roman" w:hAnsi="Times New Roman" w:cs="Times New Roman"/>
        </w:rPr>
      </w:pP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Tasks in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NLP</w:t>
      </w:r>
      <w:r w:rsidR="002512F2">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sidR="00B47449">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sidR="009B3CCE">
        <w:rPr>
          <w:rFonts w:ascii="Times New Roman" w:hAnsi="Times New Roman" w:cs="Times New Roman"/>
        </w:rPr>
        <w:t xml:space="preserve"> tasks</w:t>
      </w:r>
      <w:r w:rsidRPr="006558AD">
        <w:rPr>
          <w:rFonts w:ascii="Times New Roman" w:hAnsi="Times New Roman" w:cs="Times New Roman"/>
        </w:rPr>
        <w:t xml:space="preserve"> in NLP.</w:t>
      </w:r>
    </w:p>
    <w:p w:rsidR="004E0803" w:rsidRPr="006558AD" w:rsidRDefault="004E0803" w:rsidP="006558AD">
      <w:pPr>
        <w:shd w:val="clear" w:color="auto" w:fill="FFFFFF"/>
        <w:jc w:val="both"/>
        <w:rPr>
          <w:rFonts w:ascii="Times New Roman" w:hAnsi="Times New Roman" w:cs="Times New Roman"/>
        </w:rPr>
      </w:pPr>
    </w:p>
    <w:p w:rsidR="004436D6" w:rsidRDefault="004436D6" w:rsidP="00181B54">
      <w:pPr>
        <w:numPr>
          <w:ilvl w:val="0"/>
          <w:numId w:val="66"/>
        </w:numPr>
        <w:shd w:val="clear" w:color="auto" w:fill="FFFFFF"/>
        <w:jc w:val="both"/>
        <w:rPr>
          <w:rFonts w:ascii="Times New Roman" w:hAnsi="Times New Roman" w:cs="Times New Roman"/>
        </w:rPr>
      </w:pPr>
      <w:r w:rsidRPr="006558AD">
        <w:rPr>
          <w:rFonts w:ascii="Times New Roman" w:hAnsi="Times New Roman" w:cs="Times New Roman"/>
          <w:b/>
          <w:bCs/>
        </w:rPr>
        <w:t xml:space="preserve">Sentiment Analysis: </w:t>
      </w:r>
      <w:r w:rsidRPr="006558AD">
        <w:rPr>
          <w:rFonts w:ascii="Times New Roman" w:hAnsi="Times New Roman" w:cs="Times New Roman"/>
        </w:rPr>
        <w:t xml:space="preserve">Detecting the type and intensity of emotional tone or opinion expressed in some text. Here, the output fr the entire sentence is a label such as positive, negative or neutral. Based on the usage of </w:t>
      </w:r>
      <w:r w:rsidRPr="006558AD">
        <w:rPr>
          <w:rFonts w:ascii="Times New Roman" w:hAnsi="Times New Roman" w:cs="Times New Roman"/>
        </w:rPr>
        <w:lastRenderedPageBreak/>
        <w:t>the phrase ‘do not support’, we can label the sentiment of the above example as ‘Negative’</w:t>
      </w:r>
      <w:r w:rsidR="0012465F">
        <w:rPr>
          <w:rFonts w:ascii="Times New Roman" w:hAnsi="Times New Roman" w:cs="Times New Roman"/>
        </w:rPr>
        <w:t>.</w:t>
      </w:r>
    </w:p>
    <w:p w:rsidR="004436D6" w:rsidRDefault="004436D6" w:rsidP="00181B54">
      <w:pPr>
        <w:numPr>
          <w:ilvl w:val="0"/>
          <w:numId w:val="66"/>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sidR="009F3D28">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004D405E" w:rsidRPr="004D405E">
        <w:rPr>
          <w:rFonts w:ascii="Times New Roman" w:hAnsi="Times New Roman" w:cs="Times New Roman"/>
        </w:rPr>
        <w:t>(</w:t>
      </w:r>
      <w:r w:rsidRPr="00181B54">
        <w:rPr>
          <w:rFonts w:ascii="Times New Roman" w:hAnsi="Times New Roman" w:cs="Times New Roman"/>
          <w:i/>
          <w:iCs/>
        </w:rPr>
        <w:t>adverb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004D405E" w:rsidRPr="004D405E">
        <w:rPr>
          <w:rFonts w:ascii="Times New Roman" w:hAnsi="Times New Roman" w:cs="Times New Roman"/>
        </w:rPr>
        <w:t>(</w:t>
      </w:r>
      <w:r w:rsidRPr="00181B54">
        <w:rPr>
          <w:rFonts w:ascii="Times New Roman" w:hAnsi="Times New Roman" w:cs="Times New Roman"/>
          <w:i/>
          <w:iCs/>
        </w:rPr>
        <w:t>noun</w:t>
      </w:r>
      <w:r w:rsidR="00975EA3" w:rsidRPr="00975EA3">
        <w:rPr>
          <w:rFonts w:ascii="Times New Roman" w:hAnsi="Times New Roman" w:cs="Times New Roman"/>
        </w:rPr>
        <w:t>)</w:t>
      </w:r>
      <w:r w:rsidR="00975EA3" w:rsidRPr="00181B54">
        <w:rPr>
          <w:rFonts w:ascii="Times New Roman" w:hAnsi="Times New Roman" w:cs="Times New Roman"/>
          <w:i/>
          <w:iCs/>
        </w:rPr>
        <w:t>.</w:t>
      </w:r>
      <w:r w:rsidRPr="00181B54">
        <w:rPr>
          <w:rFonts w:ascii="Times New Roman" w:hAnsi="Times New Roman" w:cs="Times New Roman"/>
          <w:i/>
          <w:iCs/>
        </w:rPr>
        <w:t xml:space="preserve"> </w:t>
      </w:r>
      <w:r w:rsidR="004D405E" w:rsidRPr="004D405E">
        <w:rPr>
          <w:rFonts w:ascii="Times New Roman" w:hAnsi="Times New Roman" w:cs="Times New Roman"/>
        </w:rPr>
        <w:t>(</w:t>
      </w:r>
      <w:r w:rsidRPr="00181B54">
        <w:rPr>
          <w:rFonts w:ascii="Times New Roman" w:hAnsi="Times New Roman" w:cs="Times New Roman"/>
          <w:i/>
          <w:iCs/>
        </w:rPr>
        <w:t>punctuation</w:t>
      </w:r>
      <w:r w:rsidR="004D405E" w:rsidRPr="004D405E">
        <w:rPr>
          <w:rFonts w:ascii="Times New Roman" w:hAnsi="Times New Roman" w:cs="Times New Roman"/>
        </w:rPr>
        <w:t>)</w:t>
      </w:r>
      <w:r w:rsidR="00975EA3">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004D405E" w:rsidRPr="004D405E">
        <w:rPr>
          <w:rFonts w:ascii="Times New Roman" w:hAnsi="Times New Roman" w:cs="Times New Roman"/>
        </w:rPr>
        <w:t>(</w:t>
      </w:r>
      <w:r w:rsidRPr="00181B54">
        <w:rPr>
          <w:rFonts w:ascii="Times New Roman" w:hAnsi="Times New Roman" w:cs="Times New Roman"/>
          <w:i/>
          <w:iCs/>
        </w:rPr>
        <w:t>adjective</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004D405E" w:rsidRPr="004D405E">
        <w:rPr>
          <w:rFonts w:ascii="Times New Roman" w:hAnsi="Times New Roman" w:cs="Times New Roman"/>
        </w:rPr>
        <w:t>(</w:t>
      </w:r>
      <w:r w:rsidRPr="00181B54">
        <w:rPr>
          <w:rFonts w:ascii="Times New Roman" w:hAnsi="Times New Roman" w:cs="Times New Roman"/>
          <w:i/>
          <w:iCs/>
        </w:rPr>
        <w:t>plural noun</w:t>
      </w:r>
      <w:r w:rsidR="004D405E" w:rsidRPr="004D405E">
        <w:rPr>
          <w:rFonts w:ascii="Times New Roman" w:hAnsi="Times New Roman" w:cs="Times New Roman"/>
        </w:rPr>
        <w:t>)</w:t>
      </w:r>
      <w:r w:rsidRPr="00181B54">
        <w:rPr>
          <w:rFonts w:ascii="Times New Roman" w:hAnsi="Times New Roman" w:cs="Times New Roman"/>
          <w:i/>
          <w:iCs/>
        </w:rPr>
        <w:t xml:space="preserve"> . </w:t>
      </w:r>
      <w:r w:rsidR="004D405E" w:rsidRPr="004D405E">
        <w:rPr>
          <w:rFonts w:ascii="Times New Roman" w:hAnsi="Times New Roman" w:cs="Times New Roman"/>
        </w:rPr>
        <w:t>(</w:t>
      </w:r>
      <w:r w:rsidRPr="00181B54">
        <w:rPr>
          <w:rFonts w:ascii="Times New Roman" w:hAnsi="Times New Roman" w:cs="Times New Roman"/>
          <w:i/>
          <w:iCs/>
        </w:rPr>
        <w:t>punctuation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004D405E" w:rsidRPr="004D405E">
        <w:rPr>
          <w:rStyle w:val="FootnoteReference"/>
          <w:rFonts w:ascii="Times New Roman" w:hAnsi="Times New Roman" w:cs="Times New Roman"/>
        </w:rPr>
        <w:footnoteReference w:id="2"/>
      </w:r>
      <w:r w:rsidRPr="00181B54">
        <w:rPr>
          <w:rFonts w:ascii="Times New Roman" w:hAnsi="Times New Roman" w:cs="Times New Roman"/>
        </w:rPr>
        <w:t>.</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sidR="00482EE7">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sidR="00482EE7">
        <w:rPr>
          <w:rFonts w:ascii="Times New Roman" w:hAnsi="Times New Roman" w:cs="Times New Roman"/>
        </w:rPr>
        <w:t>s</w:t>
      </w:r>
      <w:r w:rsidRPr="006558AD">
        <w:rPr>
          <w:rFonts w:ascii="Times New Roman" w:hAnsi="Times New Roman" w:cs="Times New Roman"/>
        </w:rPr>
        <w:t>ation and ‘NORP’ for nationality, respectively.</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4436D6"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9C052C" w:rsidRPr="009C052C" w:rsidRDefault="004436D6" w:rsidP="009C052C">
      <w:pPr>
        <w:numPr>
          <w:ilvl w:val="0"/>
          <w:numId w:val="66"/>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w:t>
      </w:r>
      <w:r w:rsidR="009F3D28" w:rsidRPr="009C052C">
        <w:rPr>
          <w:rFonts w:ascii="Times New Roman" w:hAnsi="Times New Roman" w:cs="Times New Roman"/>
        </w:rPr>
        <w:t xml:space="preserve">Hindi, will be </w:t>
      </w:r>
      <w:r w:rsidR="009C052C" w:rsidRPr="009C052C">
        <w:rPr>
          <w:rFonts w:ascii="NotoSansDevanagari-Regular" w:hAnsi="NotoSansDevanagari-Regular" w:cs="Arial Unicode MS"/>
          <w:color w:val="000000"/>
          <w:sz w:val="24"/>
          <w:cs/>
          <w:lang w:bidi="hi-IN"/>
        </w:rPr>
        <w:t>मैं</w:t>
      </w:r>
      <w:r w:rsidR="009C052C" w:rsidRPr="009C052C">
        <w:rPr>
          <w:rFonts w:ascii="NotoSansDevanagari-Regular" w:hAnsi="NotoSansDevanagari-Regular" w:cs="Times New Roman"/>
          <w:color w:val="000000"/>
          <w:sz w:val="24"/>
        </w:rPr>
        <w:t xml:space="preserve"> </w:t>
      </w:r>
      <w:r w:rsidR="009C052C" w:rsidRPr="009C052C">
        <w:rPr>
          <w:rFonts w:ascii="LMRoman12-Regular-Identity-H" w:hAnsi="LMRoman12-Regular-Identity-H" w:cs="Times New Roman"/>
          <w:color w:val="000000"/>
          <w:sz w:val="24"/>
        </w:rPr>
        <w:t xml:space="preserve">WHO </w:t>
      </w:r>
      <w:r w:rsidR="009C052C"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009C052C" w:rsidRPr="009C052C">
        <w:rPr>
          <w:rFonts w:ascii="LMRoman12-Regular-Identity-H" w:hAnsi="LMRoman12-Regular-Identity-H" w:cs="Times New Roman"/>
          <w:color w:val="000000"/>
          <w:sz w:val="24"/>
        </w:rPr>
        <w:t>.</w:t>
      </w:r>
    </w:p>
    <w:p w:rsidR="00650249" w:rsidRDefault="00650249" w:rsidP="005A3B3A">
      <w:pPr>
        <w:shd w:val="clear" w:color="auto" w:fill="FFFFFF"/>
        <w:ind w:left="720"/>
        <w:rPr>
          <w:rFonts w:ascii="Times New Roman" w:hAnsi="Times New Roman" w:cs="Times New Roman"/>
        </w:rPr>
      </w:pPr>
    </w:p>
    <w:p w:rsidR="00650249" w:rsidRPr="00650249" w:rsidRDefault="00650249" w:rsidP="00650249">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772DA7" w:rsidRDefault="00BD5F05" w:rsidP="00650249">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004436D6" w:rsidRPr="006558AD">
        <w:rPr>
          <w:rFonts w:ascii="Times New Roman" w:hAnsi="Times New Roman" w:cs="Times New Roman"/>
        </w:rPr>
        <w:t>.</w:t>
      </w:r>
    </w:p>
    <w:p w:rsidR="00650249" w:rsidRDefault="00650249" w:rsidP="00650249">
      <w:pPr>
        <w:shd w:val="clear" w:color="auto" w:fill="FFFFFF"/>
        <w:ind w:left="720"/>
        <w:jc w:val="center"/>
        <w:rPr>
          <w:rFonts w:ascii="Times New Roman" w:hAnsi="Times New Roman" w:cs="Times New Roman"/>
        </w:rPr>
      </w:pP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004436D6" w:rsidRPr="006558AD">
        <w:rPr>
          <w:rFonts w:ascii="Times New Roman" w:hAnsi="Times New Roman" w:cs="Times New Roman"/>
          <w:b/>
          <w:bCs/>
        </w:rPr>
        <w:t>Summari</w:t>
      </w:r>
      <w:r w:rsidR="004248C6">
        <w:rPr>
          <w:rFonts w:ascii="Times New Roman" w:hAnsi="Times New Roman" w:cs="Times New Roman"/>
          <w:b/>
          <w:bCs/>
        </w:rPr>
        <w:t>s</w:t>
      </w:r>
      <w:r w:rsidR="004436D6" w:rsidRPr="006558AD">
        <w:rPr>
          <w:rFonts w:ascii="Times New Roman" w:hAnsi="Times New Roman" w:cs="Times New Roman"/>
          <w:b/>
          <w:bCs/>
        </w:rPr>
        <w:t xml:space="preserve">ation: </w:t>
      </w:r>
      <w:r w:rsidR="004436D6" w:rsidRPr="006558AD">
        <w:rPr>
          <w:rFonts w:ascii="Times New Roman" w:hAnsi="Times New Roman" w:cs="Times New Roman"/>
        </w:rPr>
        <w:t xml:space="preserve">Producing </w:t>
      </w:r>
      <w:r w:rsidR="007B6880">
        <w:rPr>
          <w:rFonts w:ascii="Times New Roman" w:hAnsi="Times New Roman" w:cs="Times New Roman"/>
        </w:rPr>
        <w:t xml:space="preserve">a </w:t>
      </w:r>
      <w:r w:rsidR="00D57A6D">
        <w:rPr>
          <w:rFonts w:ascii="Times New Roman" w:hAnsi="Times New Roman" w:cs="Times New Roman"/>
        </w:rPr>
        <w:t>shorter</w:t>
      </w:r>
      <w:r w:rsidR="00D57A6D" w:rsidRPr="006558AD">
        <w:rPr>
          <w:rFonts w:ascii="Times New Roman" w:hAnsi="Times New Roman" w:cs="Times New Roman"/>
        </w:rPr>
        <w:t xml:space="preserve"> </w:t>
      </w:r>
      <w:r w:rsidR="004436D6" w:rsidRPr="006558AD">
        <w:rPr>
          <w:rFonts w:ascii="Times New Roman" w:hAnsi="Times New Roman" w:cs="Times New Roman"/>
        </w:rPr>
        <w:t xml:space="preserve">version of the larger </w:t>
      </w:r>
      <w:r w:rsidR="004436D6" w:rsidRPr="006558AD">
        <w:rPr>
          <w:rFonts w:ascii="Times New Roman" w:hAnsi="Times New Roman" w:cs="Times New Roman"/>
          <w:i/>
          <w:iCs/>
        </w:rPr>
        <w:t xml:space="preserve">reference text </w:t>
      </w:r>
      <w:r w:rsidR="004436D6" w:rsidRPr="006558AD">
        <w:rPr>
          <w:rFonts w:ascii="Times New Roman" w:hAnsi="Times New Roman" w:cs="Times New Roman"/>
        </w:rPr>
        <w:t>that still retains the information conveyed. The output is a piece of text that is way shorter in length than the reference.</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004436D6" w:rsidRPr="006558AD">
        <w:rPr>
          <w:rFonts w:ascii="Times New Roman" w:hAnsi="Times New Roman" w:cs="Times New Roman"/>
          <w:b/>
          <w:bCs/>
        </w:rPr>
        <w:t xml:space="preserve">Question Answering: </w:t>
      </w:r>
      <w:r w:rsidR="004436D6"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004436D6" w:rsidRPr="006558AD">
        <w:rPr>
          <w:rFonts w:ascii="Times New Roman" w:hAnsi="Times New Roman" w:cs="Times New Roman"/>
          <w:lang w:val="da-DK"/>
        </w:rPr>
        <w:t>underfund’</w:t>
      </w:r>
      <w:r w:rsidR="0012465F">
        <w:rPr>
          <w:rFonts w:ascii="Times New Roman" w:hAnsi="Times New Roman" w:cs="Times New Roman"/>
          <w:lang w:val="da-DK"/>
        </w:rPr>
        <w:t>?</w:t>
      </w:r>
      <w:r w:rsidR="004436D6" w:rsidRPr="006558AD">
        <w:rPr>
          <w:rFonts w:ascii="Times New Roman" w:hAnsi="Times New Roman" w:cs="Times New Roman"/>
          <w:lang w:val="da-DK"/>
        </w:rPr>
        <w:t xml:space="preserve"> </w:t>
      </w:r>
      <w:r w:rsidR="004436D6" w:rsidRPr="006558AD">
        <w:rPr>
          <w:rFonts w:ascii="Times New Roman" w:hAnsi="Times New Roman" w:cs="Times New Roman"/>
        </w:rPr>
        <w:t>and expect the answer to be ‘India’</w:t>
      </w:r>
      <w:r w:rsidR="0012465F">
        <w:rPr>
          <w:rFonts w:ascii="Times New Roman" w:hAnsi="Times New Roman" w:cs="Times New Roman"/>
        </w:rPr>
        <w:t>.</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004436D6" w:rsidRPr="006558AD">
        <w:rPr>
          <w:rFonts w:ascii="Times New Roman" w:hAnsi="Times New Roman" w:cs="Times New Roman"/>
          <w:b/>
          <w:bCs/>
        </w:rPr>
        <w:t xml:space="preserve">Knowledge Graph Completion: </w:t>
      </w:r>
      <w:r w:rsidR="004436D6"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sidR="003241FB">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sidR="00631058">
        <w:rPr>
          <w:rFonts w:ascii="Times New Roman" w:hAnsi="Times New Roman" w:cs="Times New Roman"/>
        </w:rPr>
        <w:t>.</w:t>
      </w:r>
    </w:p>
    <w:p w:rsidR="004E0803" w:rsidRPr="006558AD" w:rsidRDefault="004E0803" w:rsidP="004E0803">
      <w:pPr>
        <w:shd w:val="clear" w:color="auto" w:fill="FFFFFF"/>
        <w:tabs>
          <w:tab w:val="left" w:pos="586"/>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sidR="005A3B3A">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w:t>
      </w:r>
      <w:r w:rsidR="004248C6" w:rsidRPr="006558AD">
        <w:rPr>
          <w:rFonts w:ascii="Times New Roman" w:hAnsi="Times New Roman" w:cs="Times New Roman"/>
        </w:rPr>
        <w:t xml:space="preserve">Optical Character Recognition </w:t>
      </w:r>
      <w:r w:rsidRPr="006558AD">
        <w:rPr>
          <w:rFonts w:ascii="Times New Roman" w:hAnsi="Times New Roman" w:cs="Times New Roman"/>
        </w:rPr>
        <w:t xml:space="preserve">(OCR)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sidR="005A3B3A">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4E0803" w:rsidRPr="006558AD" w:rsidRDefault="004E0803" w:rsidP="006558AD">
      <w:pPr>
        <w:shd w:val="clear" w:color="auto" w:fill="FFFFFF"/>
        <w:jc w:val="both"/>
        <w:rPr>
          <w:rFonts w:ascii="Times New Roman" w:hAnsi="Times New Roman" w:cs="Times New Roman"/>
        </w:rPr>
      </w:pPr>
    </w:p>
    <w:p w:rsidR="004436D6" w:rsidRDefault="004436D6" w:rsidP="004E0803">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sidR="004E0803">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sidR="007B6880">
        <w:rPr>
          <w:rFonts w:ascii="Times New Roman" w:hAnsi="Times New Roman" w:cs="Times New Roman"/>
        </w:rPr>
        <w:t>misspelt</w:t>
      </w:r>
      <w:r w:rsidR="007B6880" w:rsidRPr="006558AD">
        <w:rPr>
          <w:rFonts w:ascii="Times New Roman" w:hAnsi="Times New Roman" w:cs="Times New Roman"/>
        </w:rPr>
        <w:t xml:space="preserve"> </w:t>
      </w:r>
      <w:r w:rsidRPr="006558AD">
        <w:rPr>
          <w:rFonts w:ascii="Times New Roman" w:hAnsi="Times New Roman" w:cs="Times New Roman"/>
        </w:rPr>
        <w:t>words, we can ef</w:t>
      </w:r>
      <w:r w:rsidR="0008686D">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sidR="005A3B3A">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650249" w:rsidRPr="006558AD" w:rsidRDefault="00650249" w:rsidP="004E0803">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normali</w:t>
      </w:r>
      <w:r w:rsidR="00482EE7">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sidR="00482EE7">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sidR="00482EE7">
        <w:rPr>
          <w:rFonts w:ascii="Times New Roman" w:hAnsi="Times New Roman" w:cs="Times New Roman"/>
        </w:rPr>
        <w:t xml:space="preserve"> i</w:t>
      </w:r>
      <w:r w:rsidRPr="006558AD">
        <w:rPr>
          <w:rFonts w:ascii="Times New Roman" w:hAnsi="Times New Roman" w:cs="Times New Roman"/>
        </w:rPr>
        <w:t>s crucial to note that there is no one-size-f</w:t>
      </w:r>
      <w:r w:rsidR="005A3B3A">
        <w:rPr>
          <w:rFonts w:ascii="Times New Roman" w:hAnsi="Times New Roman" w:cs="Times New Roman"/>
        </w:rPr>
        <w:t>i</w:t>
      </w:r>
      <w:r w:rsidRPr="006558AD">
        <w:rPr>
          <w:rFonts w:ascii="Times New Roman" w:hAnsi="Times New Roman" w:cs="Times New Roman"/>
        </w:rPr>
        <w:t>ts-all preprocessing technique applicable to all NLP tasks.</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 xml:space="preserve">and the computational resources available at hand. This is where feature engineering helps. It helps us </w:t>
      </w:r>
      <w:r w:rsidRPr="006558AD">
        <w:rPr>
          <w:rFonts w:ascii="Times New Roman" w:hAnsi="Times New Roman" w:cs="Times New Roman"/>
        </w:rPr>
        <w:lastRenderedPageBreak/>
        <w:t>analy</w:t>
      </w:r>
      <w:r w:rsidR="00482EE7">
        <w:rPr>
          <w:rFonts w:ascii="Times New Roman" w:hAnsi="Times New Roman" w:cs="Times New Roman"/>
        </w:rPr>
        <w:t>s</w:t>
      </w:r>
      <w:r w:rsidRPr="006558AD">
        <w:rPr>
          <w:rFonts w:ascii="Times New Roman" w:hAnsi="Times New Roman" w:cs="Times New Roman"/>
        </w:rPr>
        <w:t xml:space="preserve">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use probabilistic, neural approaches to learn </w:t>
      </w:r>
      <w:r w:rsidRPr="006558AD">
        <w:rPr>
          <w:rFonts w:ascii="Times New Roman" w:hAnsi="Times New Roman" w:cs="Times New Roman"/>
          <w:i/>
          <w:iCs/>
        </w:rPr>
        <w:t>word embeddings</w:t>
      </w:r>
      <w:r w:rsidRPr="006558AD">
        <w:rPr>
          <w:rFonts w:ascii="Times New Roman" w:hAnsi="Times New Roman" w:cs="Times New Roman"/>
        </w:rPr>
        <w:t>, which are representations of words in the feature space. Parallel to encoding, decoding is a map function for converting numerical vectors into human-readable symbols (texts, pixels</w:t>
      </w:r>
      <w:r w:rsidR="00834168">
        <w:rPr>
          <w:rFonts w:ascii="Times New Roman" w:hAnsi="Times New Roman" w:cs="Times New Roman"/>
        </w:rPr>
        <w:t>, etc.</w:t>
      </w:r>
      <w:r w:rsidRPr="006558AD">
        <w:rPr>
          <w:rFonts w:ascii="Times New Roman" w:hAnsi="Times New Roman" w:cs="Times New Roman"/>
        </w:rPr>
        <w:t>).</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Model Building. </w:t>
      </w:r>
      <w:r w:rsidRPr="006558AD">
        <w:rPr>
          <w:rFonts w:ascii="Times New Roman" w:hAnsi="Times New Roman" w:cs="Times New Roman"/>
        </w:rPr>
        <w:t xml:space="preserve">Once we have encoded the textual data, it can be passed to any machine learning or deep learning model to learn from the corpus. Irrespective of whether the task is one of NLU or </w:t>
      </w:r>
      <w:r w:rsidRPr="006558AD">
        <w:rPr>
          <w:rFonts w:ascii="Times New Roman" w:hAnsi="Times New Roman" w:cs="Times New Roman"/>
          <w:lang w:val="fi-FI"/>
        </w:rPr>
        <w:t xml:space="preserve">NLG, </w:t>
      </w:r>
      <w:r w:rsidRPr="006558AD">
        <w:rPr>
          <w:rFonts w:ascii="Times New Roman" w:hAnsi="Times New Roman" w:cs="Times New Roman"/>
        </w:rPr>
        <w:t xml:space="preserve">learning from textual data boils down to sequence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since text can always be represented as a sequence of words/phrases/characters. As NLP-based sequence models aim to learn the ‘hidden/latent language’ (in the vector space) from the input text, they are also called </w:t>
      </w:r>
      <w:r w:rsidR="004248C6" w:rsidRPr="006558AD">
        <w:rPr>
          <w:rFonts w:ascii="Times New Roman" w:hAnsi="Times New Roman" w:cs="Times New Roman"/>
        </w:rPr>
        <w:t xml:space="preserve">Language Models </w:t>
      </w:r>
      <w:r w:rsidRPr="006558AD">
        <w:rPr>
          <w:rFonts w:ascii="Times New Roman" w:hAnsi="Times New Roman" w:cs="Times New Roman"/>
        </w:rPr>
        <w:t xml:space="preserve">(LMs). For a long time, neural networks like </w:t>
      </w:r>
      <w:r w:rsidR="009E4EDC" w:rsidRPr="006558AD">
        <w:rPr>
          <w:rFonts w:ascii="Times New Roman" w:hAnsi="Times New Roman" w:cs="Times New Roman"/>
        </w:rPr>
        <w:t xml:space="preserve">Recurrent Neural Networks </w:t>
      </w:r>
      <w:r w:rsidRPr="006558AD">
        <w:rPr>
          <w:rFonts w:ascii="Times New Roman" w:hAnsi="Times New Roman" w:cs="Times New Roman"/>
        </w:rPr>
        <w:t xml:space="preserve">(RNN) </w:t>
      </w:r>
      <w:r w:rsidRPr="006558AD">
        <w:rPr>
          <w:rFonts w:ascii="Times New Roman" w:hAnsi="Times New Roman" w:cs="Times New Roman"/>
          <w:lang w:val="da-DK"/>
        </w:rPr>
        <w:t xml:space="preserve">(Elman 1990), </w:t>
      </w:r>
      <w:r w:rsidR="004248C6" w:rsidRPr="006558AD">
        <w:rPr>
          <w:rFonts w:ascii="Times New Roman" w:hAnsi="Times New Roman" w:cs="Times New Roman"/>
        </w:rPr>
        <w:t>Long Short</w:t>
      </w:r>
      <w:r w:rsidRPr="006558AD">
        <w:rPr>
          <w:rFonts w:ascii="Times New Roman" w:hAnsi="Times New Roman" w:cs="Times New Roman"/>
        </w:rPr>
        <w:t>-</w:t>
      </w:r>
      <w:r w:rsidR="004248C6" w:rsidRPr="006558AD">
        <w:rPr>
          <w:rFonts w:ascii="Times New Roman" w:hAnsi="Times New Roman" w:cs="Times New Roman"/>
        </w:rPr>
        <w:t xml:space="preserve">Term Memory </w:t>
      </w:r>
      <w:r w:rsidRPr="006558AD">
        <w:rPr>
          <w:rFonts w:ascii="Times New Roman" w:hAnsi="Times New Roman" w:cs="Times New Roman"/>
        </w:rPr>
        <w:t xml:space="preserve">(LSTM), and </w:t>
      </w:r>
      <w:r w:rsidR="004248C6" w:rsidRPr="006558AD">
        <w:rPr>
          <w:rFonts w:ascii="Times New Roman" w:hAnsi="Times New Roman" w:cs="Times New Roman"/>
        </w:rPr>
        <w:t xml:space="preserve">Gated Recurrent Units </w:t>
      </w:r>
      <w:r w:rsidRPr="006558AD">
        <w:rPr>
          <w:rFonts w:ascii="Times New Roman" w:hAnsi="Times New Roman" w:cs="Times New Roman"/>
          <w:lang w:val="da-DK"/>
        </w:rPr>
        <w:t xml:space="preserve">(GRU) </w:t>
      </w:r>
      <w:r w:rsidRPr="006558AD">
        <w:rPr>
          <w:rFonts w:ascii="Times New Roman" w:hAnsi="Times New Roman" w:cs="Times New Roman"/>
          <w:lang w:val="de-DE"/>
        </w:rPr>
        <w:t xml:space="preserve">(Gers </w:t>
      </w:r>
      <w:r w:rsidRPr="006558AD">
        <w:rPr>
          <w:rFonts w:ascii="Times New Roman" w:hAnsi="Times New Roman" w:cs="Times New Roman"/>
          <w:lang w:val="da-DK"/>
        </w:rPr>
        <w:t xml:space="preserve">et al. 2000; </w:t>
      </w:r>
      <w:r w:rsidRPr="006558AD">
        <w:rPr>
          <w:rFonts w:ascii="Times New Roman" w:hAnsi="Times New Roman" w:cs="Times New Roman"/>
        </w:rPr>
        <w:t xml:space="preserve">Tsujii 2021; Cho </w:t>
      </w:r>
      <w:r w:rsidRPr="006558AD">
        <w:rPr>
          <w:rFonts w:ascii="Times New Roman" w:hAnsi="Times New Roman" w:cs="Times New Roman"/>
          <w:lang w:val="da-DK"/>
        </w:rPr>
        <w:t xml:space="preserve">et al. 2014) </w:t>
      </w:r>
      <w:r w:rsidRPr="006558AD">
        <w:rPr>
          <w:rFonts w:ascii="Times New Roman" w:hAnsi="Times New Roman" w:cs="Times New Roman"/>
        </w:rPr>
        <w:t xml:space="preserve">showed incredible performance in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sequential data, like text. However, with the introduction of </w:t>
      </w:r>
      <w:r w:rsidR="000C2623">
        <w:rPr>
          <w:rFonts w:ascii="Times New Roman" w:hAnsi="Times New Roman" w:cs="Times New Roman"/>
        </w:rPr>
        <w:t>t</w:t>
      </w:r>
      <w:r w:rsidRPr="006558AD">
        <w:rPr>
          <w:rFonts w:ascii="Times New Roman" w:hAnsi="Times New Roman" w:cs="Times New Roman"/>
        </w:rPr>
        <w:t xml:space="preserve">ransformers in 2017 (Vaswani </w:t>
      </w:r>
      <w:r w:rsidRPr="006558AD">
        <w:rPr>
          <w:rFonts w:ascii="Times New Roman" w:hAnsi="Times New Roman" w:cs="Times New Roman"/>
          <w:lang w:val="da-DK"/>
        </w:rPr>
        <w:t xml:space="preserve">et al. 2017), </w:t>
      </w:r>
      <w:r w:rsidRPr="006558AD">
        <w:rPr>
          <w:rFonts w:ascii="Times New Roman" w:hAnsi="Times New Roman" w:cs="Times New Roman"/>
        </w:rPr>
        <w:t>there has been a signif</w:t>
      </w:r>
      <w:r w:rsidR="005A3B3A">
        <w:rPr>
          <w:rFonts w:ascii="Times New Roman" w:hAnsi="Times New Roman" w:cs="Times New Roman"/>
        </w:rPr>
        <w:t>i</w:t>
      </w:r>
      <w:r w:rsidRPr="006558AD">
        <w:rPr>
          <w:rFonts w:ascii="Times New Roman" w:hAnsi="Times New Roman" w:cs="Times New Roman"/>
        </w:rPr>
        <w:t xml:space="preserve">cant leap in the length and complexity of the textual data that can be </w:t>
      </w:r>
      <w:r w:rsidR="00D326C4">
        <w:rPr>
          <w:rFonts w:ascii="Times New Roman" w:hAnsi="Times New Roman" w:cs="Times New Roman"/>
        </w:rPr>
        <w:t>modelled</w:t>
      </w:r>
      <w:r w:rsidRPr="006558AD">
        <w:rPr>
          <w:rFonts w:ascii="Times New Roman" w:hAnsi="Times New Roman" w:cs="Times New Roman"/>
        </w:rPr>
        <w:t>, with transformers becoming the de facto standard in today’s NLP. In the coming chapters, we will introduce dif</w:t>
      </w:r>
      <w:r>
        <w:rPr>
          <w:rFonts w:ascii="Times New Roman" w:hAnsi="Times New Roman" w:cs="Times New Roman"/>
        </w:rPr>
        <w:t>f</w:t>
      </w:r>
      <w:r w:rsidRPr="006558AD">
        <w:rPr>
          <w:rFonts w:ascii="Times New Roman" w:hAnsi="Times New Roman" w:cs="Times New Roman"/>
        </w:rPr>
        <w:t>erent language models along with the fundamental concepts on which LMs are built.</w:t>
      </w:r>
    </w:p>
    <w:p w:rsidR="004E0803" w:rsidRPr="006558AD" w:rsidRDefault="004E0803" w:rsidP="006558AD">
      <w:pPr>
        <w:shd w:val="clear" w:color="auto" w:fill="FFFFFF"/>
        <w:jc w:val="both"/>
        <w:rPr>
          <w:rFonts w:ascii="Times New Roman" w:hAnsi="Times New Roman" w:cs="Times New Roman"/>
        </w:rPr>
      </w:pPr>
    </w:p>
    <w:p w:rsidR="00181B54" w:rsidRPr="006558AD" w:rsidRDefault="004436D6" w:rsidP="00181B54">
      <w:pPr>
        <w:shd w:val="clear" w:color="auto" w:fill="FFFFFF"/>
        <w:jc w:val="both"/>
        <w:rPr>
          <w:rFonts w:ascii="Times New Roman" w:hAnsi="Times New Roman" w:cs="Times New Roman"/>
        </w:rPr>
      </w:pPr>
      <w:r w:rsidRPr="006558AD">
        <w:rPr>
          <w:rFonts w:ascii="Times New Roman" w:hAnsi="Times New Roman" w:cs="Times New Roman"/>
          <w:b/>
          <w:bCs/>
        </w:rPr>
        <w:t xml:space="preserve">Evaluation. </w:t>
      </w:r>
      <w:r w:rsidRPr="006558AD">
        <w:rPr>
          <w:rFonts w:ascii="Times New Roman" w:hAnsi="Times New Roman" w:cs="Times New Roman"/>
        </w:rPr>
        <w:t>Once the model is designed, we must assess how ‘good’ a language model is. While classif</w:t>
      </w:r>
      <w:r w:rsidR="005A3B3A">
        <w:rPr>
          <w:rFonts w:ascii="Times New Roman" w:hAnsi="Times New Roman" w:cs="Times New Roman"/>
        </w:rPr>
        <w:t>i</w:t>
      </w:r>
      <w:r w:rsidRPr="006558AD">
        <w:rPr>
          <w:rFonts w:ascii="Times New Roman" w:hAnsi="Times New Roman" w:cs="Times New Roman"/>
        </w:rPr>
        <w:t>cation tasks can be evaluated using existing accuracy and F1-score (macro/micro), newer metrics need to be devised for tasks that involve generating text.</w:t>
      </w:r>
      <w:r w:rsidR="002162DC">
        <w:rPr>
          <w:rFonts w:ascii="Times New Roman" w:hAnsi="Times New Roman" w:cs="Times New Roman"/>
        </w:rPr>
        <w:t xml:space="preserve"> </w:t>
      </w:r>
      <w:r w:rsidRPr="006558AD">
        <w:rPr>
          <w:rFonts w:ascii="Times New Roman" w:hAnsi="Times New Roman" w:cs="Times New Roman"/>
        </w:rPr>
        <w:t>For machine</w:t>
      </w:r>
      <w:r w:rsidR="00181B54">
        <w:rPr>
          <w:rFonts w:ascii="Times New Roman" w:hAnsi="Times New Roman" w:cs="Times New Roman"/>
        </w:rPr>
        <w:t xml:space="preserve"> </w:t>
      </w:r>
      <w:r w:rsidR="00181B54" w:rsidRPr="006558AD">
        <w:rPr>
          <w:rFonts w:ascii="Times New Roman" w:hAnsi="Times New Roman" w:cs="Times New Roman"/>
        </w:rPr>
        <w:t xml:space="preserve">translation and </w:t>
      </w:r>
      <w:r w:rsidR="004248C6">
        <w:rPr>
          <w:rFonts w:ascii="Times New Roman" w:hAnsi="Times New Roman" w:cs="Times New Roman"/>
        </w:rPr>
        <w:t>summarisation</w:t>
      </w:r>
      <w:r w:rsidR="004248C6" w:rsidRPr="006558AD">
        <w:rPr>
          <w:rFonts w:ascii="Times New Roman" w:hAnsi="Times New Roman" w:cs="Times New Roman"/>
        </w:rPr>
        <w:t xml:space="preserve"> </w:t>
      </w:r>
      <w:r w:rsidR="00181B54" w:rsidRPr="006558AD">
        <w:rPr>
          <w:rFonts w:ascii="Times New Roman" w:hAnsi="Times New Roman" w:cs="Times New Roman"/>
        </w:rPr>
        <w:t xml:space="preserve">tasks, we typically use Bilingual Evaluation Understudy (BLEU) and Recall-Oriented Understudy for </w:t>
      </w:r>
      <w:r w:rsidR="00181B54" w:rsidRPr="006558AD">
        <w:rPr>
          <w:rFonts w:ascii="Times New Roman" w:hAnsi="Times New Roman" w:cs="Times New Roman"/>
          <w:lang w:val="da-DK"/>
        </w:rPr>
        <w:t xml:space="preserve">Gisting </w:t>
      </w:r>
      <w:r w:rsidR="00181B54" w:rsidRPr="006558AD">
        <w:rPr>
          <w:rFonts w:ascii="Times New Roman" w:hAnsi="Times New Roman" w:cs="Times New Roman"/>
        </w:rPr>
        <w:t xml:space="preserve">Evaluation (ROUGE) scores, which capture the lexical and syntactic overlap between the expected and predicted text. Meanwhile, newer semantic measures like </w:t>
      </w:r>
      <w:r w:rsidR="00181B54" w:rsidRPr="006558AD">
        <w:rPr>
          <w:rFonts w:ascii="Times New Roman" w:hAnsi="Times New Roman" w:cs="Times New Roman"/>
          <w:lang w:val="da-DK"/>
        </w:rPr>
        <w:t xml:space="preserve">BERTScore </w:t>
      </w:r>
      <w:r w:rsidR="00181B54" w:rsidRPr="006558AD">
        <w:rPr>
          <w:rFonts w:ascii="Times New Roman" w:hAnsi="Times New Roman" w:cs="Times New Roman"/>
        </w:rPr>
        <w:t xml:space="preserve">have also been designed. When comparing two LMs themselves, we can employ entropy-based measures like perplexity. We introduce these </w:t>
      </w:r>
      <w:r w:rsidR="00181B54" w:rsidRPr="006558AD">
        <w:rPr>
          <w:rFonts w:ascii="Times New Roman" w:hAnsi="Times New Roman" w:cs="Times New Roman"/>
          <w:lang w:val="nb-NO"/>
        </w:rPr>
        <w:t xml:space="preserve">LM </w:t>
      </w:r>
      <w:r w:rsidR="00181B54" w:rsidRPr="006558AD">
        <w:rPr>
          <w:rFonts w:ascii="Times New Roman" w:hAnsi="Times New Roman" w:cs="Times New Roman"/>
        </w:rPr>
        <w:t>evaluation metrics in Chapter 4.</w:t>
      </w:r>
    </w:p>
    <w:p w:rsidR="004436D6" w:rsidRDefault="004436D6" w:rsidP="006558AD">
      <w:pPr>
        <w:shd w:val="clear" w:color="auto" w:fill="FFFFFF"/>
        <w:jc w:val="both"/>
        <w:rPr>
          <w:rFonts w:ascii="Times New Roman" w:hAnsi="Times New Roman" w:cs="Times New Roman"/>
        </w:rPr>
      </w:pPr>
    </w:p>
    <w:tbl>
      <w:tblPr>
        <w:tblW w:w="0" w:type="auto"/>
        <w:jc w:val="center"/>
        <w:tblBorders>
          <w:top w:val="single" w:sz="4" w:space="0" w:color="auto"/>
          <w:bottom w:val="single" w:sz="4" w:space="0" w:color="auto"/>
        </w:tblBorders>
        <w:tblLook w:val="04A0"/>
      </w:tblPr>
      <w:tblGrid>
        <w:gridCol w:w="2166"/>
        <w:gridCol w:w="5071"/>
      </w:tblGrid>
      <w:tr w:rsidR="00181B54" w:rsidRPr="00C66B35" w:rsidTr="00B55E8D">
        <w:trPr>
          <w:jc w:val="center"/>
        </w:trPr>
        <w:tc>
          <w:tcPr>
            <w:tcW w:w="2166" w:type="dxa"/>
            <w:tcBorders>
              <w:top w:val="single" w:sz="4" w:space="0" w:color="auto"/>
              <w:bottom w:val="single" w:sz="4" w:space="0" w:color="auto"/>
            </w:tcBorders>
          </w:tcPr>
          <w:p w:rsidR="00181B54" w:rsidRPr="00C66B35" w:rsidRDefault="00181B54" w:rsidP="00650249">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181B54" w:rsidRPr="00C66B35" w:rsidRDefault="00650249" w:rsidP="00650249">
            <w:pPr>
              <w:jc w:val="both"/>
              <w:rPr>
                <w:rFonts w:ascii="Times New Roman" w:hAnsi="Times New Roman" w:cs="Times New Roman"/>
              </w:rPr>
            </w:pPr>
            <w:r w:rsidRPr="00650249">
              <w:rPr>
                <w:rFonts w:ascii="Times New Roman" w:hAnsi="Times New Roman" w:cs="Times New Roman"/>
                <w:b/>
                <w:bCs/>
              </w:rPr>
              <w:t>Meaning</w:t>
            </w:r>
          </w:p>
        </w:tc>
      </w:tr>
      <w:tr w:rsidR="00181B54" w:rsidRPr="00C66B35" w:rsidTr="00B55E8D">
        <w:trPr>
          <w:jc w:val="center"/>
        </w:trPr>
        <w:tc>
          <w:tcPr>
            <w:tcW w:w="2166" w:type="dxa"/>
            <w:tcBorders>
              <w:top w:val="single" w:sz="4" w:space="0" w:color="auto"/>
            </w:tcBorders>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expressed vocally with a certain sound</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Structural</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composed of different linguistic components</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Syntactic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fits into the overall structure of a sentence</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Semantic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W</w:t>
            </w:r>
            <w:r w:rsidR="00181B54" w:rsidRPr="00C66B35">
              <w:rPr>
                <w:rFonts w:ascii="Times New Roman" w:hAnsi="Times New Roman" w:cs="Times New Roman"/>
              </w:rPr>
              <w:t>hat is the meaning of a word in some particular context</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Pragmatic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used in a discourse or conversation</w:t>
            </w:r>
            <w:r>
              <w:rPr>
                <w:rFonts w:ascii="Times New Roman" w:hAnsi="Times New Roman" w:cs="Times New Roman"/>
              </w:rPr>
              <w:t>.</w:t>
            </w:r>
          </w:p>
        </w:tc>
      </w:tr>
    </w:tbl>
    <w:p w:rsidR="00181B54" w:rsidRDefault="00181B54" w:rsidP="006558AD">
      <w:pPr>
        <w:shd w:val="clear" w:color="auto" w:fill="FFFFFF"/>
        <w:jc w:val="both"/>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Table 2.1: Different kinds of information that can be derived from a word</w:t>
      </w:r>
      <w:r w:rsidR="00FF0221">
        <w:rPr>
          <w:rFonts w:ascii="Times New Roman" w:hAnsi="Times New Roman" w:cs="Times New Roman"/>
        </w:rPr>
        <w:t>.</w:t>
      </w:r>
    </w:p>
    <w:p w:rsidR="004E0803" w:rsidRDefault="004E0803"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bookmarkStart w:id="3" w:name="bookmark6"/>
      <w:r w:rsidRPr="006558AD">
        <w:rPr>
          <w:rFonts w:ascii="Times New Roman" w:hAnsi="Times New Roman" w:cs="Times New Roman"/>
          <w:b/>
          <w:bCs/>
        </w:rPr>
        <w:t>D</w:t>
      </w:r>
      <w:bookmarkEnd w:id="3"/>
      <w:r w:rsidRPr="006558AD">
        <w:rPr>
          <w:rFonts w:ascii="Times New Roman" w:hAnsi="Times New Roman" w:cs="Times New Roman"/>
          <w:b/>
          <w:bCs/>
        </w:rPr>
        <w:t xml:space="preserve">eployment. </w:t>
      </w:r>
      <w:r w:rsidRPr="006558AD">
        <w:rPr>
          <w:rFonts w:ascii="Times New Roman" w:hAnsi="Times New Roman" w:cs="Times New Roman"/>
        </w:rPr>
        <w:t xml:space="preserve">Transforming a trained model </w:t>
      </w:r>
      <w:r w:rsidR="001B79AD">
        <w:rPr>
          <w:rFonts w:ascii="Times New Roman" w:hAnsi="Times New Roman" w:cs="Times New Roman"/>
        </w:rPr>
        <w:t>in</w:t>
      </w:r>
      <w:r w:rsidRPr="006558AD">
        <w:rPr>
          <w:rFonts w:ascii="Times New Roman" w:hAnsi="Times New Roman" w:cs="Times New Roman"/>
        </w:rPr>
        <w:t xml:space="preserve">to a functional component of a software system in any neural pipeline requires exporting the model and specifying the environment (libraries and versions), </w:t>
      </w:r>
      <w:r w:rsidRPr="006558AD">
        <w:rPr>
          <w:rFonts w:ascii="Times New Roman" w:hAnsi="Times New Roman" w:cs="Times New Roman"/>
          <w:lang w:val="de-DE"/>
        </w:rPr>
        <w:t xml:space="preserve">hyperparameters </w:t>
      </w:r>
      <w:r w:rsidRPr="006558AD">
        <w:rPr>
          <w:rFonts w:ascii="Times New Roman" w:hAnsi="Times New Roman" w:cs="Times New Roman"/>
        </w:rPr>
        <w:t xml:space="preserve">(for the model), and the model itself. Language models are often published on open-source forums like the </w:t>
      </w:r>
      <w:r w:rsidRPr="006558AD">
        <w:rPr>
          <w:rFonts w:ascii="Times New Roman" w:hAnsi="Times New Roman" w:cs="Times New Roman"/>
          <w:i/>
          <w:iCs/>
        </w:rPr>
        <w:t xml:space="preserve">Hugging Face </w:t>
      </w:r>
      <w:r w:rsidRPr="006558AD">
        <w:rPr>
          <w:rFonts w:ascii="Times New Roman" w:hAnsi="Times New Roman" w:cs="Times New Roman"/>
        </w:rPr>
        <w:t>platform</w:t>
      </w:r>
      <w:r w:rsidR="005A3B3A">
        <w:rPr>
          <w:rStyle w:val="FootnoteReference"/>
          <w:rFonts w:ascii="Times New Roman" w:hAnsi="Times New Roman" w:cs="Times New Roman"/>
        </w:rPr>
        <w:footnoteReference w:id="3"/>
      </w:r>
      <w:r w:rsidRPr="006558AD">
        <w:rPr>
          <w:rFonts w:ascii="Times New Roman" w:hAnsi="Times New Roman" w:cs="Times New Roman"/>
        </w:rPr>
        <w:t xml:space="preserve">. When a model has to be made available as a service for </w:t>
      </w:r>
      <w:r w:rsidRPr="006558AD">
        <w:rPr>
          <w:rFonts w:ascii="Times New Roman" w:hAnsi="Times New Roman" w:cs="Times New Roman"/>
          <w:i/>
          <w:iCs/>
        </w:rPr>
        <w:t>inference</w:t>
      </w:r>
      <w:r w:rsidRPr="006558AD">
        <w:rPr>
          <w:rFonts w:ascii="Times New Roman" w:hAnsi="Times New Roman" w:cs="Times New Roman"/>
        </w:rPr>
        <w:t xml:space="preserve">, robust monitoring also needs to be set to ensure performance and </w:t>
      </w:r>
      <w:r w:rsidRPr="006558AD">
        <w:rPr>
          <w:rFonts w:ascii="Times New Roman" w:hAnsi="Times New Roman" w:cs="Times New Roman"/>
          <w:i/>
          <w:iCs/>
        </w:rPr>
        <w:t xml:space="preserve">model safety </w:t>
      </w:r>
      <w:r w:rsidRPr="006558AD">
        <w:rPr>
          <w:rFonts w:ascii="Times New Roman" w:hAnsi="Times New Roman" w:cs="Times New Roman"/>
        </w:rPr>
        <w:t>at scale, apart from an optimi</w:t>
      </w:r>
      <w:r w:rsidR="00482EE7">
        <w:rPr>
          <w:rFonts w:ascii="Times New Roman" w:hAnsi="Times New Roman" w:cs="Times New Roman"/>
        </w:rPr>
        <w:t>s</w:t>
      </w:r>
      <w:r w:rsidRPr="006558AD">
        <w:rPr>
          <w:rFonts w:ascii="Times New Roman" w:hAnsi="Times New Roman" w:cs="Times New Roman"/>
        </w:rPr>
        <w:t>ed input pre-processing pipeline, as discussed above. In many production systems, a feedback loop is also implemented to improve the model over time.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2.3</w:t>
      </w:r>
      <w:r w:rsidR="002162DC">
        <w:rPr>
          <w:rFonts w:ascii="Times New Roman" w:hAnsi="Times New Roman" w:cs="Times New Roman"/>
          <w:b/>
          <w:bCs/>
        </w:rPr>
        <w:t xml:space="preserve"> </w:t>
      </w:r>
      <w:r w:rsidRPr="006558AD">
        <w:rPr>
          <w:rFonts w:ascii="Times New Roman" w:hAnsi="Times New Roman" w:cs="Times New Roman"/>
          <w:b/>
          <w:bCs/>
        </w:rPr>
        <w:t>Morphology</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Dif</w:t>
      </w:r>
      <w:r w:rsidR="005A3B3A">
        <w:rPr>
          <w:rFonts w:ascii="Times New Roman" w:hAnsi="Times New Roman" w:cs="Times New Roman"/>
        </w:rPr>
        <w:t>f</w:t>
      </w:r>
      <w:r w:rsidRPr="006558AD">
        <w:rPr>
          <w:rFonts w:ascii="Times New Roman" w:hAnsi="Times New Roman" w:cs="Times New Roman"/>
        </w:rPr>
        <w:t>erent forms of information involved in the processing language are listed in Table 2.1. In this chapter, we will focus on structural, syntactic, and semantic information processing.</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Before we delve into computational methods of developing language models, it is imperative to examine the most fundamental units of linguistic structure – the </w:t>
      </w:r>
      <w:r w:rsidRPr="006558AD">
        <w:rPr>
          <w:rFonts w:ascii="Times New Roman" w:hAnsi="Times New Roman" w:cs="Times New Roman"/>
          <w:i/>
          <w:iCs/>
        </w:rPr>
        <w:t>word</w:t>
      </w:r>
      <w:r w:rsidRPr="006558AD">
        <w:rPr>
          <w:rFonts w:ascii="Times New Roman" w:hAnsi="Times New Roman" w:cs="Times New Roman"/>
        </w:rPr>
        <w:t>. Words play an integral role in our ability to use language to express our emotions and creativity, originating from the fundamental question: what do we know when we know a word?</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formal study of the internal structure of words and the </w:t>
      </w:r>
      <w:r w:rsidR="00554622" w:rsidRPr="006558AD">
        <w:rPr>
          <w:rFonts w:ascii="Times New Roman" w:hAnsi="Times New Roman" w:cs="Times New Roman"/>
        </w:rPr>
        <w:t>relationship</w:t>
      </w:r>
      <w:r w:rsidRPr="006558AD">
        <w:rPr>
          <w:rFonts w:ascii="Times New Roman" w:hAnsi="Times New Roman" w:cs="Times New Roman"/>
        </w:rPr>
        <w:t xml:space="preserve"> among words is called </w:t>
      </w:r>
      <w:r w:rsidRPr="006558AD">
        <w:rPr>
          <w:rFonts w:ascii="Times New Roman" w:hAnsi="Times New Roman" w:cs="Times New Roman"/>
          <w:i/>
          <w:iCs/>
        </w:rPr>
        <w:t>morphology</w:t>
      </w:r>
      <w:r w:rsidRPr="006558AD">
        <w:rPr>
          <w:rFonts w:ascii="Times New Roman" w:hAnsi="Times New Roman" w:cs="Times New Roman"/>
        </w:rPr>
        <w:t xml:space="preserve">. The term itself is derived from the Greek word </w:t>
      </w:r>
      <w:r w:rsidRPr="006558AD">
        <w:rPr>
          <w:rFonts w:ascii="Times New Roman" w:hAnsi="Times New Roman" w:cs="Times New Roman"/>
          <w:i/>
          <w:iCs/>
        </w:rPr>
        <w:t>morphe</w:t>
      </w:r>
      <w:r w:rsidRPr="006558AD">
        <w:rPr>
          <w:rFonts w:ascii="Times New Roman" w:hAnsi="Times New Roman" w:cs="Times New Roman"/>
        </w:rPr>
        <w:t xml:space="preserve">, meaning ‘form’, and </w:t>
      </w:r>
      <w:r w:rsidRPr="006558AD">
        <w:rPr>
          <w:rFonts w:ascii="Times New Roman" w:hAnsi="Times New Roman" w:cs="Times New Roman"/>
          <w:i/>
          <w:iCs/>
        </w:rPr>
        <w:t>ology</w:t>
      </w:r>
      <w:r w:rsidRPr="006558AD">
        <w:rPr>
          <w:rFonts w:ascii="Times New Roman" w:hAnsi="Times New Roman" w:cs="Times New Roman"/>
        </w:rPr>
        <w:t>, meaning ‘the branch of knowledge’</w:t>
      </w:r>
      <w:r w:rsidR="0012465F">
        <w:rPr>
          <w:rFonts w:ascii="Times New Roman" w:hAnsi="Times New Roman" w:cs="Times New Roman"/>
        </w:rPr>
        <w:t>.</w:t>
      </w:r>
      <w:r w:rsidRPr="006558AD">
        <w:rPr>
          <w:rFonts w:ascii="Times New Roman" w:hAnsi="Times New Roman" w:cs="Times New Roman"/>
        </w:rPr>
        <w:t xml:space="preserve"> Morphology also refers to our internal grammatical knowledge concerning the words and how their usage change based on language, geography, context, and time. Languages like Hindi, Turkish, and Hungarian are considered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rich</w:t>
      </w:r>
      <w:r w:rsidRPr="006558AD">
        <w:rPr>
          <w:rFonts w:ascii="Times New Roman" w:hAnsi="Times New Roman" w:cs="Times New Roman"/>
        </w:rPr>
        <w:t xml:space="preserve">, whereas English and Chinese are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poor</w:t>
      </w:r>
      <w:r w:rsidRPr="006558AD">
        <w:rPr>
          <w:rFonts w:ascii="Times New Roman" w:hAnsi="Times New Roman" w:cs="Times New Roman"/>
        </w:rPr>
        <w:t xml:space="preserve">. In morphologically rich languages, </w:t>
      </w:r>
      <w:r w:rsidRPr="006558AD">
        <w:rPr>
          <w:rFonts w:ascii="Times New Roman" w:hAnsi="Times New Roman" w:cs="Times New Roman"/>
        </w:rPr>
        <w:lastRenderedPageBreak/>
        <w:t>the word forms of some word classes, like verbs, may vary a lot depending on the context. Take the phrase ‘</w:t>
      </w:r>
      <w:r w:rsidRPr="006558AD">
        <w:rPr>
          <w:rFonts w:ascii="Times New Roman" w:hAnsi="Times New Roman" w:cs="Times New Roman"/>
          <w:i/>
          <w:iCs/>
        </w:rPr>
        <w:t>will go</w:t>
      </w:r>
      <w:r w:rsidRPr="006558AD">
        <w:rPr>
          <w:rFonts w:ascii="Times New Roman" w:hAnsi="Times New Roman" w:cs="Times New Roman"/>
        </w:rPr>
        <w:t>’ with its usage as described in Table 2.2.</w:t>
      </w:r>
    </w:p>
    <w:p w:rsidR="00181B54" w:rsidRDefault="00181B54" w:rsidP="006558AD">
      <w:pPr>
        <w:shd w:val="clear" w:color="auto" w:fill="FFFFFF"/>
        <w:jc w:val="both"/>
        <w:rPr>
          <w:rFonts w:ascii="Times New Roman" w:hAnsi="Times New Roman" w:cs="Times New Roman"/>
          <w:u w:val="single"/>
        </w:rPr>
      </w:pPr>
    </w:p>
    <w:tbl>
      <w:tblPr>
        <w:tblW w:w="0" w:type="auto"/>
        <w:jc w:val="center"/>
        <w:tblLook w:val="04A0"/>
      </w:tblPr>
      <w:tblGrid>
        <w:gridCol w:w="1272"/>
        <w:gridCol w:w="1236"/>
        <w:gridCol w:w="2242"/>
      </w:tblGrid>
      <w:tr w:rsidR="00181B54" w:rsidRPr="00780237" w:rsidTr="005D09CA">
        <w:trPr>
          <w:trHeight w:val="20"/>
          <w:jc w:val="center"/>
        </w:trPr>
        <w:tc>
          <w:tcPr>
            <w:tcW w:w="127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b/>
                <w:bCs/>
              </w:rPr>
              <w:t>Tamil</w:t>
            </w:r>
          </w:p>
        </w:tc>
      </w:tr>
      <w:tr w:rsidR="00181B54" w:rsidRPr="00780237" w:rsidTr="005D09CA">
        <w:trPr>
          <w:trHeight w:val="20"/>
          <w:jc w:val="center"/>
        </w:trPr>
        <w:tc>
          <w:tcPr>
            <w:tcW w:w="1272" w:type="dxa"/>
            <w:tcBorders>
              <w:top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181B54" w:rsidRPr="005D09CA" w:rsidRDefault="005D09CA" w:rsidP="005D09CA">
            <w:pPr>
              <w:jc w:val="both"/>
              <w:rPr>
                <w:rFonts w:asciiTheme="minorHAnsi" w:hAnsiTheme="minorHAnsi"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asciiTheme="minorHAnsi" w:hAnsiTheme="minorHAnsi" w:cs="Mangal"/>
                <w:lang w:bidi="hi-IN"/>
              </w:rPr>
              <w:t xml:space="preserve"> </w:t>
            </w:r>
          </w:p>
        </w:tc>
        <w:tc>
          <w:tcPr>
            <w:tcW w:w="2242" w:type="dxa"/>
            <w:tcBorders>
              <w:top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We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ேபாேவாம</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You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He will go</w:t>
            </w:r>
          </w:p>
        </w:tc>
        <w:tc>
          <w:tcPr>
            <w:tcW w:w="1236" w:type="dxa"/>
          </w:tcPr>
          <w:p w:rsidR="00181B54" w:rsidRPr="00780237" w:rsidRDefault="00181B54" w:rsidP="005D09CA">
            <w:pPr>
              <w:jc w:val="both"/>
              <w:rPr>
                <w:rFonts w:ascii="Times New Roman" w:hAnsi="Times New Roman" w:cs="Times New Roman"/>
              </w:rPr>
            </w:pPr>
            <w:r w:rsidRPr="00780237">
              <w:rPr>
                <w:rFonts w:ascii="Nirmala UI" w:hAnsi="Nirmala UI" w:cs="Nirmala UI"/>
                <w:cs/>
                <w:lang w:bidi="hi-IN"/>
              </w:rPr>
              <w:t>वह</w:t>
            </w:r>
            <w:r w:rsidR="005D09CA">
              <w:rPr>
                <w:rFonts w:ascii="NotoSansDevanagari-Regular" w:hAnsi="NotoSansDevanagari-Regular" w:cs="NotoSansDevanagari-Regular"/>
              </w:rPr>
              <w:t xml:space="preserve"> </w:t>
            </w:r>
            <w:r w:rsidR="005D09CA" w:rsidRPr="005D09CA">
              <w:rPr>
                <w:rFonts w:ascii="Nirmala UI" w:hAnsi="Nirmala UI" w:cs="Nirmala UI" w:hint="cs"/>
                <w:cs/>
                <w:lang w:bidi="hi-IN"/>
              </w:rPr>
              <w:t>जाएगा</w:t>
            </w:r>
            <w:r w:rsidR="005D09CA" w:rsidRPr="005D09CA">
              <w:rPr>
                <w:rFonts w:ascii="NotoSansDevanagari-Regular" w:hAnsi="NotoSansDevanagari-Regular" w:cs="NotoSansDevanagari-Regular"/>
              </w:rPr>
              <w:t xml:space="preserve"> </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Borders>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181B54" w:rsidRDefault="00181B54" w:rsidP="00181B54">
      <w:pPr>
        <w:shd w:val="clear" w:color="auto" w:fill="FFFFFF"/>
        <w:jc w:val="center"/>
        <w:rPr>
          <w:rFonts w:ascii="Times New Roman" w:hAnsi="Times New Roman" w:cs="Times New Roman"/>
        </w:rPr>
      </w:pPr>
      <w:bookmarkStart w:id="4" w:name="bookmark8"/>
    </w:p>
    <w:p w:rsidR="004436D6" w:rsidRPr="006558AD"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w:t>
      </w:r>
      <w:bookmarkEnd w:id="4"/>
      <w:r w:rsidRPr="00BD5F05">
        <w:rPr>
          <w:rFonts w:ascii="Times New Roman" w:hAnsi="Times New Roman" w:cs="Times New Roman"/>
          <w:highlight w:val="cyan"/>
        </w:rPr>
        <w:t>able 2.2: Different forms of the token ‘</w:t>
      </w:r>
      <w:r w:rsidRPr="00BD5F05">
        <w:rPr>
          <w:rFonts w:ascii="Times New Roman" w:hAnsi="Times New Roman" w:cs="Times New Roman"/>
          <w:i/>
          <w:iCs/>
          <w:highlight w:val="cyan"/>
        </w:rPr>
        <w:t>will go</w:t>
      </w:r>
      <w:r w:rsidRPr="00BD5F05">
        <w:rPr>
          <w:rFonts w:ascii="Times New Roman" w:hAnsi="Times New Roman" w:cs="Times New Roman"/>
          <w:highlight w:val="cyan"/>
        </w:rPr>
        <w:t>’ in morphologically-poor (English) and morphologically-rich languages (Hindi and Tamil). Morphologically-rich languages have various forms to represent the same token depending upon the subject in the sentence. Such languages also have additional grammatical classes.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For </w:t>
      </w:r>
      <w:r w:rsidRPr="006558AD">
        <w:rPr>
          <w:rFonts w:ascii="Times New Roman" w:hAnsi="Times New Roman" w:cs="Times New Roman"/>
          <w:i/>
          <w:iCs/>
        </w:rPr>
        <w:t xml:space="preserve">morphologically-poor </w:t>
      </w:r>
      <w:r w:rsidRPr="006558AD">
        <w:rPr>
          <w:rFonts w:ascii="Times New Roman" w:hAnsi="Times New Roman" w:cs="Times New Roman"/>
        </w:rPr>
        <w:t>English, irrespective of whether the action is being performed by a single person, a group of people, or by people of dif</w:t>
      </w:r>
      <w:r>
        <w:rPr>
          <w:rFonts w:ascii="Times New Roman" w:hAnsi="Times New Roman" w:cs="Times New Roman"/>
        </w:rPr>
        <w:t>f</w:t>
      </w:r>
      <w:r w:rsidRPr="006558AD">
        <w:rPr>
          <w:rFonts w:ascii="Times New Roman" w:hAnsi="Times New Roman" w:cs="Times New Roman"/>
        </w:rPr>
        <w:t>erent gender</w:t>
      </w:r>
      <w:r w:rsidR="007B6880">
        <w:rPr>
          <w:rFonts w:ascii="Times New Roman" w:hAnsi="Times New Roman" w:cs="Times New Roman"/>
        </w:rPr>
        <w:t>s</w:t>
      </w:r>
      <w:r w:rsidRPr="006558AD">
        <w:rPr>
          <w:rFonts w:ascii="Times New Roman" w:hAnsi="Times New Roman" w:cs="Times New Roman"/>
        </w:rPr>
        <w:t>, the phrasing ‘</w:t>
      </w:r>
      <w:r w:rsidRPr="006558AD">
        <w:rPr>
          <w:rFonts w:ascii="Times New Roman" w:hAnsi="Times New Roman" w:cs="Times New Roman"/>
          <w:i/>
          <w:iCs/>
        </w:rPr>
        <w:t>will go</w:t>
      </w:r>
      <w:r w:rsidRPr="006558AD">
        <w:rPr>
          <w:rFonts w:ascii="Times New Roman" w:hAnsi="Times New Roman" w:cs="Times New Roman"/>
        </w:rPr>
        <w:t xml:space="preserve">’ remains the same. Meanwhile, in a </w:t>
      </w:r>
      <w:r w:rsidRPr="006558AD">
        <w:rPr>
          <w:rFonts w:ascii="Times New Roman" w:hAnsi="Times New Roman" w:cs="Times New Roman"/>
          <w:i/>
          <w:iCs/>
        </w:rPr>
        <w:t xml:space="preserve">morphologically-rich </w:t>
      </w:r>
      <w:r w:rsidRPr="006558AD">
        <w:rPr>
          <w:rFonts w:ascii="Times New Roman" w:hAnsi="Times New Roman" w:cs="Times New Roman"/>
        </w:rPr>
        <w:t xml:space="preserve">language like Hindi, the phrasing will get </w:t>
      </w:r>
      <w:r w:rsidRPr="006558AD">
        <w:rPr>
          <w:rFonts w:ascii="Times New Roman" w:hAnsi="Times New Roman" w:cs="Times New Roman"/>
          <w:lang w:val="da-DK"/>
        </w:rPr>
        <w:t>modif</w:t>
      </w:r>
      <w:r w:rsidR="005A3B3A">
        <w:rPr>
          <w:rFonts w:ascii="Times New Roman" w:hAnsi="Times New Roman" w:cs="Times New Roman"/>
          <w:lang w:val="da-DK"/>
        </w:rPr>
        <w:t>i</w:t>
      </w:r>
      <w:r w:rsidRPr="006558AD">
        <w:rPr>
          <w:rFonts w:ascii="Times New Roman" w:hAnsi="Times New Roman" w:cs="Times New Roman"/>
          <w:lang w:val="da-DK"/>
        </w:rPr>
        <w:t xml:space="preserve">ed </w:t>
      </w:r>
      <w:r w:rsidRPr="006558AD">
        <w:rPr>
          <w:rFonts w:ascii="Times New Roman" w:hAnsi="Times New Roman" w:cs="Times New Roman"/>
        </w:rPr>
        <w:t>to suit the respective form depending on the preceding noun form (plurality, gender, etc.) and tense form (f</w:t>
      </w:r>
      <w:r>
        <w:rPr>
          <w:rFonts w:ascii="Times New Roman" w:hAnsi="Times New Roman" w:cs="Times New Roman"/>
        </w:rPr>
        <w:t>i</w:t>
      </w:r>
      <w:r w:rsidRPr="006558AD">
        <w:rPr>
          <w:rFonts w:ascii="Times New Roman" w:hAnsi="Times New Roman" w:cs="Times New Roman"/>
        </w:rPr>
        <w:t>rst person, third person, etc.).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2.3.1</w:t>
      </w:r>
      <w:r w:rsidR="002162DC">
        <w:rPr>
          <w:rFonts w:ascii="Times New Roman" w:hAnsi="Times New Roman" w:cs="Times New Roman"/>
          <w:b/>
          <w:bCs/>
          <w:i/>
          <w:iCs/>
        </w:rPr>
        <w:t xml:space="preserve"> </w:t>
      </w:r>
      <w:r w:rsidRPr="006558AD">
        <w:rPr>
          <w:rFonts w:ascii="Times New Roman" w:hAnsi="Times New Roman" w:cs="Times New Roman"/>
          <w:b/>
          <w:bCs/>
          <w:i/>
          <w:iCs/>
        </w:rPr>
        <w:t>Morphemes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Words are composed of </w:t>
      </w:r>
      <w:r w:rsidRPr="006558AD">
        <w:rPr>
          <w:rFonts w:ascii="Times New Roman" w:hAnsi="Times New Roman" w:cs="Times New Roman"/>
          <w:i/>
          <w:iCs/>
        </w:rPr>
        <w:t xml:space="preserve">atomic </w:t>
      </w:r>
      <w:r w:rsidRPr="006558AD">
        <w:rPr>
          <w:rFonts w:ascii="Times New Roman" w:hAnsi="Times New Roman" w:cs="Times New Roman"/>
        </w:rPr>
        <w:t xml:space="preserve">building blocks called </w:t>
      </w:r>
      <w:r w:rsidRPr="006558AD">
        <w:rPr>
          <w:rFonts w:ascii="Times New Roman" w:hAnsi="Times New Roman" w:cs="Times New Roman"/>
          <w:i/>
          <w:iCs/>
        </w:rPr>
        <w:t>morphemes</w:t>
      </w:r>
      <w:r w:rsidRPr="006558AD">
        <w:rPr>
          <w:rFonts w:ascii="Times New Roman" w:hAnsi="Times New Roman" w:cs="Times New Roman"/>
        </w:rPr>
        <w:t>. The words ‘</w:t>
      </w:r>
      <w:r w:rsidRPr="006558AD">
        <w:rPr>
          <w:rFonts w:ascii="Times New Roman" w:hAnsi="Times New Roman" w:cs="Times New Roman"/>
          <w:i/>
          <w:iCs/>
        </w:rPr>
        <w:t>taking</w:t>
      </w:r>
      <w:r w:rsidRPr="006558AD">
        <w:rPr>
          <w:rFonts w:ascii="Times New Roman" w:hAnsi="Times New Roman" w:cs="Times New Roman"/>
        </w:rPr>
        <w:t>’ and ‘</w:t>
      </w:r>
      <w:r w:rsidRPr="006558AD">
        <w:rPr>
          <w:rFonts w:ascii="Times New Roman" w:hAnsi="Times New Roman" w:cs="Times New Roman"/>
          <w:i/>
          <w:iCs/>
        </w:rPr>
        <w:t>courses</w:t>
      </w:r>
      <w:r w:rsidRPr="006558AD">
        <w:rPr>
          <w:rFonts w:ascii="Times New Roman" w:hAnsi="Times New Roman" w:cs="Times New Roman"/>
        </w:rPr>
        <w:t>’, for instance, are made up of basi</w:t>
      </w:r>
      <w:r w:rsidR="00556082">
        <w:rPr>
          <w:rFonts w:ascii="Times New Roman" w:hAnsi="Times New Roman" w:cs="Times New Roman"/>
        </w:rPr>
        <w:t>c</w:t>
      </w:r>
      <w:r w:rsidRPr="006558AD">
        <w:rPr>
          <w:rFonts w:ascii="Times New Roman" w:hAnsi="Times New Roman" w:cs="Times New Roman"/>
        </w:rPr>
        <w:t xml:space="preserve"> units like </w:t>
      </w:r>
      <w:r w:rsidR="007B6880">
        <w:rPr>
          <w:rFonts w:ascii="Times New Roman" w:hAnsi="Times New Roman" w:cs="Times New Roman"/>
        </w:rPr>
        <w:t xml:space="preserve">take and course, and the other blocks like </w:t>
      </w:r>
      <w:r w:rsidR="007B6880" w:rsidRPr="00650249">
        <w:rPr>
          <w:rFonts w:ascii="Times New Roman" w:hAnsi="Times New Roman" w:cs="Times New Roman"/>
        </w:rPr>
        <w:t>-ing</w:t>
      </w:r>
      <w:r w:rsidR="007B6880">
        <w:rPr>
          <w:rFonts w:ascii="Times New Roman" w:hAnsi="Times New Roman" w:cs="Times New Roman"/>
        </w:rPr>
        <w:t xml:space="preserve"> and -s convey additional meanings,</w:t>
      </w:r>
      <w:r w:rsidRPr="006558AD">
        <w:rPr>
          <w:rFonts w:ascii="Times New Roman" w:hAnsi="Times New Roman" w:cs="Times New Roman"/>
        </w:rPr>
        <w:t xml:space="preserve"> such as a sense of the nature of action or plurality, respectively. Some morphemes independently constitute a word by themselves. They are called </w:t>
      </w:r>
      <w:r w:rsidRPr="006558AD">
        <w:rPr>
          <w:rFonts w:ascii="Times New Roman" w:hAnsi="Times New Roman" w:cs="Times New Roman"/>
          <w:i/>
          <w:iCs/>
        </w:rPr>
        <w:t>free morphemes</w:t>
      </w:r>
      <w:r w:rsidRPr="006558AD">
        <w:rPr>
          <w:rFonts w:ascii="Times New Roman" w:hAnsi="Times New Roman" w:cs="Times New Roman"/>
        </w:rPr>
        <w:t xml:space="preserve">. The word </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sh</w:t>
      </w:r>
      <w:r w:rsidRPr="006558AD">
        <w:rPr>
          <w:rFonts w:ascii="Times New Roman" w:hAnsi="Times New Roman" w:cs="Times New Roman"/>
        </w:rPr>
        <w:t>, for example, consists of a singular free morpheme, the word itself, with a predef</w:t>
      </w:r>
      <w:r>
        <w:rPr>
          <w:rFonts w:ascii="Times New Roman" w:hAnsi="Times New Roman" w:cs="Times New Roman"/>
        </w:rPr>
        <w:t>i</w:t>
      </w:r>
      <w:r w:rsidRPr="006558AD">
        <w:rPr>
          <w:rFonts w:ascii="Times New Roman" w:hAnsi="Times New Roman" w:cs="Times New Roman"/>
        </w:rPr>
        <w:t>ned meaning. Other morphemes are not words by themselves but are parts of words</w:t>
      </w:r>
      <w:r w:rsidR="00DA345E">
        <w:rPr>
          <w:rFonts w:ascii="Times New Roman" w:hAnsi="Times New Roman" w:cs="Times New Roman"/>
        </w:rPr>
        <w:t>—</w:t>
      </w:r>
      <w:r w:rsidRPr="006558AD">
        <w:rPr>
          <w:rFonts w:ascii="Times New Roman" w:hAnsi="Times New Roman" w:cs="Times New Roman"/>
        </w:rPr>
        <w:t xml:space="preserve">these are </w:t>
      </w:r>
      <w:r w:rsidRPr="006558AD">
        <w:rPr>
          <w:rFonts w:ascii="Times New Roman" w:hAnsi="Times New Roman" w:cs="Times New Roman"/>
          <w:i/>
          <w:iCs/>
        </w:rPr>
        <w:t>bound morphemes</w:t>
      </w:r>
      <w:r w:rsidRPr="006558AD">
        <w:rPr>
          <w:rFonts w:ascii="Times New Roman" w:hAnsi="Times New Roman" w:cs="Times New Roman"/>
        </w:rPr>
        <w:t xml:space="preserve">. </w:t>
      </w:r>
      <w:r w:rsidRPr="006558AD">
        <w:rPr>
          <w:rFonts w:ascii="Times New Roman" w:hAnsi="Times New Roman" w:cs="Times New Roman"/>
          <w:i/>
          <w:iCs/>
        </w:rPr>
        <w:t>A</w:t>
      </w:r>
      <w:r>
        <w:rPr>
          <w:rFonts w:ascii="Times New Roman" w:hAnsi="Times New Roman" w:cs="Times New Roman"/>
          <w:i/>
          <w:iCs/>
        </w:rPr>
        <w:t>f</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 xml:space="preserve">xes </w:t>
      </w:r>
      <w:r w:rsidRPr="006558AD">
        <w:rPr>
          <w:rFonts w:ascii="Times New Roman" w:hAnsi="Times New Roman" w:cs="Times New Roman"/>
        </w:rPr>
        <w:t xml:space="preserve">are the most common type of bound morphemes. They attach to a </w:t>
      </w:r>
      <w:r w:rsidRPr="006558AD">
        <w:rPr>
          <w:rFonts w:ascii="Times New Roman" w:hAnsi="Times New Roman" w:cs="Times New Roman"/>
          <w:i/>
          <w:iCs/>
        </w:rPr>
        <w:t xml:space="preserve">base word </w:t>
      </w:r>
      <w:r w:rsidRPr="006558AD">
        <w:rPr>
          <w:rFonts w:ascii="Times New Roman" w:hAnsi="Times New Roman" w:cs="Times New Roman"/>
        </w:rPr>
        <w:t xml:space="preserve">or a </w:t>
      </w:r>
      <w:r w:rsidRPr="006558AD">
        <w:rPr>
          <w:rFonts w:ascii="Times New Roman" w:hAnsi="Times New Roman" w:cs="Times New Roman"/>
          <w:i/>
          <w:iCs/>
        </w:rPr>
        <w:t xml:space="preserve">stem </w:t>
      </w:r>
      <w:r w:rsidRPr="006558AD">
        <w:rPr>
          <w:rFonts w:ascii="Times New Roman" w:hAnsi="Times New Roman" w:cs="Times New Roman"/>
        </w:rPr>
        <w:t>and modify its meaning in some way or another. For example, the word ‘</w:t>
      </w:r>
      <w:r w:rsidRPr="006558AD">
        <w:rPr>
          <w:rFonts w:ascii="Times New Roman" w:hAnsi="Times New Roman" w:cs="Times New Roman"/>
          <w:i/>
          <w:iCs/>
        </w:rPr>
        <w:t>taking</w:t>
      </w:r>
      <w:r w:rsidRPr="006558AD">
        <w:rPr>
          <w:rFonts w:ascii="Times New Roman" w:hAnsi="Times New Roman" w:cs="Times New Roman"/>
        </w:rPr>
        <w:t>’ consists of the suf</w:t>
      </w:r>
      <w:r>
        <w:rPr>
          <w:rFonts w:ascii="Times New Roman" w:hAnsi="Times New Roman" w:cs="Times New Roman"/>
        </w:rPr>
        <w:t>fi</w:t>
      </w:r>
      <w:r w:rsidRPr="006558AD">
        <w:rPr>
          <w:rFonts w:ascii="Times New Roman" w:hAnsi="Times New Roman" w:cs="Times New Roman"/>
        </w:rPr>
        <w:t>x morpheme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rPr>
        <w:t>attached to the base ‘</w:t>
      </w:r>
      <w:r w:rsidRPr="006558AD">
        <w:rPr>
          <w:rFonts w:ascii="Times New Roman" w:hAnsi="Times New Roman" w:cs="Times New Roman"/>
          <w:i/>
          <w:iCs/>
        </w:rPr>
        <w:t>take</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Nouns, verbs, adjectives, and adverbs are put into the bucket of </w:t>
      </w:r>
      <w:r w:rsidRPr="006558AD">
        <w:rPr>
          <w:rFonts w:ascii="Times New Roman" w:hAnsi="Times New Roman" w:cs="Times New Roman"/>
          <w:i/>
          <w:iCs/>
        </w:rPr>
        <w:t>content words</w:t>
      </w:r>
      <w:r w:rsidRPr="006558AD">
        <w:rPr>
          <w:rFonts w:ascii="Times New Roman" w:hAnsi="Times New Roman" w:cs="Times New Roman"/>
        </w:rPr>
        <w:t xml:space="preserve">. Content words are often called </w:t>
      </w:r>
      <w:r w:rsidRPr="006558AD">
        <w:rPr>
          <w:rFonts w:ascii="Times New Roman" w:hAnsi="Times New Roman" w:cs="Times New Roman"/>
          <w:i/>
          <w:iCs/>
        </w:rPr>
        <w:t xml:space="preserve">open class words </w:t>
      </w:r>
      <w:r w:rsidRPr="006558AD">
        <w:rPr>
          <w:rFonts w:ascii="Times New Roman" w:hAnsi="Times New Roman" w:cs="Times New Roman"/>
        </w:rPr>
        <w:t>because we regularly add new words to this bucket. Other classes of words do not have precise lexical meanings or obvious concepts associated with them, including conjunctions (</w:t>
      </w:r>
      <w:r w:rsidRPr="006558AD">
        <w:rPr>
          <w:rFonts w:ascii="Times New Roman" w:hAnsi="Times New Roman" w:cs="Times New Roman"/>
          <w:i/>
          <w:iCs/>
        </w:rPr>
        <w:t>and</w:t>
      </w:r>
      <w:r w:rsidRPr="006558AD">
        <w:rPr>
          <w:rFonts w:ascii="Times New Roman" w:hAnsi="Times New Roman" w:cs="Times New Roman"/>
        </w:rPr>
        <w:t xml:space="preserve">, </w:t>
      </w:r>
      <w:r w:rsidRPr="006558AD">
        <w:rPr>
          <w:rFonts w:ascii="Times New Roman" w:hAnsi="Times New Roman" w:cs="Times New Roman"/>
          <w:i/>
          <w:iCs/>
        </w:rPr>
        <w:t>or</w:t>
      </w:r>
      <w:r w:rsidRPr="006558AD">
        <w:rPr>
          <w:rFonts w:ascii="Times New Roman" w:hAnsi="Times New Roman" w:cs="Times New Roman"/>
        </w:rPr>
        <w:t>), prepositions (</w:t>
      </w:r>
      <w:r w:rsidRPr="006558AD">
        <w:rPr>
          <w:rFonts w:ascii="Times New Roman" w:hAnsi="Times New Roman" w:cs="Times New Roman"/>
          <w:i/>
          <w:iCs/>
        </w:rPr>
        <w:t>to</w:t>
      </w:r>
      <w:r w:rsidRPr="006558AD">
        <w:rPr>
          <w:rFonts w:ascii="Times New Roman" w:hAnsi="Times New Roman" w:cs="Times New Roman"/>
        </w:rPr>
        <w:t xml:space="preserve">, </w:t>
      </w:r>
      <w:r w:rsidRPr="006558AD">
        <w:rPr>
          <w:rFonts w:ascii="Times New Roman" w:hAnsi="Times New Roman" w:cs="Times New Roman"/>
          <w:i/>
          <w:iCs/>
        </w:rPr>
        <w:t>from</w:t>
      </w:r>
      <w:r w:rsidRPr="006558AD">
        <w:rPr>
          <w:rFonts w:ascii="Times New Roman" w:hAnsi="Times New Roman" w:cs="Times New Roman"/>
        </w:rPr>
        <w:t xml:space="preserve">, </w:t>
      </w:r>
      <w:r w:rsidRPr="006558AD">
        <w:rPr>
          <w:rFonts w:ascii="Times New Roman" w:hAnsi="Times New Roman" w:cs="Times New Roman"/>
          <w:i/>
          <w:iCs/>
        </w:rPr>
        <w:t>at</w:t>
      </w:r>
      <w:r w:rsidRPr="006558AD">
        <w:rPr>
          <w:rFonts w:ascii="Times New Roman" w:hAnsi="Times New Roman" w:cs="Times New Roman"/>
        </w:rPr>
        <w:t xml:space="preserve">, </w:t>
      </w:r>
      <w:r w:rsidRPr="006558AD">
        <w:rPr>
          <w:rFonts w:ascii="Times New Roman" w:hAnsi="Times New Roman" w:cs="Times New Roman"/>
          <w:i/>
          <w:iCs/>
        </w:rPr>
        <w:t>with</w:t>
      </w:r>
      <w:r w:rsidRPr="006558AD">
        <w:rPr>
          <w:rFonts w:ascii="Times New Roman" w:hAnsi="Times New Roman" w:cs="Times New Roman"/>
        </w:rPr>
        <w:t>), articles (</w:t>
      </w:r>
      <w:r w:rsidRPr="006558AD">
        <w:rPr>
          <w:rFonts w:ascii="Times New Roman" w:hAnsi="Times New Roman" w:cs="Times New Roman"/>
          <w:i/>
          <w:iCs/>
        </w:rPr>
        <w:t>a</w:t>
      </w:r>
      <w:r w:rsidRPr="006558AD">
        <w:rPr>
          <w:rFonts w:ascii="Times New Roman" w:hAnsi="Times New Roman" w:cs="Times New Roman"/>
        </w:rPr>
        <w:t xml:space="preserve">, </w:t>
      </w:r>
      <w:r w:rsidRPr="006558AD">
        <w:rPr>
          <w:rFonts w:ascii="Times New Roman" w:hAnsi="Times New Roman" w:cs="Times New Roman"/>
          <w:i/>
          <w:iCs/>
        </w:rPr>
        <w:t>an</w:t>
      </w:r>
      <w:r w:rsidRPr="006558AD">
        <w:rPr>
          <w:rFonts w:ascii="Times New Roman" w:hAnsi="Times New Roman" w:cs="Times New Roman"/>
        </w:rPr>
        <w:t xml:space="preserve">, </w:t>
      </w:r>
      <w:r w:rsidRPr="006558AD">
        <w:rPr>
          <w:rFonts w:ascii="Times New Roman" w:hAnsi="Times New Roman" w:cs="Times New Roman"/>
          <w:i/>
          <w:iCs/>
        </w:rPr>
        <w:t>the</w:t>
      </w:r>
      <w:r w:rsidRPr="006558AD">
        <w:rPr>
          <w:rFonts w:ascii="Times New Roman" w:hAnsi="Times New Roman" w:cs="Times New Roman"/>
        </w:rPr>
        <w:t>), quantif</w:t>
      </w:r>
      <w:r w:rsidR="005A3B3A">
        <w:rPr>
          <w:rFonts w:ascii="Times New Roman" w:hAnsi="Times New Roman" w:cs="Times New Roman"/>
        </w:rPr>
        <w:t>i</w:t>
      </w:r>
      <w:r w:rsidRPr="006558AD">
        <w:rPr>
          <w:rFonts w:ascii="Times New Roman" w:hAnsi="Times New Roman" w:cs="Times New Roman"/>
        </w:rPr>
        <w:t>ers (</w:t>
      </w:r>
      <w:r w:rsidRPr="006558AD">
        <w:rPr>
          <w:rFonts w:ascii="Times New Roman" w:hAnsi="Times New Roman" w:cs="Times New Roman"/>
          <w:i/>
          <w:iCs/>
        </w:rPr>
        <w:t>all</w:t>
      </w:r>
      <w:r w:rsidRPr="006558AD">
        <w:rPr>
          <w:rFonts w:ascii="Times New Roman" w:hAnsi="Times New Roman" w:cs="Times New Roman"/>
        </w:rPr>
        <w:t xml:space="preserve">, </w:t>
      </w:r>
      <w:r w:rsidRPr="006558AD">
        <w:rPr>
          <w:rFonts w:ascii="Times New Roman" w:hAnsi="Times New Roman" w:cs="Times New Roman"/>
          <w:i/>
          <w:iCs/>
        </w:rPr>
        <w:t>few</w:t>
      </w:r>
      <w:r w:rsidRPr="006558AD">
        <w:rPr>
          <w:rFonts w:ascii="Times New Roman" w:hAnsi="Times New Roman" w:cs="Times New Roman"/>
        </w:rPr>
        <w:t xml:space="preserve">, </w:t>
      </w:r>
      <w:r w:rsidRPr="006558AD">
        <w:rPr>
          <w:rFonts w:ascii="Times New Roman" w:hAnsi="Times New Roman" w:cs="Times New Roman"/>
          <w:i/>
          <w:iCs/>
        </w:rPr>
        <w:t>many</w:t>
      </w:r>
      <w:r w:rsidRPr="006558AD">
        <w:rPr>
          <w:rFonts w:ascii="Times New Roman" w:hAnsi="Times New Roman" w:cs="Times New Roman"/>
        </w:rPr>
        <w:t xml:space="preserve">, </w:t>
      </w:r>
      <w:r w:rsidRPr="006558AD">
        <w:rPr>
          <w:rFonts w:ascii="Times New Roman" w:hAnsi="Times New Roman" w:cs="Times New Roman"/>
          <w:i/>
          <w:iCs/>
        </w:rPr>
        <w:t>some</w:t>
      </w:r>
      <w:r w:rsidRPr="006558AD">
        <w:rPr>
          <w:rFonts w:ascii="Times New Roman" w:hAnsi="Times New Roman" w:cs="Times New Roman"/>
        </w:rPr>
        <w:t>), demonstratives (</w:t>
      </w:r>
      <w:r w:rsidRPr="006558AD">
        <w:rPr>
          <w:rFonts w:ascii="Times New Roman" w:hAnsi="Times New Roman" w:cs="Times New Roman"/>
          <w:i/>
          <w:iCs/>
        </w:rPr>
        <w:t>this</w:t>
      </w:r>
      <w:r w:rsidRPr="006558AD">
        <w:rPr>
          <w:rFonts w:ascii="Times New Roman" w:hAnsi="Times New Roman" w:cs="Times New Roman"/>
        </w:rPr>
        <w:t xml:space="preserve">, </w:t>
      </w:r>
      <w:r w:rsidRPr="006558AD">
        <w:rPr>
          <w:rFonts w:ascii="Times New Roman" w:hAnsi="Times New Roman" w:cs="Times New Roman"/>
          <w:i/>
          <w:iCs/>
        </w:rPr>
        <w:t>that</w:t>
      </w:r>
      <w:r w:rsidRPr="006558AD">
        <w:rPr>
          <w:rFonts w:ascii="Times New Roman" w:hAnsi="Times New Roman" w:cs="Times New Roman"/>
        </w:rPr>
        <w:t xml:space="preserve">) and pronouns. These kinds of words are called </w:t>
      </w:r>
      <w:r w:rsidRPr="006558AD">
        <w:rPr>
          <w:rFonts w:ascii="Times New Roman" w:hAnsi="Times New Roman" w:cs="Times New Roman"/>
          <w:i/>
          <w:iCs/>
        </w:rPr>
        <w:t xml:space="preserve">function words </w:t>
      </w:r>
      <w:r w:rsidRPr="006558AD">
        <w:rPr>
          <w:rFonts w:ascii="Times New Roman" w:hAnsi="Times New Roman" w:cs="Times New Roman"/>
        </w:rPr>
        <w:t xml:space="preserve">because they serve a grammatical function. They are also called </w:t>
      </w:r>
      <w:r w:rsidRPr="006558AD">
        <w:rPr>
          <w:rFonts w:ascii="Times New Roman" w:hAnsi="Times New Roman" w:cs="Times New Roman"/>
          <w:i/>
          <w:iCs/>
        </w:rPr>
        <w:t xml:space="preserve">closed class words </w:t>
      </w:r>
      <w:r w:rsidRPr="006558AD">
        <w:rPr>
          <w:rFonts w:ascii="Times New Roman" w:hAnsi="Times New Roman" w:cs="Times New Roman"/>
        </w:rPr>
        <w:t>as most languages have a small, f</w:t>
      </w:r>
      <w:r w:rsidR="005A3B3A">
        <w:rPr>
          <w:rFonts w:ascii="Times New Roman" w:hAnsi="Times New Roman" w:cs="Times New Roman"/>
        </w:rPr>
        <w:t>i</w:t>
      </w:r>
      <w:r w:rsidRPr="006558AD">
        <w:rPr>
          <w:rFonts w:ascii="Times New Roman" w:hAnsi="Times New Roman" w:cs="Times New Roman"/>
        </w:rPr>
        <w:t>xed number of words that fall into this bucket.</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root is the base form of a word that cannot be analy</w:t>
      </w:r>
      <w:r w:rsidR="00482EE7">
        <w:rPr>
          <w:rFonts w:ascii="Times New Roman" w:hAnsi="Times New Roman" w:cs="Times New Roman"/>
        </w:rPr>
        <w:t>s</w:t>
      </w:r>
      <w:r w:rsidRPr="006558AD">
        <w:rPr>
          <w:rFonts w:ascii="Times New Roman" w:hAnsi="Times New Roman" w:cs="Times New Roman"/>
        </w:rPr>
        <w:t>ed or reduced further without destroying its meaning. For example, in terms of conserving its meaning, the term ‘</w:t>
      </w:r>
      <w:r w:rsidRPr="006558AD">
        <w:rPr>
          <w:rFonts w:ascii="Times New Roman" w:hAnsi="Times New Roman" w:cs="Times New Roman"/>
          <w:i/>
          <w:iCs/>
        </w:rPr>
        <w:t>forest</w:t>
      </w:r>
      <w:r w:rsidRPr="006558AD">
        <w:rPr>
          <w:rFonts w:ascii="Times New Roman" w:hAnsi="Times New Roman" w:cs="Times New Roman"/>
        </w:rPr>
        <w:t>’ cannot be broken down into ‘</w:t>
      </w:r>
      <w:r w:rsidRPr="006558AD">
        <w:rPr>
          <w:rFonts w:ascii="Times New Roman" w:hAnsi="Times New Roman" w:cs="Times New Roman"/>
          <w:i/>
          <w:iCs/>
        </w:rPr>
        <w:t>for</w:t>
      </w:r>
      <w:r w:rsidRPr="006558AD">
        <w:rPr>
          <w:rFonts w:ascii="Times New Roman" w:hAnsi="Times New Roman" w:cs="Times New Roman"/>
        </w:rPr>
        <w:t>’ and ‘</w:t>
      </w:r>
      <w:r w:rsidRPr="006558AD">
        <w:rPr>
          <w:rFonts w:ascii="Times New Roman" w:hAnsi="Times New Roman" w:cs="Times New Roman"/>
          <w:i/>
          <w:iCs/>
          <w:lang w:val="nb-NO"/>
        </w:rPr>
        <w:t>est</w:t>
      </w:r>
      <w:r w:rsidRPr="006558AD">
        <w:rPr>
          <w:rFonts w:ascii="Times New Roman" w:hAnsi="Times New Roman" w:cs="Times New Roman"/>
          <w:lang w:val="nb-NO"/>
        </w:rPr>
        <w:t>’</w:t>
      </w:r>
      <w:r w:rsidR="0012465F">
        <w:rPr>
          <w:rFonts w:ascii="Times New Roman" w:hAnsi="Times New Roman" w:cs="Times New Roman"/>
          <w:lang w:val="nb-NO"/>
        </w:rPr>
        <w:t>.</w:t>
      </w:r>
      <w:r w:rsidRPr="006558AD">
        <w:rPr>
          <w:rFonts w:ascii="Times New Roman" w:hAnsi="Times New Roman" w:cs="Times New Roman"/>
          <w:lang w:val="nb-NO"/>
        </w:rPr>
        <w:t xml:space="preserve"> </w:t>
      </w:r>
      <w:r w:rsidRPr="006558AD">
        <w:rPr>
          <w:rFonts w:ascii="Times New Roman" w:hAnsi="Times New Roman" w:cs="Times New Roman"/>
        </w:rPr>
        <w:t>Complex words may consist of a morpheme root and one or more af</w:t>
      </w:r>
      <w:r w:rsidR="005A3B3A">
        <w:rPr>
          <w:rFonts w:ascii="Times New Roman" w:hAnsi="Times New Roman" w:cs="Times New Roman"/>
        </w:rPr>
        <w:t>fi</w:t>
      </w:r>
      <w:r w:rsidRPr="006558AD">
        <w:rPr>
          <w:rFonts w:ascii="Times New Roman" w:hAnsi="Times New Roman" w:cs="Times New Roman"/>
        </w:rPr>
        <w:t>xes. Af</w:t>
      </w:r>
      <w:r w:rsidR="005A3B3A">
        <w:rPr>
          <w:rFonts w:ascii="Times New Roman" w:hAnsi="Times New Roman" w:cs="Times New Roman"/>
        </w:rPr>
        <w:t>fi</w:t>
      </w:r>
      <w:r w:rsidRPr="006558AD">
        <w:rPr>
          <w:rFonts w:ascii="Times New Roman" w:hAnsi="Times New Roman" w:cs="Times New Roman"/>
        </w:rPr>
        <w:t xml:space="preserve">xes like </w:t>
      </w:r>
      <w:r w:rsidRPr="006558AD">
        <w:rPr>
          <w:rFonts w:ascii="Times New Roman" w:hAnsi="Times New Roman" w:cs="Times New Roman"/>
          <w:i/>
          <w:iCs/>
        </w:rPr>
        <w:t>un</w:t>
      </w:r>
      <w:r w:rsidRPr="006558AD">
        <w:rPr>
          <w:rFonts w:ascii="Times New Roman" w:hAnsi="Times New Roman" w:cs="Times New Roman"/>
        </w:rPr>
        <w:t xml:space="preserve">, </w:t>
      </w:r>
      <w:r w:rsidRPr="006558AD">
        <w:rPr>
          <w:rFonts w:ascii="Times New Roman" w:hAnsi="Times New Roman" w:cs="Times New Roman"/>
          <w:i/>
          <w:iCs/>
          <w:lang w:val="nb-NO"/>
        </w:rPr>
        <w:t>dis</w:t>
      </w:r>
      <w:r w:rsidRPr="006558AD">
        <w:rPr>
          <w:rFonts w:ascii="Times New Roman" w:hAnsi="Times New Roman" w:cs="Times New Roman"/>
          <w:lang w:val="nb-NO"/>
        </w:rPr>
        <w:t xml:space="preserve">, </w:t>
      </w:r>
      <w:r w:rsidRPr="006558AD">
        <w:rPr>
          <w:rFonts w:ascii="Times New Roman" w:hAnsi="Times New Roman" w:cs="Times New Roman"/>
          <w:i/>
          <w:iCs/>
        </w:rPr>
        <w:t>mis</w:t>
      </w:r>
      <w:r w:rsidRPr="006558AD">
        <w:rPr>
          <w:rFonts w:ascii="Times New Roman" w:hAnsi="Times New Roman" w:cs="Times New Roman"/>
        </w:rPr>
        <w:t xml:space="preserve">, </w:t>
      </w:r>
      <w:r w:rsidRPr="006558AD">
        <w:rPr>
          <w:rFonts w:ascii="Times New Roman" w:hAnsi="Times New Roman" w:cs="Times New Roman"/>
          <w:i/>
          <w:iCs/>
        </w:rPr>
        <w:t>re</w:t>
      </w:r>
      <w:r w:rsidRPr="006558AD">
        <w:rPr>
          <w:rFonts w:ascii="Times New Roman" w:hAnsi="Times New Roman" w:cs="Times New Roman"/>
        </w:rPr>
        <w:t xml:space="preserve">, </w:t>
      </w:r>
      <w:r w:rsidRPr="006558AD">
        <w:rPr>
          <w:rFonts w:ascii="Times New Roman" w:hAnsi="Times New Roman" w:cs="Times New Roman"/>
          <w:i/>
          <w:iCs/>
        </w:rPr>
        <w:t>non</w:t>
      </w:r>
      <w:r w:rsidRPr="006558AD">
        <w:rPr>
          <w:rFonts w:ascii="Times New Roman" w:hAnsi="Times New Roman" w:cs="Times New Roman"/>
        </w:rPr>
        <w:t xml:space="preserve">, </w:t>
      </w:r>
      <w:r w:rsidRPr="006558AD">
        <w:rPr>
          <w:rFonts w:ascii="Times New Roman" w:hAnsi="Times New Roman" w:cs="Times New Roman"/>
          <w:i/>
          <w:iCs/>
        </w:rPr>
        <w:t>sub</w:t>
      </w:r>
      <w:r w:rsidRPr="006558AD">
        <w:rPr>
          <w:rFonts w:ascii="Times New Roman" w:hAnsi="Times New Roman" w:cs="Times New Roman"/>
        </w:rPr>
        <w:t xml:space="preserve">, </w:t>
      </w:r>
      <w:r w:rsidRPr="006558AD">
        <w:rPr>
          <w:rFonts w:ascii="Times New Roman" w:hAnsi="Times New Roman" w:cs="Times New Roman"/>
          <w:i/>
          <w:iCs/>
        </w:rPr>
        <w:t>super</w:t>
      </w:r>
      <w:r w:rsidRPr="006558AD">
        <w:rPr>
          <w:rFonts w:ascii="Times New Roman" w:hAnsi="Times New Roman" w:cs="Times New Roman"/>
        </w:rPr>
        <w:t xml:space="preserve">, </w:t>
      </w:r>
      <w:r w:rsidRPr="006558AD">
        <w:rPr>
          <w:rFonts w:ascii="Times New Roman" w:hAnsi="Times New Roman" w:cs="Times New Roman"/>
          <w:i/>
          <w:iCs/>
        </w:rPr>
        <w:t>anti</w:t>
      </w:r>
      <w:r w:rsidRPr="006558AD">
        <w:rPr>
          <w:rFonts w:ascii="Times New Roman" w:hAnsi="Times New Roman" w:cs="Times New Roman"/>
        </w:rPr>
        <w:t xml:space="preserve">, </w:t>
      </w:r>
      <w:r w:rsidRPr="006558AD">
        <w:rPr>
          <w:rFonts w:ascii="Times New Roman" w:hAnsi="Times New Roman" w:cs="Times New Roman"/>
          <w:i/>
          <w:iCs/>
        </w:rPr>
        <w:t>inter</w:t>
      </w:r>
      <w:r w:rsidRPr="006558AD">
        <w:rPr>
          <w:rFonts w:ascii="Times New Roman" w:hAnsi="Times New Roman" w:cs="Times New Roman"/>
        </w:rPr>
        <w:t xml:space="preserve">, and </w:t>
      </w:r>
      <w:r w:rsidRPr="006558AD">
        <w:rPr>
          <w:rFonts w:ascii="Times New Roman" w:hAnsi="Times New Roman" w:cs="Times New Roman"/>
          <w:i/>
          <w:iCs/>
          <w:lang w:val="de-DE"/>
        </w:rPr>
        <w:t>intra</w:t>
      </w:r>
      <w:r w:rsidRPr="006558AD">
        <w:rPr>
          <w:rFonts w:ascii="Times New Roman" w:hAnsi="Times New Roman" w:cs="Times New Roman"/>
          <w:lang w:val="de-DE"/>
        </w:rPr>
        <w:t xml:space="preserve">, </w:t>
      </w:r>
      <w:r w:rsidRPr="006558AD">
        <w:rPr>
          <w:rFonts w:ascii="Times New Roman" w:hAnsi="Times New Roman" w:cs="Times New Roman"/>
        </w:rPr>
        <w:t xml:space="preserve">that are attached to the beginning of another morpheme are called </w:t>
      </w:r>
      <w:r w:rsidRPr="006558AD">
        <w:rPr>
          <w:rFonts w:ascii="Times New Roman" w:hAnsi="Times New Roman" w:cs="Times New Roman"/>
          <w:i/>
          <w:iCs/>
        </w:rPr>
        <w:t>pref</w:t>
      </w:r>
      <w:r>
        <w:rPr>
          <w:rFonts w:ascii="Times New Roman" w:hAnsi="Times New Roman" w:cs="Times New Roman"/>
          <w:i/>
          <w:iCs/>
        </w:rPr>
        <w:t>i</w:t>
      </w:r>
      <w:r w:rsidRPr="006558AD">
        <w:rPr>
          <w:rFonts w:ascii="Times New Roman" w:hAnsi="Times New Roman" w:cs="Times New Roman"/>
          <w:i/>
          <w:iCs/>
        </w:rPr>
        <w:t>xes</w:t>
      </w:r>
      <w:r w:rsidRPr="006558AD">
        <w:rPr>
          <w:rFonts w:ascii="Times New Roman" w:hAnsi="Times New Roman" w:cs="Times New Roman"/>
        </w:rPr>
        <w:t xml:space="preserve">. Similarly, </w:t>
      </w:r>
      <w:r w:rsidR="00A35552">
        <w:rPr>
          <w:rFonts w:ascii="Times New Roman" w:hAnsi="Times New Roman" w:cs="Times New Roman"/>
          <w:i/>
          <w:iCs/>
        </w:rPr>
        <w:t>s</w:t>
      </w:r>
      <w:r w:rsidRPr="006558AD">
        <w:rPr>
          <w:rFonts w:ascii="Times New Roman" w:hAnsi="Times New Roman" w:cs="Times New Roman"/>
          <w:i/>
          <w:iCs/>
        </w:rPr>
        <w:t>uf</w:t>
      </w:r>
      <w:r>
        <w:rPr>
          <w:rFonts w:ascii="Times New Roman" w:hAnsi="Times New Roman" w:cs="Times New Roman"/>
          <w:i/>
          <w:iCs/>
        </w:rPr>
        <w:t>fi</w:t>
      </w:r>
      <w:r w:rsidRPr="006558AD">
        <w:rPr>
          <w:rFonts w:ascii="Times New Roman" w:hAnsi="Times New Roman" w:cs="Times New Roman"/>
          <w:i/>
          <w:iCs/>
        </w:rPr>
        <w:t xml:space="preserve">xes </w:t>
      </w:r>
      <w:r w:rsidRPr="006558AD">
        <w:rPr>
          <w:rFonts w:ascii="Times New Roman" w:hAnsi="Times New Roman" w:cs="Times New Roman"/>
        </w:rPr>
        <w:t xml:space="preserve">are morphemes that get added at the end, such as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i/>
          <w:iCs/>
        </w:rPr>
        <w:t>ness</w:t>
      </w:r>
      <w:r w:rsidRPr="006558AD">
        <w:rPr>
          <w:rFonts w:ascii="Times New Roman" w:hAnsi="Times New Roman" w:cs="Times New Roman"/>
        </w:rPr>
        <w:t xml:space="preserve">, </w:t>
      </w:r>
      <w:r w:rsidRPr="006558AD">
        <w:rPr>
          <w:rFonts w:ascii="Times New Roman" w:hAnsi="Times New Roman" w:cs="Times New Roman"/>
          <w:i/>
          <w:iCs/>
          <w:lang w:val="nb-NO"/>
        </w:rPr>
        <w:t>ly</w:t>
      </w:r>
      <w:r w:rsidRPr="006558AD">
        <w:rPr>
          <w:rFonts w:ascii="Times New Roman" w:hAnsi="Times New Roman" w:cs="Times New Roman"/>
          <w:lang w:val="nb-NO"/>
        </w:rPr>
        <w:t xml:space="preserve">, </w:t>
      </w:r>
      <w:r w:rsidR="007B6880">
        <w:rPr>
          <w:rFonts w:ascii="Times New Roman" w:hAnsi="Times New Roman" w:cs="Times New Roman"/>
          <w:lang w:val="nb-NO"/>
        </w:rPr>
        <w:t xml:space="preserve">and </w:t>
      </w:r>
      <w:r w:rsidRPr="006558AD">
        <w:rPr>
          <w:rFonts w:ascii="Times New Roman" w:hAnsi="Times New Roman" w:cs="Times New Roman"/>
          <w:i/>
          <w:iCs/>
        </w:rPr>
        <w:t>able</w:t>
      </w:r>
      <w:r w:rsidRPr="006558AD">
        <w:rPr>
          <w:rFonts w:ascii="Times New Roman" w:hAnsi="Times New Roman" w:cs="Times New Roman"/>
        </w:rPr>
        <w:t>. A morpheme that is a pref</w:t>
      </w:r>
      <w:r>
        <w:rPr>
          <w:rFonts w:ascii="Times New Roman" w:hAnsi="Times New Roman" w:cs="Times New Roman"/>
        </w:rPr>
        <w:t>i</w:t>
      </w:r>
      <w:r w:rsidRPr="006558AD">
        <w:rPr>
          <w:rFonts w:ascii="Times New Roman" w:hAnsi="Times New Roman" w:cs="Times New Roman"/>
        </w:rPr>
        <w:t>x in one language, in a semantic sense, maybe a suf</w:t>
      </w:r>
      <w:r w:rsidR="005A3B3A">
        <w:rPr>
          <w:rFonts w:ascii="Times New Roman" w:hAnsi="Times New Roman" w:cs="Times New Roman"/>
        </w:rPr>
        <w:t>fi</w:t>
      </w:r>
      <w:r w:rsidRPr="006558AD">
        <w:rPr>
          <w:rFonts w:ascii="Times New Roman" w:hAnsi="Times New Roman" w:cs="Times New Roman"/>
        </w:rPr>
        <w:t>x in another and vice versa.</w:t>
      </w:r>
    </w:p>
    <w:p w:rsidR="005D09CA" w:rsidRDefault="005D09CA" w:rsidP="006558AD">
      <w:pPr>
        <w:shd w:val="clear" w:color="auto" w:fill="FFFFFF"/>
        <w:jc w:val="both"/>
        <w:rPr>
          <w:rFonts w:ascii="Times New Roman" w:hAnsi="Times New Roman" w:cs="Times New Roman"/>
        </w:rPr>
      </w:pPr>
    </w:p>
    <w:tbl>
      <w:tblPr>
        <w:tblW w:w="4146" w:type="dxa"/>
        <w:jc w:val="center"/>
        <w:tblLayout w:type="fixed"/>
        <w:tblCellMar>
          <w:left w:w="40" w:type="dxa"/>
          <w:right w:w="40" w:type="dxa"/>
        </w:tblCellMar>
        <w:tblLook w:val="0000"/>
      </w:tblPr>
      <w:tblGrid>
        <w:gridCol w:w="1591"/>
        <w:gridCol w:w="1047"/>
        <w:gridCol w:w="1508"/>
      </w:tblGrid>
      <w:tr w:rsidR="005D09CA" w:rsidRPr="006558AD" w:rsidTr="005D09CA">
        <w:trPr>
          <w:trHeight w:val="20"/>
          <w:jc w:val="center"/>
        </w:trPr>
        <w:tc>
          <w:tcPr>
            <w:tcW w:w="1591"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5D09CA" w:rsidRPr="006558AD" w:rsidTr="005D09CA">
        <w:trPr>
          <w:trHeight w:val="20"/>
          <w:jc w:val="center"/>
        </w:trPr>
        <w:tc>
          <w:tcPr>
            <w:tcW w:w="1591"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5D09CA" w:rsidRPr="005D09CA" w:rsidRDefault="00A35552" w:rsidP="005D09CA">
            <w:pPr>
              <w:shd w:val="clear" w:color="auto" w:fill="FFFFFF"/>
              <w:jc w:val="both"/>
              <w:rPr>
                <w:rFonts w:ascii="Times New Roman" w:hAnsi="Times New Roman" w:cs="Times New Roman"/>
                <w:lang w:val="nb-NO"/>
              </w:rPr>
            </w:pPr>
            <w:r>
              <w:rPr>
                <w:rFonts w:ascii="Times New Roman" w:hAnsi="Times New Roman" w:cs="Times New Roman"/>
              </w:rPr>
              <w:t>e</w:t>
            </w:r>
            <w:r w:rsidR="005D09CA"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181B54" w:rsidRDefault="00181B54" w:rsidP="00772DA7">
      <w:pPr>
        <w:shd w:val="clear" w:color="auto" w:fill="FFFFFF"/>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 xml:space="preserve">Table 2.3: Comparing the results of Porter </w:t>
      </w:r>
      <w:r w:rsidRPr="00BD5F05">
        <w:rPr>
          <w:rFonts w:ascii="Times New Roman" w:hAnsi="Times New Roman" w:cs="Times New Roman"/>
          <w:highlight w:val="cyan"/>
          <w:lang w:val="nb-NO"/>
        </w:rPr>
        <w:t xml:space="preserve">Stemmer </w:t>
      </w:r>
      <w:r w:rsidRPr="00BD5F05">
        <w:rPr>
          <w:rFonts w:ascii="Times New Roman" w:hAnsi="Times New Roman" w:cs="Times New Roman"/>
          <w:highlight w:val="cyan"/>
        </w:rPr>
        <w:t>and WordNetLemmatizer algorithms for various words.</w:t>
      </w:r>
    </w:p>
    <w:p w:rsidR="005D09CA" w:rsidRDefault="005D09CA"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Historically, we have been following morphological rules that govern how these af</w:t>
      </w:r>
      <w:r>
        <w:rPr>
          <w:rFonts w:ascii="Times New Roman" w:hAnsi="Times New Roman" w:cs="Times New Roman"/>
        </w:rPr>
        <w:t>f</w:t>
      </w:r>
      <w:r w:rsidR="005A3B3A">
        <w:rPr>
          <w:rFonts w:ascii="Times New Roman" w:hAnsi="Times New Roman" w:cs="Times New Roman"/>
        </w:rPr>
        <w:t>i</w:t>
      </w:r>
      <w:r w:rsidRPr="006558AD">
        <w:rPr>
          <w:rFonts w:ascii="Times New Roman" w:hAnsi="Times New Roman" w:cs="Times New Roman"/>
        </w:rPr>
        <w:t>xes attach to the base word. For instance, when we add pref</w:t>
      </w:r>
      <w:r>
        <w:rPr>
          <w:rFonts w:ascii="Times New Roman" w:hAnsi="Times New Roman" w:cs="Times New Roman"/>
        </w:rPr>
        <w:t>i</w:t>
      </w:r>
      <w:r w:rsidRPr="006558AD">
        <w:rPr>
          <w:rFonts w:ascii="Times New Roman" w:hAnsi="Times New Roman" w:cs="Times New Roman"/>
        </w:rPr>
        <w:t xml:space="preserve">xes, the resulting word is formed by putting together the two morphemes </w:t>
      </w:r>
      <w:r w:rsidRPr="006558AD">
        <w:rPr>
          <w:rFonts w:ascii="Times New Roman" w:hAnsi="Times New Roman" w:cs="Times New Roman"/>
          <w:lang w:val="da-DK"/>
        </w:rPr>
        <w:t xml:space="preserve">as-is </w:t>
      </w:r>
      <w:r w:rsidRPr="006558AD">
        <w:rPr>
          <w:rFonts w:ascii="Times New Roman" w:hAnsi="Times New Roman" w:cs="Times New Roman"/>
        </w:rPr>
        <w:t xml:space="preserve">(e.g., </w:t>
      </w:r>
      <w:r w:rsidRPr="006558AD">
        <w:rPr>
          <w:rFonts w:ascii="Times New Roman" w:hAnsi="Times New Roman" w:cs="Times New Roman"/>
          <w:i/>
          <w:iCs/>
        </w:rPr>
        <w:t xml:space="preserve">pre </w:t>
      </w:r>
      <w:r w:rsidRPr="006558AD">
        <w:rPr>
          <w:rFonts w:ascii="Times New Roman" w:hAnsi="Times New Roman" w:cs="Times New Roman"/>
        </w:rPr>
        <w:t xml:space="preserve">+ </w:t>
      </w:r>
      <w:r w:rsidRPr="006558AD">
        <w:rPr>
          <w:rFonts w:ascii="Times New Roman" w:hAnsi="Times New Roman" w:cs="Times New Roman"/>
          <w:i/>
          <w:iCs/>
        </w:rPr>
        <w:t>f</w:t>
      </w:r>
      <w:r>
        <w:rPr>
          <w:rFonts w:ascii="Times New Roman" w:hAnsi="Times New Roman" w:cs="Times New Roman"/>
          <w:i/>
          <w:iCs/>
        </w:rPr>
        <w:t>l</w:t>
      </w:r>
      <w:r w:rsidRPr="006558AD">
        <w:rPr>
          <w:rFonts w:ascii="Times New Roman" w:hAnsi="Times New Roman" w:cs="Times New Roman"/>
          <w:i/>
          <w:iCs/>
        </w:rPr>
        <w:t xml:space="preserve">ight </w:t>
      </w:r>
      <w:r w:rsidRPr="006558AD">
        <w:rPr>
          <w:rFonts w:ascii="Times New Roman" w:hAnsi="Times New Roman" w:cs="Times New Roman"/>
        </w:rPr>
        <w:t xml:space="preserve">= </w:t>
      </w:r>
      <w:r w:rsidRPr="006558AD">
        <w:rPr>
          <w:rFonts w:ascii="Times New Roman" w:hAnsi="Times New Roman" w:cs="Times New Roman"/>
          <w:i/>
          <w:iCs/>
        </w:rPr>
        <w:t>pref</w:t>
      </w:r>
      <w:r w:rsidR="005A3B3A">
        <w:rPr>
          <w:rFonts w:ascii="Times New Roman" w:hAnsi="Times New Roman" w:cs="Times New Roman"/>
          <w:i/>
          <w:iCs/>
        </w:rPr>
        <w:t>l</w:t>
      </w:r>
      <w:r w:rsidRPr="006558AD">
        <w:rPr>
          <w:rFonts w:ascii="Times New Roman" w:hAnsi="Times New Roman" w:cs="Times New Roman"/>
          <w:i/>
          <w:iCs/>
        </w:rPr>
        <w:t>ight</w:t>
      </w:r>
      <w:r w:rsidRPr="006558AD">
        <w:rPr>
          <w:rFonts w:ascii="Times New Roman" w:hAnsi="Times New Roman" w:cs="Times New Roman"/>
        </w:rPr>
        <w:t>). In contrast, the resulting word might not be a simple concatenation in many suf</w:t>
      </w:r>
      <w:r>
        <w:rPr>
          <w:rFonts w:ascii="Times New Roman" w:hAnsi="Times New Roman" w:cs="Times New Roman"/>
        </w:rPr>
        <w:t>fi</w:t>
      </w:r>
      <w:r w:rsidRPr="006558AD">
        <w:rPr>
          <w:rFonts w:ascii="Times New Roman" w:hAnsi="Times New Roman" w:cs="Times New Roman"/>
        </w:rPr>
        <w:t xml:space="preserve">xes (e.g., </w:t>
      </w:r>
      <w:r w:rsidRPr="006558AD">
        <w:rPr>
          <w:rFonts w:ascii="Times New Roman" w:hAnsi="Times New Roman" w:cs="Times New Roman"/>
          <w:i/>
          <w:iCs/>
        </w:rPr>
        <w:t xml:space="preserve">ready </w:t>
      </w:r>
      <w:r w:rsidRPr="006558AD">
        <w:rPr>
          <w:rFonts w:ascii="Times New Roman" w:hAnsi="Times New Roman" w:cs="Times New Roman"/>
        </w:rPr>
        <w:t xml:space="preserve">+ </w:t>
      </w:r>
      <w:r w:rsidRPr="006558AD">
        <w:rPr>
          <w:rFonts w:ascii="Times New Roman" w:hAnsi="Times New Roman" w:cs="Times New Roman"/>
          <w:i/>
          <w:iCs/>
          <w:lang w:val="nb-NO"/>
        </w:rPr>
        <w:t xml:space="preserve">ly </w:t>
      </w:r>
      <w:r w:rsidRPr="006558AD">
        <w:rPr>
          <w:rFonts w:ascii="Times New Roman" w:hAnsi="Times New Roman" w:cs="Times New Roman"/>
          <w:lang w:val="nb-NO"/>
        </w:rPr>
        <w:t xml:space="preserve">= </w:t>
      </w:r>
      <w:r w:rsidRPr="006558AD">
        <w:rPr>
          <w:rFonts w:ascii="Times New Roman" w:hAnsi="Times New Roman" w:cs="Times New Roman"/>
          <w:i/>
          <w:iCs/>
        </w:rPr>
        <w:t>readily</w:t>
      </w:r>
      <w:r w:rsidRPr="006558AD">
        <w:rPr>
          <w:rFonts w:ascii="Times New Roman" w:hAnsi="Times New Roman" w:cs="Times New Roman"/>
        </w:rPr>
        <w:t>). In English, as well as many other languages, apart from attaching af</w:t>
      </w:r>
      <w:r>
        <w:rPr>
          <w:rFonts w:ascii="Times New Roman" w:hAnsi="Times New Roman" w:cs="Times New Roman"/>
        </w:rPr>
        <w:t>fi</w:t>
      </w:r>
      <w:r w:rsidRPr="006558AD">
        <w:rPr>
          <w:rFonts w:ascii="Times New Roman" w:hAnsi="Times New Roman" w:cs="Times New Roman"/>
        </w:rPr>
        <w:t xml:space="preserve">xes, new words can also be formed by </w:t>
      </w:r>
      <w:r w:rsidRPr="006558AD">
        <w:rPr>
          <w:rFonts w:ascii="Times New Roman" w:hAnsi="Times New Roman" w:cs="Times New Roman"/>
          <w:i/>
          <w:iCs/>
        </w:rPr>
        <w:t xml:space="preserve">compounding </w:t>
      </w:r>
      <w:r w:rsidRPr="006558AD">
        <w:rPr>
          <w:rFonts w:ascii="Times New Roman" w:hAnsi="Times New Roman" w:cs="Times New Roman"/>
        </w:rPr>
        <w:t>existing words, where individual words, like ‘</w:t>
      </w:r>
      <w:r w:rsidRPr="006558AD">
        <w:rPr>
          <w:rFonts w:ascii="Times New Roman" w:hAnsi="Times New Roman" w:cs="Times New Roman"/>
          <w:i/>
          <w:iCs/>
        </w:rPr>
        <w:t>black</w:t>
      </w:r>
      <w:r w:rsidRPr="006558AD">
        <w:rPr>
          <w:rFonts w:ascii="Times New Roman" w:hAnsi="Times New Roman" w:cs="Times New Roman"/>
        </w:rPr>
        <w:t>’ and ‘</w:t>
      </w:r>
      <w:r w:rsidRPr="006558AD">
        <w:rPr>
          <w:rFonts w:ascii="Times New Roman" w:hAnsi="Times New Roman" w:cs="Times New Roman"/>
          <w:i/>
          <w:iCs/>
        </w:rPr>
        <w:t>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can be joined together to </w:t>
      </w:r>
      <w:r w:rsidRPr="006558AD">
        <w:rPr>
          <w:rFonts w:ascii="Times New Roman" w:hAnsi="Times New Roman" w:cs="Times New Roman"/>
        </w:rPr>
        <w:lastRenderedPageBreak/>
        <w:t xml:space="preserve">form a </w:t>
      </w:r>
      <w:r w:rsidRPr="006558AD">
        <w:rPr>
          <w:rFonts w:ascii="Times New Roman" w:hAnsi="Times New Roman" w:cs="Times New Roman"/>
          <w:i/>
          <w:iCs/>
        </w:rPr>
        <w:t xml:space="preserve">compound word </w:t>
      </w:r>
      <w:r w:rsidRPr="006558AD">
        <w:rPr>
          <w:rFonts w:ascii="Times New Roman" w:hAnsi="Times New Roman" w:cs="Times New Roman"/>
        </w:rPr>
        <w:t>like ‘</w:t>
      </w:r>
      <w:r w:rsidRPr="006558AD">
        <w:rPr>
          <w:rFonts w:ascii="Times New Roman" w:hAnsi="Times New Roman" w:cs="Times New Roman"/>
          <w:i/>
          <w:iCs/>
        </w:rPr>
        <w:t>blackboard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In other cases, words like ‘</w:t>
      </w:r>
      <w:r w:rsidRPr="006558AD">
        <w:rPr>
          <w:rFonts w:ascii="Times New Roman" w:hAnsi="Times New Roman" w:cs="Times New Roman"/>
          <w:i/>
          <w:iCs/>
        </w:rPr>
        <w:t>will</w:t>
      </w:r>
      <w:r w:rsidRPr="006558AD">
        <w:rPr>
          <w:rFonts w:ascii="Times New Roman" w:hAnsi="Times New Roman" w:cs="Times New Roman"/>
        </w:rPr>
        <w:t>’ and ‘</w:t>
      </w:r>
      <w:r w:rsidRPr="006558AD">
        <w:rPr>
          <w:rFonts w:ascii="Times New Roman" w:hAnsi="Times New Roman" w:cs="Times New Roman"/>
          <w:i/>
          <w:iCs/>
        </w:rPr>
        <w:t>would</w:t>
      </w:r>
      <w:r w:rsidRPr="006558AD">
        <w:rPr>
          <w:rFonts w:ascii="Times New Roman" w:hAnsi="Times New Roman" w:cs="Times New Roman"/>
        </w:rPr>
        <w:t xml:space="preserve">’ are contracted to </w:t>
      </w:r>
      <w:r w:rsidRPr="006558AD">
        <w:rPr>
          <w:rFonts w:ascii="Times New Roman" w:hAnsi="Times New Roman" w:cs="Times New Roman"/>
          <w:i/>
          <w:iCs/>
          <w:lang w:val="nb-NO"/>
        </w:rPr>
        <w:t xml:space="preserve">-’ll </w:t>
      </w:r>
      <w:r w:rsidRPr="006558AD">
        <w:rPr>
          <w:rFonts w:ascii="Times New Roman" w:hAnsi="Times New Roman" w:cs="Times New Roman"/>
        </w:rPr>
        <w:t xml:space="preserve">and </w:t>
      </w:r>
      <w:r w:rsidRPr="006558AD">
        <w:rPr>
          <w:rFonts w:ascii="Times New Roman" w:hAnsi="Times New Roman" w:cs="Times New Roman"/>
          <w:i/>
          <w:iCs/>
        </w:rPr>
        <w:t xml:space="preserve">-’d </w:t>
      </w:r>
      <w:r w:rsidRPr="006558AD">
        <w:rPr>
          <w:rFonts w:ascii="Times New Roman" w:hAnsi="Times New Roman" w:cs="Times New Roman"/>
        </w:rPr>
        <w:t xml:space="preserve">and attached to the end of words. Identifying the various parts of a word into the morphemes that it is composed of and producing its structured representation is called </w:t>
      </w:r>
      <w:r w:rsidRPr="006558AD">
        <w:rPr>
          <w:rFonts w:ascii="Times New Roman" w:hAnsi="Times New Roman" w:cs="Times New Roman"/>
          <w:i/>
          <w:iCs/>
        </w:rPr>
        <w:t xml:space="preserve">morphological parsing </w:t>
      </w:r>
      <w:r w:rsidRPr="006558AD">
        <w:rPr>
          <w:rFonts w:ascii="Times New Roman" w:hAnsi="Times New Roman" w:cs="Times New Roman"/>
        </w:rPr>
        <w:t xml:space="preserve">or </w:t>
      </w:r>
      <w:r w:rsidRPr="006558AD">
        <w:rPr>
          <w:rFonts w:ascii="Times New Roman" w:hAnsi="Times New Roman" w:cs="Times New Roman"/>
          <w:i/>
          <w:iCs/>
        </w:rPr>
        <w:t>stemming</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2.3.2</w:t>
      </w:r>
      <w:r w:rsidR="002162DC">
        <w:rPr>
          <w:rFonts w:ascii="Times New Roman" w:hAnsi="Times New Roman" w:cs="Times New Roman"/>
          <w:b/>
          <w:bCs/>
          <w:i/>
          <w:iCs/>
        </w:rPr>
        <w:t xml:space="preserve"> </w:t>
      </w:r>
      <w:r w:rsidRPr="006558AD">
        <w:rPr>
          <w:rFonts w:ascii="Times New Roman" w:hAnsi="Times New Roman" w:cs="Times New Roman"/>
          <w:b/>
          <w:bCs/>
          <w:i/>
          <w:iCs/>
        </w:rPr>
        <w:t>Stemming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 stemming algorithm or </w:t>
      </w:r>
      <w:r w:rsidRPr="006558AD">
        <w:rPr>
          <w:rFonts w:ascii="Times New Roman" w:hAnsi="Times New Roman" w:cs="Times New Roman"/>
          <w:i/>
          <w:iCs/>
          <w:lang w:val="nb-NO"/>
        </w:rPr>
        <w:t xml:space="preserve">stemmer </w:t>
      </w:r>
      <w:r w:rsidRPr="006558AD">
        <w:rPr>
          <w:rFonts w:ascii="Times New Roman" w:hAnsi="Times New Roman" w:cs="Times New Roman"/>
        </w:rPr>
        <w:t>is the one that eliminates af</w:t>
      </w:r>
      <w:r>
        <w:rPr>
          <w:rFonts w:ascii="Times New Roman" w:hAnsi="Times New Roman" w:cs="Times New Roman"/>
        </w:rPr>
        <w:t>fi</w:t>
      </w:r>
      <w:r w:rsidRPr="006558AD">
        <w:rPr>
          <w:rFonts w:ascii="Times New Roman" w:hAnsi="Times New Roman" w:cs="Times New Roman"/>
        </w:rPr>
        <w:t xml:space="preserve">xes and serves as a heuristic to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the inf</w:t>
      </w:r>
      <w:r w:rsidR="005A3B3A">
        <w:rPr>
          <w:rFonts w:ascii="Times New Roman" w:hAnsi="Times New Roman" w:cs="Times New Roman"/>
        </w:rPr>
        <w:t>l</w:t>
      </w:r>
      <w:r w:rsidRPr="006558AD">
        <w:rPr>
          <w:rFonts w:ascii="Times New Roman" w:hAnsi="Times New Roman" w:cs="Times New Roman"/>
        </w:rPr>
        <w:t xml:space="preserve">ectional (plurals, tenses, etc.) and derivational (turning verbs into nouns) forms of a word. For example, </w:t>
      </w:r>
      <w:r w:rsidR="007B6880">
        <w:rPr>
          <w:rFonts w:ascii="Times New Roman" w:hAnsi="Times New Roman" w:cs="Times New Roman"/>
        </w:rPr>
        <w:t xml:space="preserve">the </w:t>
      </w:r>
      <w:r w:rsidRPr="006558AD">
        <w:rPr>
          <w:rFonts w:ascii="Times New Roman" w:hAnsi="Times New Roman" w:cs="Times New Roman"/>
        </w:rPr>
        <w:t xml:space="preserve">words </w:t>
      </w:r>
      <w:r w:rsidRPr="006558AD">
        <w:rPr>
          <w:rFonts w:ascii="Times New Roman" w:hAnsi="Times New Roman" w:cs="Times New Roman"/>
          <w:i/>
          <w:iCs/>
        </w:rPr>
        <w:t>run</w:t>
      </w:r>
      <w:r w:rsidRPr="006558AD">
        <w:rPr>
          <w:rFonts w:ascii="Times New Roman" w:hAnsi="Times New Roman" w:cs="Times New Roman"/>
        </w:rPr>
        <w:t xml:space="preserve">, </w:t>
      </w:r>
      <w:r w:rsidRPr="006558AD">
        <w:rPr>
          <w:rFonts w:ascii="Times New Roman" w:hAnsi="Times New Roman" w:cs="Times New Roman"/>
          <w:i/>
          <w:iCs/>
        </w:rPr>
        <w:t>runs</w:t>
      </w:r>
      <w:r w:rsidRPr="006558AD">
        <w:rPr>
          <w:rFonts w:ascii="Times New Roman" w:hAnsi="Times New Roman" w:cs="Times New Roman"/>
        </w:rPr>
        <w:t xml:space="preserve">, </w:t>
      </w:r>
      <w:r w:rsidRPr="006558AD">
        <w:rPr>
          <w:rFonts w:ascii="Times New Roman" w:hAnsi="Times New Roman" w:cs="Times New Roman"/>
          <w:i/>
          <w:iCs/>
        </w:rPr>
        <w:t>ran</w:t>
      </w:r>
      <w:r w:rsidRPr="006558AD">
        <w:rPr>
          <w:rFonts w:ascii="Times New Roman" w:hAnsi="Times New Roman" w:cs="Times New Roman"/>
        </w:rPr>
        <w:t xml:space="preserve">, and </w:t>
      </w:r>
      <w:r w:rsidRPr="006558AD">
        <w:rPr>
          <w:rFonts w:ascii="Times New Roman" w:hAnsi="Times New Roman" w:cs="Times New Roman"/>
          <w:i/>
          <w:iCs/>
        </w:rPr>
        <w:t xml:space="preserve">running </w:t>
      </w:r>
      <w:r w:rsidRPr="006558AD">
        <w:rPr>
          <w:rFonts w:ascii="Times New Roman" w:hAnsi="Times New Roman" w:cs="Times New Roman"/>
        </w:rPr>
        <w:t>all refer to the same underlying concept and can be represented by a single concept instead of four dif</w:t>
      </w:r>
      <w:r w:rsidR="005A3B3A">
        <w:rPr>
          <w:rFonts w:ascii="Times New Roman" w:hAnsi="Times New Roman" w:cs="Times New Roman"/>
        </w:rPr>
        <w:t>f</w:t>
      </w:r>
      <w:r w:rsidRPr="006558AD">
        <w:rPr>
          <w:rFonts w:ascii="Times New Roman" w:hAnsi="Times New Roman" w:cs="Times New Roman"/>
        </w:rPr>
        <w:t>erent ones. However, stemming can be tricky as we can lose information by chopping of</w:t>
      </w:r>
      <w:r>
        <w:rPr>
          <w:rFonts w:ascii="Times New Roman" w:hAnsi="Times New Roman" w:cs="Times New Roman"/>
        </w:rPr>
        <w:t>f</w:t>
      </w:r>
      <w:r w:rsidRPr="006558AD">
        <w:rPr>
          <w:rFonts w:ascii="Times New Roman" w:hAnsi="Times New Roman" w:cs="Times New Roman"/>
        </w:rPr>
        <w:t xml:space="preserve"> a few characters of a word indiscriminately. In order to support stemming, a variety of heuristics (rule-based) algorithms have been proposed. NLP packages often include the famous stemming algorithms</w:t>
      </w:r>
      <w:r w:rsidR="00DA345E">
        <w:rPr>
          <w:rFonts w:ascii="Times New Roman" w:hAnsi="Times New Roman" w:cs="Times New Roman"/>
        </w:rPr>
        <w:t>—</w:t>
      </w:r>
      <w:r w:rsidRPr="006558AD">
        <w:rPr>
          <w:rFonts w:ascii="Times New Roman" w:hAnsi="Times New Roman" w:cs="Times New Roman"/>
        </w:rPr>
        <w:t>the Porter</w:t>
      </w:r>
      <w:r w:rsidR="005A3B3A">
        <w:rPr>
          <w:rStyle w:val="FootnoteReference"/>
          <w:rFonts w:ascii="Times New Roman" w:hAnsi="Times New Roman" w:cs="Times New Roman"/>
        </w:rPr>
        <w:footnoteReference w:id="4"/>
      </w:r>
      <w:r w:rsidRPr="006558AD">
        <w:rPr>
          <w:rFonts w:ascii="Times New Roman" w:hAnsi="Times New Roman" w:cs="Times New Roman"/>
        </w:rPr>
        <w:t xml:space="preserve"> and Snowball</w:t>
      </w:r>
      <w:r w:rsidR="005A3B3A">
        <w:rPr>
          <w:rStyle w:val="FootnoteReference"/>
          <w:rFonts w:ascii="Times New Roman" w:hAnsi="Times New Roman" w:cs="Times New Roman"/>
        </w:rPr>
        <w:footnoteReference w:id="5"/>
      </w:r>
      <w:r w:rsidRPr="006558AD">
        <w:rPr>
          <w:rFonts w:ascii="Times New Roman" w:hAnsi="Times New Roman" w:cs="Times New Roman"/>
        </w:rPr>
        <w:t xml:space="preserve"> </w:t>
      </w:r>
      <w:r w:rsidR="00D326C4">
        <w:rPr>
          <w:rFonts w:ascii="Times New Roman" w:hAnsi="Times New Roman" w:cs="Times New Roman"/>
          <w:lang w:val="nb-NO"/>
        </w:rPr>
        <w:t>Stemmers</w:t>
      </w:r>
      <w:r w:rsidRPr="006558AD">
        <w:rPr>
          <w:rFonts w:ascii="Times New Roman" w:hAnsi="Times New Roman" w:cs="Times New Roman"/>
          <w:lang w:val="nb-NO"/>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stem may not be a valid dictionary word but merely an abstraction that represents all the words that look the same at the character level. For instance, if we have a stemming rule to remove all instances of ‘</w:t>
      </w:r>
      <w:r w:rsidRPr="006558AD">
        <w:rPr>
          <w:rFonts w:ascii="Times New Roman" w:hAnsi="Times New Roman" w:cs="Times New Roman"/>
          <w:i/>
          <w:iCs/>
          <w:lang w:val="nb-NO"/>
        </w:rPr>
        <w:t>s</w:t>
      </w:r>
      <w:r w:rsidRPr="006558AD">
        <w:rPr>
          <w:rFonts w:ascii="Times New Roman" w:hAnsi="Times New Roman" w:cs="Times New Roman"/>
          <w:lang w:val="nb-NO"/>
        </w:rPr>
        <w:t xml:space="preserve">’ </w:t>
      </w:r>
      <w:r w:rsidRPr="006558AD">
        <w:rPr>
          <w:rFonts w:ascii="Times New Roman" w:hAnsi="Times New Roman" w:cs="Times New Roman"/>
        </w:rPr>
        <w:t>from the end of words in order to normali</w:t>
      </w:r>
      <w:r w:rsidR="00482EE7">
        <w:rPr>
          <w:rFonts w:ascii="Times New Roman" w:hAnsi="Times New Roman" w:cs="Times New Roman"/>
        </w:rPr>
        <w:t>s</w:t>
      </w:r>
      <w:r w:rsidRPr="006558AD">
        <w:rPr>
          <w:rFonts w:ascii="Times New Roman" w:hAnsi="Times New Roman" w:cs="Times New Roman"/>
        </w:rPr>
        <w:t>e plural forms, we might end up with non-meaningful results as well – ‘</w:t>
      </w:r>
      <w:r w:rsidRPr="006558AD">
        <w:rPr>
          <w:rFonts w:ascii="Times New Roman" w:hAnsi="Times New Roman" w:cs="Times New Roman"/>
          <w:i/>
          <w:iCs/>
        </w:rPr>
        <w:t>lens</w:t>
      </w:r>
      <w:r w:rsidRPr="006558AD">
        <w:rPr>
          <w:rFonts w:ascii="Times New Roman" w:hAnsi="Times New Roman" w:cs="Times New Roman"/>
        </w:rPr>
        <w:t>’ becomes ‘</w:t>
      </w:r>
      <w:r w:rsidRPr="006558AD">
        <w:rPr>
          <w:rFonts w:ascii="Times New Roman" w:hAnsi="Times New Roman" w:cs="Times New Roman"/>
          <w:i/>
          <w:iCs/>
          <w:lang w:val="nb-NO"/>
        </w:rPr>
        <w:t>len</w:t>
      </w:r>
      <w:r w:rsidRPr="006558AD">
        <w:rPr>
          <w:rFonts w:ascii="Times New Roman" w:hAnsi="Times New Roman" w:cs="Times New Roman"/>
          <w:lang w:val="nb-NO"/>
        </w:rPr>
        <w:t xml:space="preserve">’, </w:t>
      </w:r>
      <w:r w:rsidRPr="006558AD">
        <w:rPr>
          <w:rFonts w:ascii="Times New Roman" w:hAnsi="Times New Roman" w:cs="Times New Roman"/>
        </w:rPr>
        <w:t>which is not a known English dictionary term, yet will be acceptable as per the stemming rules.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2.3.3</w:t>
      </w:r>
      <w:r w:rsidR="002162DC">
        <w:rPr>
          <w:rFonts w:ascii="Times New Roman" w:hAnsi="Times New Roman" w:cs="Times New Roman"/>
          <w:b/>
          <w:bCs/>
          <w:i/>
          <w:iCs/>
        </w:rPr>
        <w:t xml:space="preserve"> </w:t>
      </w:r>
      <w:r w:rsidRPr="006558AD">
        <w:rPr>
          <w:rFonts w:ascii="Times New Roman" w:hAnsi="Times New Roman" w:cs="Times New Roman"/>
          <w:b/>
          <w:bCs/>
          <w:i/>
          <w:iCs/>
        </w:rPr>
        <w:t>Lemmati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Instead of </w:t>
      </w:r>
      <w:r w:rsidR="00D326C4">
        <w:rPr>
          <w:rFonts w:ascii="Times New Roman" w:hAnsi="Times New Roman" w:cs="Times New Roman"/>
        </w:rPr>
        <w:t>normalising</w:t>
      </w:r>
      <w:r w:rsidR="00D326C4" w:rsidRPr="006558AD">
        <w:rPr>
          <w:rFonts w:ascii="Times New Roman" w:hAnsi="Times New Roman" w:cs="Times New Roman"/>
        </w:rPr>
        <w:t xml:space="preserve"> </w:t>
      </w:r>
      <w:r w:rsidRPr="006558AD">
        <w:rPr>
          <w:rFonts w:ascii="Times New Roman" w:hAnsi="Times New Roman" w:cs="Times New Roman"/>
        </w:rPr>
        <w:t>the words at the superf</w:t>
      </w:r>
      <w:r w:rsidR="00923028">
        <w:rPr>
          <w:rFonts w:ascii="Times New Roman" w:hAnsi="Times New Roman" w:cs="Times New Roman"/>
        </w:rPr>
        <w:t>i</w:t>
      </w:r>
      <w:r w:rsidRPr="006558AD">
        <w:rPr>
          <w:rFonts w:ascii="Times New Roman" w:hAnsi="Times New Roman" w:cs="Times New Roman"/>
        </w:rPr>
        <w:t xml:space="preserve">cial character level, we can group them based on their larger context and usage. </w:t>
      </w:r>
      <w:r w:rsidR="00D326C4">
        <w:rPr>
          <w:rFonts w:ascii="Times New Roman" w:hAnsi="Times New Roman" w:cs="Times New Roman"/>
          <w:i/>
          <w:iCs/>
        </w:rPr>
        <w:t>Lemmatisers</w:t>
      </w:r>
      <w:r w:rsidR="00D326C4" w:rsidRPr="006558AD">
        <w:rPr>
          <w:rFonts w:ascii="Times New Roman" w:hAnsi="Times New Roman" w:cs="Times New Roman"/>
          <w:i/>
          <w:iCs/>
        </w:rPr>
        <w:t xml:space="preserve"> </w:t>
      </w:r>
      <w:r w:rsidRPr="006558AD">
        <w:rPr>
          <w:rFonts w:ascii="Times New Roman" w:hAnsi="Times New Roman" w:cs="Times New Roman"/>
        </w:rPr>
        <w:t xml:space="preserve">are algorithms that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 xml:space="preserve">words down to the underlying semantic form – the </w:t>
      </w:r>
      <w:r w:rsidRPr="006558AD">
        <w:rPr>
          <w:rFonts w:ascii="Times New Roman" w:hAnsi="Times New Roman" w:cs="Times New Roman"/>
          <w:i/>
          <w:iCs/>
        </w:rPr>
        <w:t>lemma</w:t>
      </w:r>
      <w:r w:rsidRPr="006558AD">
        <w:rPr>
          <w:rFonts w:ascii="Times New Roman" w:hAnsi="Times New Roman" w:cs="Times New Roman"/>
        </w:rPr>
        <w:t xml:space="preserve">.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are usually more accurate than</w:t>
      </w:r>
      <w:r w:rsidR="00923028">
        <w:rPr>
          <w:rFonts w:ascii="Times New Roman" w:hAnsi="Times New Roman" w:cs="Times New Roman"/>
        </w:rPr>
        <w:t xml:space="preserve"> </w:t>
      </w:r>
      <w:r w:rsidRPr="006558AD">
        <w:rPr>
          <w:rFonts w:ascii="Times New Roman" w:hAnsi="Times New Roman" w:cs="Times New Roman"/>
          <w:lang w:val="nb-NO"/>
        </w:rPr>
        <w:t xml:space="preserve">stemmers </w:t>
      </w:r>
      <w:r w:rsidRPr="006558AD">
        <w:rPr>
          <w:rFonts w:ascii="Times New Roman" w:hAnsi="Times New Roman" w:cs="Times New Roman"/>
        </w:rPr>
        <w:t>as they use a knowledge base or thesaurus of words, their synonyms, and forms to ensure that only words that mean the same are clustered together and are represented by a well-def</w:t>
      </w:r>
      <w:r>
        <w:rPr>
          <w:rFonts w:ascii="Times New Roman" w:hAnsi="Times New Roman" w:cs="Times New Roman"/>
        </w:rPr>
        <w:t>i</w:t>
      </w:r>
      <w:r w:rsidRPr="006558AD">
        <w:rPr>
          <w:rFonts w:ascii="Times New Roman" w:hAnsi="Times New Roman" w:cs="Times New Roman"/>
        </w:rPr>
        <w:t>ned lemma instead of an arbitrary stem, which may not be a dictionary word. This dif</w:t>
      </w:r>
      <w:r w:rsidR="00923028">
        <w:rPr>
          <w:rFonts w:ascii="Times New Roman" w:hAnsi="Times New Roman" w:cs="Times New Roman"/>
        </w:rPr>
        <w:t>f</w:t>
      </w:r>
      <w:r w:rsidRPr="006558AD">
        <w:rPr>
          <w:rFonts w:ascii="Times New Roman" w:hAnsi="Times New Roman" w:cs="Times New Roman"/>
        </w:rPr>
        <w:t xml:space="preserve">erence is easier to understand with the examples in Table 2.3. A </w:t>
      </w:r>
      <w:r w:rsidR="00D326C4">
        <w:rPr>
          <w:rFonts w:ascii="Times New Roman" w:hAnsi="Times New Roman" w:cs="Times New Roman"/>
        </w:rPr>
        <w:t>lemmatiser</w:t>
      </w:r>
      <w:r w:rsidR="00D326C4" w:rsidRPr="006558AD">
        <w:rPr>
          <w:rFonts w:ascii="Times New Roman" w:hAnsi="Times New Roman" w:cs="Times New Roman"/>
        </w:rPr>
        <w:t xml:space="preserve"> </w:t>
      </w:r>
      <w:r w:rsidRPr="006558AD">
        <w:rPr>
          <w:rFonts w:ascii="Times New Roman" w:hAnsi="Times New Roman" w:cs="Times New Roman"/>
        </w:rPr>
        <w:t>will be able to group the words ‘</w:t>
      </w:r>
      <w:r w:rsidRPr="006558AD">
        <w:rPr>
          <w:rFonts w:ascii="Times New Roman" w:hAnsi="Times New Roman" w:cs="Times New Roman"/>
          <w:i/>
          <w:iCs/>
        </w:rPr>
        <w:t>good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better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best</w:t>
      </w:r>
      <w:r w:rsidRPr="006558AD">
        <w:rPr>
          <w:rFonts w:ascii="Times New Roman" w:hAnsi="Times New Roman" w:cs="Times New Roman"/>
        </w:rPr>
        <w:t xml:space="preserve">’ into the same bucket if it knows that these words are adjectives. A table or dictionary lookup is often the way how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 xml:space="preserve">retrieve information about similar-meaning words. </w:t>
      </w:r>
      <w:r w:rsidRPr="006558AD">
        <w:rPr>
          <w:rFonts w:ascii="Times New Roman" w:hAnsi="Times New Roman" w:cs="Times New Roman"/>
          <w:lang w:val="da-DK"/>
        </w:rPr>
        <w:t xml:space="preserve">WordNet </w:t>
      </w:r>
      <w:r w:rsidRPr="006558AD">
        <w:rPr>
          <w:rFonts w:ascii="Times New Roman" w:hAnsi="Times New Roman" w:cs="Times New Roman"/>
        </w:rPr>
        <w:t>is a famous database of English words that are linked together by semantic relations.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2.3.4</w:t>
      </w:r>
      <w:r w:rsidR="002162DC">
        <w:rPr>
          <w:rFonts w:ascii="Times New Roman" w:hAnsi="Times New Roman" w:cs="Times New Roman"/>
          <w:b/>
          <w:bCs/>
          <w:i/>
          <w:iCs/>
        </w:rPr>
        <w:t xml:space="preserve"> </w:t>
      </w:r>
      <w:r w:rsidRPr="006558AD">
        <w:rPr>
          <w:rFonts w:ascii="Times New Roman" w:hAnsi="Times New Roman" w:cs="Times New Roman"/>
          <w:b/>
          <w:bCs/>
          <w:i/>
          <w:iCs/>
        </w:rPr>
        <w:t>Lexicon</w:t>
      </w:r>
    </w:p>
    <w:p w:rsidR="004436D6" w:rsidRPr="006558AD" w:rsidRDefault="004436D6" w:rsidP="006558AD">
      <w:pPr>
        <w:shd w:val="clear" w:color="auto" w:fill="FFFFFF"/>
        <w:jc w:val="both"/>
        <w:rPr>
          <w:rFonts w:ascii="Times New Roman" w:hAnsi="Times New Roman" w:cs="Times New Roman"/>
        </w:rPr>
      </w:pPr>
      <w:bookmarkStart w:id="6" w:name="bookmark11"/>
      <w:r w:rsidRPr="006558AD">
        <w:rPr>
          <w:rFonts w:ascii="Times New Roman" w:hAnsi="Times New Roman" w:cs="Times New Roman"/>
        </w:rPr>
        <w:t>S</w:t>
      </w:r>
      <w:bookmarkEnd w:id="6"/>
      <w:r w:rsidRPr="006558AD">
        <w:rPr>
          <w:rFonts w:ascii="Times New Roman" w:hAnsi="Times New Roman" w:cs="Times New Roman"/>
        </w:rPr>
        <w:t xml:space="preserve">temming or </w:t>
      </w:r>
      <w:r w:rsidR="00D326C4">
        <w:rPr>
          <w:rFonts w:ascii="Times New Roman" w:hAnsi="Times New Roman" w:cs="Times New Roman"/>
        </w:rPr>
        <w:t>lemmatisation</w:t>
      </w:r>
      <w:r w:rsidR="00D326C4" w:rsidRPr="006558AD">
        <w:rPr>
          <w:rFonts w:ascii="Times New Roman" w:hAnsi="Times New Roman" w:cs="Times New Roman"/>
        </w:rPr>
        <w:t xml:space="preserve"> </w:t>
      </w:r>
      <w:r w:rsidRPr="006558AD">
        <w:rPr>
          <w:rFonts w:ascii="Times New Roman" w:hAnsi="Times New Roman" w:cs="Times New Roman"/>
        </w:rPr>
        <w:t>helps reduce the signal-to-noise ratio in a text corpus by reducing the redundant concepts present in it. The process allows us to build an optimal vocabulary/lexicon that makes up the language of the corpus. This lexicon def</w:t>
      </w:r>
      <w:r w:rsidR="00923028">
        <w:rPr>
          <w:rFonts w:ascii="Times New Roman" w:hAnsi="Times New Roman" w:cs="Times New Roman"/>
        </w:rPr>
        <w:t>i</w:t>
      </w:r>
      <w:r w:rsidRPr="006558AD">
        <w:rPr>
          <w:rFonts w:ascii="Times New Roman" w:hAnsi="Times New Roman" w:cs="Times New Roman"/>
        </w:rPr>
        <w:t xml:space="preserve">nes the input and output space for the language model trained on the corpus. Many classical tasks in NLP, like sentiment analysis, </w:t>
      </w:r>
      <w:r w:rsidR="002512F2">
        <w:rPr>
          <w:rFonts w:ascii="Times New Roman" w:hAnsi="Times New Roman" w:cs="Times New Roman"/>
        </w:rPr>
        <w:t>NER</w:t>
      </w:r>
      <w:r w:rsidRPr="006558AD">
        <w:rPr>
          <w:rFonts w:ascii="Times New Roman" w:hAnsi="Times New Roman" w:cs="Times New Roman"/>
        </w:rPr>
        <w:t xml:space="preserve">, and </w:t>
      </w:r>
      <w:r w:rsidR="002512F2">
        <w:rPr>
          <w:rFonts w:ascii="Times New Roman" w:hAnsi="Times New Roman" w:cs="Times New Roman"/>
        </w:rPr>
        <w:t>POS</w:t>
      </w:r>
      <w:r w:rsidRPr="006558AD">
        <w:rPr>
          <w:rFonts w:ascii="Times New Roman" w:hAnsi="Times New Roman" w:cs="Times New Roman"/>
        </w:rPr>
        <w:t xml:space="preserve"> tagging, as well as domain-specif</w:t>
      </w:r>
      <w:r w:rsidR="00923028">
        <w:rPr>
          <w:rFonts w:ascii="Times New Roman" w:hAnsi="Times New Roman" w:cs="Times New Roman"/>
        </w:rPr>
        <w:t>i</w:t>
      </w:r>
      <w:r w:rsidRPr="006558AD">
        <w:rPr>
          <w:rFonts w:ascii="Times New Roman" w:hAnsi="Times New Roman" w:cs="Times New Roman"/>
        </w:rPr>
        <w:t xml:space="preserve">c tasks like medical or legal text analysis, depend upon a lexicon for making sense of the input. For many of these tasks, we prefer to use </w:t>
      </w:r>
      <w:r w:rsidR="00D326C4">
        <w:rPr>
          <w:rFonts w:ascii="Times New Roman" w:hAnsi="Times New Roman" w:cs="Times New Roman"/>
        </w:rPr>
        <w:t>specialised</w:t>
      </w:r>
      <w:r w:rsidR="00D326C4" w:rsidRPr="006558AD">
        <w:rPr>
          <w:rFonts w:ascii="Times New Roman" w:hAnsi="Times New Roman" w:cs="Times New Roman"/>
        </w:rPr>
        <w:t xml:space="preserve"> </w:t>
      </w:r>
      <w:r w:rsidRPr="006558AD">
        <w:rPr>
          <w:rFonts w:ascii="Times New Roman" w:hAnsi="Times New Roman" w:cs="Times New Roman"/>
        </w:rPr>
        <w:t>lexicons (e.g., AFINN</w:t>
      </w:r>
      <w:r w:rsidR="00923028">
        <w:rPr>
          <w:rStyle w:val="FootnoteReference"/>
          <w:rFonts w:ascii="Times New Roman" w:hAnsi="Times New Roman" w:cs="Times New Roman"/>
        </w:rPr>
        <w:footnoteReference w:id="6"/>
      </w:r>
      <w:r w:rsidRPr="006558AD">
        <w:rPr>
          <w:rFonts w:ascii="Times New Roman" w:hAnsi="Times New Roman" w:cs="Times New Roman"/>
        </w:rPr>
        <w:t>, SentiWordNet</w:t>
      </w:r>
      <w:r w:rsidR="00923028">
        <w:rPr>
          <w:rStyle w:val="FootnoteReference"/>
          <w:rFonts w:ascii="Times New Roman" w:hAnsi="Times New Roman" w:cs="Times New Roman"/>
        </w:rPr>
        <w:footnoteReference w:id="7"/>
      </w:r>
      <w:r w:rsidRPr="006558AD">
        <w:rPr>
          <w:rFonts w:ascii="Times New Roman" w:hAnsi="Times New Roman" w:cs="Times New Roman"/>
        </w:rPr>
        <w:t>, EmoLex</w:t>
      </w:r>
      <w:r w:rsidR="00923028">
        <w:rPr>
          <w:rStyle w:val="FootnoteReference"/>
          <w:rFonts w:ascii="Times New Roman" w:hAnsi="Times New Roman" w:cs="Times New Roman"/>
        </w:rPr>
        <w:footnoteReference w:id="8"/>
      </w:r>
      <w:r w:rsidRPr="006558AD">
        <w:rPr>
          <w:rFonts w:ascii="Times New Roman" w:hAnsi="Times New Roman" w:cs="Times New Roman"/>
        </w:rPr>
        <w:t xml:space="preserve">, </w:t>
      </w:r>
      <w:r w:rsidRPr="006558AD">
        <w:rPr>
          <w:rFonts w:ascii="Times New Roman" w:hAnsi="Times New Roman" w:cs="Times New Roman"/>
          <w:lang w:val="da-DK"/>
        </w:rPr>
        <w:t>PropBank</w:t>
      </w:r>
      <w:r w:rsidR="00923028">
        <w:rPr>
          <w:rStyle w:val="FootnoteReference"/>
          <w:rFonts w:ascii="Times New Roman" w:hAnsi="Times New Roman" w:cs="Times New Roman"/>
          <w:lang w:val="da-DK"/>
        </w:rPr>
        <w:footnoteReference w:id="9"/>
      </w:r>
      <w:r w:rsidRPr="006558AD">
        <w:rPr>
          <w:rFonts w:ascii="Times New Roman" w:hAnsi="Times New Roman" w:cs="Times New Roman"/>
          <w:lang w:val="da-DK"/>
        </w:rPr>
        <w:t xml:space="preserve">) </w:t>
      </w:r>
      <w:r w:rsidRPr="006558AD">
        <w:rPr>
          <w:rFonts w:ascii="Times New Roman" w:hAnsi="Times New Roman" w:cs="Times New Roman"/>
        </w:rPr>
        <w:t>that are built up by manually annotating with the help of human experts, automatic extraction using statistical and machine learning techniques or using a hybrid approach. The intuition behind the lexicon also plays a role in the formation of rules and conventions to incorporate new terms like ‘</w:t>
      </w:r>
      <w:r w:rsidRPr="006558AD">
        <w:rPr>
          <w:rFonts w:ascii="Times New Roman" w:hAnsi="Times New Roman" w:cs="Times New Roman"/>
          <w:i/>
          <w:iCs/>
        </w:rPr>
        <w:t>tweet</w:t>
      </w:r>
      <w:r w:rsidRPr="006558AD">
        <w:rPr>
          <w:rFonts w:ascii="Times New Roman" w:hAnsi="Times New Roman" w:cs="Times New Roman"/>
        </w:rPr>
        <w:t>’ and ‘</w:t>
      </w:r>
      <w:r w:rsidRPr="006558AD">
        <w:rPr>
          <w:rFonts w:ascii="Times New Roman" w:hAnsi="Times New Roman" w:cs="Times New Roman"/>
          <w:i/>
          <w:iCs/>
          <w:lang w:val="da-DK"/>
        </w:rPr>
        <w:t>hangry</w:t>
      </w:r>
      <w:r w:rsidRPr="006558AD">
        <w:rPr>
          <w:rFonts w:ascii="Times New Roman" w:hAnsi="Times New Roman" w:cs="Times New Roman"/>
          <w:lang w:val="da-DK"/>
        </w:rPr>
        <w:t>’</w:t>
      </w:r>
      <w:r w:rsidR="0012465F">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They can be formed due to the adoption of popular culture, foreign words, compounding, or due to morphological changes.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2.4</w:t>
      </w:r>
      <w:r w:rsidR="002162DC">
        <w:rPr>
          <w:rFonts w:ascii="Times New Roman" w:hAnsi="Times New Roman" w:cs="Times New Roman"/>
          <w:b/>
          <w:bCs/>
        </w:rPr>
        <w:t xml:space="preserve"> </w:t>
      </w:r>
      <w:r w:rsidRPr="006558AD">
        <w:rPr>
          <w:rFonts w:ascii="Times New Roman" w:hAnsi="Times New Roman" w:cs="Times New Roman"/>
          <w:b/>
          <w:bCs/>
        </w:rPr>
        <w:t>Tokeni</w:t>
      </w:r>
      <w:r w:rsidR="00D326C4">
        <w:rPr>
          <w:rFonts w:ascii="Times New Roman" w:hAnsi="Times New Roman" w:cs="Times New Roman"/>
          <w:b/>
          <w:bCs/>
        </w:rPr>
        <w:t>s</w:t>
      </w:r>
      <w:r w:rsidRPr="006558AD">
        <w:rPr>
          <w:rFonts w:ascii="Times New Roman" w:hAnsi="Times New Roman" w:cs="Times New Roman"/>
          <w:b/>
          <w:b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In order to build the lexicon, the question is how we def</w:t>
      </w:r>
      <w:r w:rsidR="006B721B">
        <w:rPr>
          <w:rFonts w:ascii="Times New Roman" w:hAnsi="Times New Roman" w:cs="Times New Roman"/>
        </w:rPr>
        <w:t>i</w:t>
      </w:r>
      <w:r w:rsidRPr="006558AD">
        <w:rPr>
          <w:rFonts w:ascii="Times New Roman" w:hAnsi="Times New Roman" w:cs="Times New Roman"/>
        </w:rPr>
        <w:t xml:space="preserve">ne the boundary of breaking the text stream into entities that can be added to the lexicon. Commonly, these informative units of information in NLP are called </w:t>
      </w:r>
      <w:r w:rsidRPr="006558AD">
        <w:rPr>
          <w:rFonts w:ascii="Times New Roman" w:hAnsi="Times New Roman" w:cs="Times New Roman"/>
          <w:i/>
          <w:iCs/>
        </w:rPr>
        <w:t>tokens</w:t>
      </w:r>
      <w:r w:rsidRPr="006558AD">
        <w:rPr>
          <w:rFonts w:ascii="Times New Roman" w:hAnsi="Times New Roman" w:cs="Times New Roman"/>
        </w:rPr>
        <w:t xml:space="preserve">, and the process of obtaining tokens by breaking the text corpus into smaller </w:t>
      </w:r>
      <w:r w:rsidRPr="006558AD">
        <w:rPr>
          <w:rFonts w:ascii="Times New Roman" w:hAnsi="Times New Roman" w:cs="Times New Roman"/>
          <w:lang w:val="da-DK"/>
        </w:rPr>
        <w:t xml:space="preserve">processable </w:t>
      </w:r>
      <w:r w:rsidRPr="006558AD">
        <w:rPr>
          <w:rFonts w:ascii="Times New Roman" w:hAnsi="Times New Roman" w:cs="Times New Roman"/>
        </w:rPr>
        <w:t xml:space="preserve">units/chunks is called </w:t>
      </w:r>
      <w:r w:rsidR="00D326C4">
        <w:rPr>
          <w:rFonts w:ascii="Times New Roman" w:hAnsi="Times New Roman" w:cs="Times New Roman"/>
          <w:i/>
          <w:iCs/>
        </w:rPr>
        <w:t>tokenisation</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For example, consider an input corpus consisting of two sentences: S1: ‘</w:t>
      </w:r>
      <w:r w:rsidRPr="006558AD">
        <w:rPr>
          <w:rFonts w:ascii="Times New Roman" w:hAnsi="Times New Roman" w:cs="Times New Roman"/>
          <w:i/>
          <w:iCs/>
        </w:rPr>
        <w:t>I want the f</w:t>
      </w:r>
      <w:r>
        <w:rPr>
          <w:rFonts w:ascii="Times New Roman" w:hAnsi="Times New Roman" w:cs="Times New Roman"/>
          <w:i/>
          <w:iCs/>
        </w:rPr>
        <w:t>i</w:t>
      </w:r>
      <w:r w:rsidRPr="006558AD">
        <w:rPr>
          <w:rFonts w:ascii="Times New Roman" w:hAnsi="Times New Roman" w:cs="Times New Roman"/>
          <w:i/>
          <w:iCs/>
        </w:rPr>
        <w:t xml:space="preserve">rst token from the list of tokens. </w:t>
      </w:r>
      <w:r w:rsidRPr="006558AD">
        <w:rPr>
          <w:rFonts w:ascii="Times New Roman" w:hAnsi="Times New Roman" w:cs="Times New Roman"/>
        </w:rPr>
        <w:t>and S2: ‘</w:t>
      </w:r>
      <w:r w:rsidRPr="006558AD">
        <w:rPr>
          <w:rFonts w:ascii="Times New Roman" w:hAnsi="Times New Roman" w:cs="Times New Roman"/>
          <w:i/>
          <w:iCs/>
        </w:rPr>
        <w:t xml:space="preserve">The tokens are obtained via </w:t>
      </w:r>
      <w:r w:rsidR="00D326C4">
        <w:rPr>
          <w:rFonts w:ascii="Times New Roman" w:hAnsi="Times New Roman" w:cs="Times New Roman"/>
          <w:i/>
          <w:iCs/>
        </w:rPr>
        <w:t>tokenisation</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Sentence/Word/Character-</w:t>
      </w:r>
      <w:r w:rsidR="00962C1E">
        <w:rPr>
          <w:rFonts w:ascii="Times New Roman" w:hAnsi="Times New Roman" w:cs="Times New Roman"/>
          <w:b/>
          <w:bCs/>
        </w:rPr>
        <w:t>L</w:t>
      </w:r>
      <w:r w:rsidRPr="006558AD">
        <w:rPr>
          <w:rFonts w:ascii="Times New Roman" w:hAnsi="Times New Roman" w:cs="Times New Roman"/>
          <w:b/>
          <w:bCs/>
        </w:rPr>
        <w:t>evel Tokens</w:t>
      </w:r>
      <w:r w:rsidR="00DA6D78">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For the above example, sentence-level </w:t>
      </w:r>
      <w:r w:rsidR="00D326C4">
        <w:rPr>
          <w:rFonts w:ascii="Times New Roman" w:hAnsi="Times New Roman" w:cs="Times New Roman"/>
          <w:lang w:val="nb-NO"/>
        </w:rPr>
        <w:t>tokenisation</w:t>
      </w:r>
      <w:r w:rsidR="00D326C4" w:rsidRPr="006558AD">
        <w:rPr>
          <w:rFonts w:ascii="Times New Roman" w:hAnsi="Times New Roman" w:cs="Times New Roman"/>
        </w:rPr>
        <w:t xml:space="preserve"> </w:t>
      </w:r>
      <w:r w:rsidRPr="006558AD">
        <w:rPr>
          <w:rFonts w:ascii="Times New Roman" w:hAnsi="Times New Roman" w:cs="Times New Roman"/>
        </w:rPr>
        <w:t>will yield a list [‘I want the f</w:t>
      </w:r>
      <w:r w:rsidR="006B721B">
        <w:rPr>
          <w:rFonts w:ascii="Times New Roman" w:hAnsi="Times New Roman" w:cs="Times New Roman"/>
        </w:rPr>
        <w:t>i</w:t>
      </w:r>
      <w:r w:rsidRPr="006558AD">
        <w:rPr>
          <w:rFonts w:ascii="Times New Roman" w:hAnsi="Times New Roman" w:cs="Times New Roman"/>
        </w:rPr>
        <w:t xml:space="preserve">rst 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by splitting the sentences at the punctuation marks. However, this naive splitting at punctuation can also be problematic; the phrase ‘</w:t>
      </w:r>
      <w:r w:rsidRPr="006558AD">
        <w:rPr>
          <w:rFonts w:ascii="Times New Roman" w:hAnsi="Times New Roman" w:cs="Times New Roman"/>
          <w:i/>
          <w:iCs/>
        </w:rPr>
        <w:t xml:space="preserve">But, here we </w:t>
      </w:r>
      <w:r w:rsidRPr="006558AD">
        <w:rPr>
          <w:rFonts w:ascii="Times New Roman" w:hAnsi="Times New Roman" w:cs="Times New Roman"/>
          <w:i/>
          <w:iCs/>
        </w:rPr>
        <w:lastRenderedPageBreak/>
        <w:t>are!</w:t>
      </w:r>
      <w:r w:rsidRPr="006558AD">
        <w:rPr>
          <w:rFonts w:ascii="Times New Roman" w:hAnsi="Times New Roman" w:cs="Times New Roman"/>
        </w:rPr>
        <w:t>’ can be wrongly split at ‘,’ instead of ‘!’. To reduce ambiguity, one can also split the sentence at the word level. In English, word level splitting is easier as whitespace is the default delimiter. Therefore, our text would be broken as the following word tokens: [‘I’, ‘want’, ‘the’, ‘f</w:t>
      </w:r>
      <w:r w:rsidR="006B721B">
        <w:rPr>
          <w:rFonts w:ascii="Times New Roman" w:hAnsi="Times New Roman" w:cs="Times New Roman"/>
        </w:rPr>
        <w:t>i</w:t>
      </w:r>
      <w:r w:rsidRPr="006558AD">
        <w:rPr>
          <w:rFonts w:ascii="Times New Roman" w:hAnsi="Times New Roman" w:cs="Times New Roman"/>
        </w:rPr>
        <w:t>rst’,</w:t>
      </w:r>
      <w:r w:rsidR="00923028">
        <w:rPr>
          <w:rFonts w:ascii="Times New Roman" w:hAnsi="Times New Roman" w:cs="Times New Roman"/>
        </w:rPr>
        <w:t xml:space="preserve"> </w:t>
      </w:r>
      <w:r w:rsidRPr="006558AD">
        <w:rPr>
          <w:rFonts w:ascii="Times New Roman" w:hAnsi="Times New Roman" w:cs="Times New Roman"/>
        </w:rPr>
        <w:t>‘token’,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 When splitting by spaces, the tokens ‘tokens.’ and ‘</w:t>
      </w:r>
      <w:r w:rsidR="00D326C4">
        <w:rPr>
          <w:rFonts w:ascii="Times New Roman" w:hAnsi="Times New Roman" w:cs="Times New Roman"/>
        </w:rPr>
        <w:t>tokenisation</w:t>
      </w:r>
      <w:r w:rsidRPr="006558AD">
        <w:rPr>
          <w:rFonts w:ascii="Times New Roman" w:hAnsi="Times New Roman" w:cs="Times New Roman"/>
        </w:rPr>
        <w:t xml:space="preserve">.’ have punctuation attached to them. To reduce the number of unique tokens in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output, we can either discard the punctuation altogether or add them separately to the token list as [‘I’, ‘want’, ‘the’, ‘f</w:t>
      </w:r>
      <w:r w:rsidR="006B721B">
        <w:rPr>
          <w:rFonts w:ascii="Times New Roman" w:hAnsi="Times New Roman" w:cs="Times New Roman"/>
        </w:rPr>
        <w:t>i</w:t>
      </w:r>
      <w:r w:rsidRPr="006558AD">
        <w:rPr>
          <w:rFonts w:ascii="Times New Roman" w:hAnsi="Times New Roman" w:cs="Times New Roman"/>
        </w:rPr>
        <w:t>rst’, ‘token’, ‘from’, ‘the’, ‘list’, ‘of’ ‘tokens’, ‘The’, ‘tokens’, ‘are’, ‘obtained’,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xml:space="preserve">, ‘.’]. Once we have obtained the words, we can make the chunking process even more granular by operating at the character level. In that case, our corpus will be listed as [‘I’, ‘ ’,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In this example of character-level chunking, it becomes dif</w:t>
      </w:r>
      <w:r>
        <w:rPr>
          <w:rFonts w:ascii="Times New Roman" w:hAnsi="Times New Roman" w:cs="Times New Roman"/>
        </w:rPr>
        <w:t>fi</w:t>
      </w:r>
      <w:r w:rsidRPr="006558AD">
        <w:rPr>
          <w:rFonts w:ascii="Times New Roman" w:hAnsi="Times New Roman" w:cs="Times New Roman"/>
        </w:rPr>
        <w:t>cult to detect word boundaries. In later paragraphs, we will discuss how to overcome this issue.</w:t>
      </w:r>
    </w:p>
    <w:p w:rsidR="004E0803" w:rsidRDefault="004E0803" w:rsidP="006558AD">
      <w:pPr>
        <w:shd w:val="clear" w:color="auto" w:fill="FFFFFF"/>
        <w:jc w:val="both"/>
        <w:rPr>
          <w:rFonts w:ascii="Times New Roman" w:hAnsi="Times New Roman" w:cs="Times New Roman"/>
          <w:i/>
          <w:iCs/>
          <w:lang w:val="nb-NO"/>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nb-NO"/>
        </w:rPr>
        <w:t>N</w:t>
      </w:r>
      <w:r w:rsidRPr="006558AD">
        <w:rPr>
          <w:rFonts w:ascii="Times New Roman" w:hAnsi="Times New Roman" w:cs="Times New Roman"/>
          <w:b/>
          <w:bCs/>
        </w:rPr>
        <w:t>-grams</w:t>
      </w:r>
      <w:r w:rsidR="000E7B57">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So far, we have observed tokens as one unit at a time. This form of </w:t>
      </w:r>
      <w:r w:rsidR="00D326C4">
        <w:rPr>
          <w:rFonts w:ascii="Times New Roman" w:hAnsi="Times New Roman" w:cs="Times New Roman"/>
        </w:rPr>
        <w:t>token</w:t>
      </w:r>
      <w:r w:rsidR="00D326C4" w:rsidRPr="006558AD">
        <w:rPr>
          <w:rFonts w:ascii="Times New Roman" w:hAnsi="Times New Roman" w:cs="Times New Roman"/>
        </w:rPr>
        <w:t xml:space="preserve"> </w:t>
      </w:r>
      <w:r w:rsidRPr="006558AD">
        <w:rPr>
          <w:rFonts w:ascii="Times New Roman" w:hAnsi="Times New Roman" w:cs="Times New Roman"/>
        </w:rPr>
        <w:t xml:space="preserve">is also called </w:t>
      </w:r>
      <w:r w:rsidRPr="006558AD">
        <w:rPr>
          <w:rFonts w:ascii="Times New Roman" w:hAnsi="Times New Roman" w:cs="Times New Roman"/>
          <w:i/>
          <w:iCs/>
          <w:lang w:val="de-DE"/>
        </w:rPr>
        <w:t>uni-gram</w:t>
      </w:r>
      <w:r w:rsidRPr="006558AD">
        <w:rPr>
          <w:rFonts w:ascii="Times New Roman" w:hAnsi="Times New Roman" w:cs="Times New Roman"/>
          <w:lang w:val="de-DE"/>
        </w:rPr>
        <w:t xml:space="preserve">, </w:t>
      </w:r>
      <w:r w:rsidRPr="006558AD">
        <w:rPr>
          <w:rFonts w:ascii="Times New Roman" w:hAnsi="Times New Roman" w:cs="Times New Roman"/>
        </w:rPr>
        <w:t xml:space="preserve">with </w:t>
      </w:r>
      <w:r w:rsidRPr="006558AD">
        <w:rPr>
          <w:rFonts w:ascii="Times New Roman" w:hAnsi="Times New Roman" w:cs="Times New Roman"/>
          <w:i/>
          <w:iCs/>
        </w:rPr>
        <w:t xml:space="preserve">uni </w:t>
      </w:r>
      <w:r w:rsidRPr="006558AD">
        <w:rPr>
          <w:rFonts w:ascii="Times New Roman" w:hAnsi="Times New Roman" w:cs="Times New Roman"/>
        </w:rPr>
        <w:t xml:space="preserve">being the unit of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referencing the quantity </w:t>
      </w:r>
      <w:r w:rsidRPr="006558AD">
        <w:rPr>
          <w:rFonts w:ascii="Times New Roman" w:hAnsi="Times New Roman" w:cs="Times New Roman"/>
          <w:i/>
          <w:iCs/>
        </w:rPr>
        <w:t>one</w:t>
      </w:r>
      <w:r w:rsidRPr="006558AD">
        <w:rPr>
          <w:rFonts w:ascii="Times New Roman" w:hAnsi="Times New Roman" w:cs="Times New Roman"/>
        </w:rPr>
        <w:t xml:space="preserve">. However, we can also look at </w:t>
      </w:r>
      <w:r w:rsidR="00D326C4">
        <w:rPr>
          <w:rFonts w:ascii="Times New Roman" w:hAnsi="Times New Roman" w:cs="Times New Roman"/>
        </w:rPr>
        <w:t>neighbouring</w:t>
      </w:r>
      <w:r w:rsidR="00D326C4" w:rsidRPr="006558AD">
        <w:rPr>
          <w:rFonts w:ascii="Times New Roman" w:hAnsi="Times New Roman" w:cs="Times New Roman"/>
        </w:rPr>
        <w:t xml:space="preserve"> </w:t>
      </w:r>
      <w:r w:rsidRPr="006558AD">
        <w:rPr>
          <w:rFonts w:ascii="Times New Roman" w:hAnsi="Times New Roman" w:cs="Times New Roman"/>
        </w:rPr>
        <w:t xml:space="preserve">tokens, such as </w:t>
      </w:r>
      <w:r w:rsidRPr="006558AD">
        <w:rPr>
          <w:rFonts w:ascii="Times New Roman" w:hAnsi="Times New Roman" w:cs="Times New Roman"/>
          <w:i/>
          <w:iCs/>
          <w:lang w:val="nb-NO"/>
        </w:rPr>
        <w:t xml:space="preserve">n </w:t>
      </w:r>
      <w:r w:rsidRPr="006558AD">
        <w:rPr>
          <w:rFonts w:ascii="Times New Roman" w:hAnsi="Times New Roman" w:cs="Times New Roman"/>
        </w:rPr>
        <w:t>tokens, ahead of the current token</w:t>
      </w:r>
      <w:r w:rsidR="00D326C4">
        <w:rPr>
          <w:rFonts w:ascii="Times New Roman" w:hAnsi="Times New Roman" w:cs="Times New Roman"/>
        </w:rPr>
        <w:t>,</w:t>
      </w:r>
      <w:r w:rsidRPr="006558AD">
        <w:rPr>
          <w:rFonts w:ascii="Times New Roman" w:hAnsi="Times New Roman" w:cs="Times New Roman"/>
        </w:rPr>
        <w:t xml:space="preserve"> leading to </w:t>
      </w:r>
      <w:r w:rsidRPr="006558AD">
        <w:rPr>
          <w:rFonts w:ascii="Times New Roman" w:hAnsi="Times New Roman" w:cs="Times New Roman"/>
          <w:i/>
          <w:iCs/>
          <w:lang w:val="nb-NO"/>
        </w:rPr>
        <w:t>n</w:t>
      </w:r>
      <w:r w:rsidRPr="006558AD">
        <w:rPr>
          <w:rFonts w:ascii="Times New Roman" w:hAnsi="Times New Roman" w:cs="Times New Roman"/>
        </w:rPr>
        <w:t xml:space="preserve">-grams instead. For example, when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2, </w:t>
      </w:r>
      <w:r w:rsidRPr="006558AD">
        <w:rPr>
          <w:rFonts w:ascii="Times New Roman" w:hAnsi="Times New Roman" w:cs="Times New Roman"/>
        </w:rPr>
        <w:t>our word-level tokens will be of the form [‘I want’, ‘want the’, ‘the f</w:t>
      </w:r>
      <w:r>
        <w:rPr>
          <w:rFonts w:ascii="Times New Roman" w:hAnsi="Times New Roman" w:cs="Times New Roman"/>
        </w:rPr>
        <w:t>i</w:t>
      </w:r>
      <w:r w:rsidRPr="006558AD">
        <w:rPr>
          <w:rFonts w:ascii="Times New Roman" w:hAnsi="Times New Roman" w:cs="Times New Roman"/>
        </w:rPr>
        <w:t xml:space="preserve">rst’, ...,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&lt;EOS&gt;’], where &lt;EOS&gt; is the unique token indicating we have reached the end of our text stream. Similarly, for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3, </w:t>
      </w:r>
      <w:r w:rsidRPr="006558AD">
        <w:rPr>
          <w:rFonts w:ascii="Times New Roman" w:hAnsi="Times New Roman" w:cs="Times New Roman"/>
        </w:rPr>
        <w:t>the f</w:t>
      </w:r>
      <w:r>
        <w:rPr>
          <w:rFonts w:ascii="Times New Roman" w:hAnsi="Times New Roman" w:cs="Times New Roman"/>
        </w:rPr>
        <w:t>i</w:t>
      </w:r>
      <w:r w:rsidRPr="006558AD">
        <w:rPr>
          <w:rFonts w:ascii="Times New Roman" w:hAnsi="Times New Roman" w:cs="Times New Roman"/>
        </w:rPr>
        <w:t xml:space="preserve">rst token will be ‘I want the’ and so on. The </w:t>
      </w:r>
      <w:r w:rsidRPr="006558AD">
        <w:rPr>
          <w:rFonts w:ascii="Times New Roman" w:hAnsi="Times New Roman" w:cs="Times New Roman"/>
          <w:lang w:val="da-DK"/>
        </w:rPr>
        <w:t xml:space="preserve">n-gram </w:t>
      </w:r>
      <w:r w:rsidRPr="006558AD">
        <w:rPr>
          <w:rFonts w:ascii="Times New Roman" w:hAnsi="Times New Roman" w:cs="Times New Roman"/>
        </w:rPr>
        <w:t xml:space="preserve">operation can be performed at the sentence or character level as well. As the window size for </w:t>
      </w:r>
      <w:r w:rsidRPr="006558AD">
        <w:rPr>
          <w:rFonts w:ascii="Times New Roman" w:hAnsi="Times New Roman" w:cs="Times New Roman"/>
          <w:i/>
          <w:iCs/>
          <w:lang w:val="nb-NO"/>
        </w:rPr>
        <w:t xml:space="preserve">n </w:t>
      </w:r>
      <w:r w:rsidRPr="006558AD">
        <w:rPr>
          <w:rFonts w:ascii="Times New Roman" w:hAnsi="Times New Roman" w:cs="Times New Roman"/>
        </w:rPr>
        <w:t xml:space="preserve">increases, we are able to capture more semantic context; however, with a very large value of </w:t>
      </w:r>
      <w:r w:rsidRPr="006558AD">
        <w:rPr>
          <w:rFonts w:ascii="Times New Roman" w:hAnsi="Times New Roman" w:cs="Times New Roman"/>
          <w:i/>
          <w:iCs/>
          <w:lang w:val="nb-NO"/>
        </w:rPr>
        <w:t>n</w:t>
      </w:r>
      <w:r w:rsidRPr="006558AD">
        <w:rPr>
          <w:rFonts w:ascii="Times New Roman" w:hAnsi="Times New Roman" w:cs="Times New Roman"/>
          <w:lang w:val="nb-NO"/>
        </w:rPr>
        <w:t xml:space="preserve">, </w:t>
      </w:r>
      <w:r w:rsidRPr="006558AD">
        <w:rPr>
          <w:rFonts w:ascii="Times New Roman" w:hAnsi="Times New Roman" w:cs="Times New Roman"/>
        </w:rPr>
        <w:t xml:space="preserve">we end with the whole stream, defeating the purpose of performing chunking. The task of obtaining the optimal number of </w:t>
      </w:r>
      <w:r w:rsidRPr="006558AD">
        <w:rPr>
          <w:rFonts w:ascii="Times New Roman" w:hAnsi="Times New Roman" w:cs="Times New Roman"/>
          <w:i/>
          <w:iCs/>
          <w:lang w:val="nb-NO"/>
        </w:rPr>
        <w:t>n</w:t>
      </w:r>
      <w:r w:rsidRPr="006558AD">
        <w:rPr>
          <w:rFonts w:ascii="Times New Roman" w:hAnsi="Times New Roman" w:cs="Times New Roman"/>
        </w:rPr>
        <w:t>-grams is task and data-specif</w:t>
      </w:r>
      <w:r w:rsidR="006B721B">
        <w:rPr>
          <w:rFonts w:ascii="Times New Roman" w:hAnsi="Times New Roman" w:cs="Times New Roman"/>
        </w:rPr>
        <w:t>i</w:t>
      </w:r>
      <w:r w:rsidRPr="006558AD">
        <w:rPr>
          <w:rFonts w:ascii="Times New Roman" w:hAnsi="Times New Roman" w:cs="Times New Roman"/>
        </w:rPr>
        <w: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2.4.1</w:t>
      </w:r>
      <w:r w:rsidR="002162DC">
        <w:rPr>
          <w:rFonts w:ascii="Times New Roman" w:hAnsi="Times New Roman" w:cs="Times New Roman"/>
          <w:b/>
          <w:bCs/>
          <w:i/>
          <w:iCs/>
        </w:rPr>
        <w:t xml:space="preserve"> </w:t>
      </w:r>
      <w:r w:rsidRPr="006558AD">
        <w:rPr>
          <w:rFonts w:ascii="Times New Roman" w:hAnsi="Times New Roman" w:cs="Times New Roman"/>
          <w:b/>
          <w:bCs/>
          <w:i/>
          <w:iCs/>
        </w:rPr>
        <w:t xml:space="preserve">Advanced Techniques: </w:t>
      </w:r>
      <w:r w:rsidRPr="006558AD">
        <w:rPr>
          <w:rFonts w:ascii="Times New Roman" w:hAnsi="Times New Roman" w:cs="Times New Roman"/>
          <w:b/>
          <w:bCs/>
          <w:i/>
          <w:iCs/>
          <w:lang w:val="fr-FR"/>
        </w:rPr>
        <w:t xml:space="preserve">Subword </w:t>
      </w:r>
      <w:r w:rsidRPr="006558AD">
        <w:rPr>
          <w:rFonts w:ascii="Times New Roman" w:hAnsi="Times New Roman" w:cs="Times New Roman"/>
          <w:b/>
          <w:bCs/>
          <w:i/>
          <w:iCs/>
        </w:rPr>
        <w:t>Tokeni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 the one hand, character-level tokens provide more resilience against spelling errors. On the other hand, it comes at the cost of semantic information. For example, the </w:t>
      </w:r>
      <w:r w:rsidRPr="006558AD">
        <w:rPr>
          <w:rFonts w:ascii="Times New Roman" w:hAnsi="Times New Roman" w:cs="Times New Roman"/>
          <w:lang w:val="fr-FR"/>
        </w:rPr>
        <w:t>subword ‘</w:t>
      </w:r>
      <w:r w:rsidRPr="006558AD">
        <w:rPr>
          <w:rFonts w:ascii="Times New Roman" w:hAnsi="Times New Roman" w:cs="Times New Roman"/>
          <w:i/>
          <w:iCs/>
        </w:rPr>
        <w:t>ken</w:t>
      </w:r>
      <w:r w:rsidRPr="006558AD">
        <w:rPr>
          <w:rFonts w:ascii="Times New Roman" w:hAnsi="Times New Roman" w:cs="Times New Roman"/>
        </w:rPr>
        <w:t>’ can be part of semantically diverse terms, ‘</w:t>
      </w:r>
      <w:r w:rsidRPr="006558AD">
        <w:rPr>
          <w:rFonts w:ascii="Times New Roman" w:hAnsi="Times New Roman" w:cs="Times New Roman"/>
          <w:i/>
          <w:iCs/>
        </w:rPr>
        <w:t>Kendall</w:t>
      </w:r>
      <w:r w:rsidRPr="006558AD">
        <w:rPr>
          <w:rFonts w:ascii="Times New Roman" w:hAnsi="Times New Roman" w:cs="Times New Roman"/>
        </w:rPr>
        <w:t>’, ‘</w:t>
      </w:r>
      <w:r w:rsidRPr="006558AD">
        <w:rPr>
          <w:rFonts w:ascii="Times New Roman" w:hAnsi="Times New Roman" w:cs="Times New Roman"/>
          <w:i/>
          <w:iCs/>
        </w:rPr>
        <w:t>token</w:t>
      </w:r>
      <w:r w:rsidRPr="006558AD">
        <w:rPr>
          <w:rFonts w:ascii="Times New Roman" w:hAnsi="Times New Roman" w:cs="Times New Roman"/>
        </w:rPr>
        <w:t>’, or ‘</w:t>
      </w:r>
      <w:r w:rsidRPr="006558AD">
        <w:rPr>
          <w:rFonts w:ascii="Times New Roman" w:hAnsi="Times New Roman" w:cs="Times New Roman"/>
          <w:i/>
          <w:iCs/>
        </w:rPr>
        <w:t>broken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Here, practitioners have come up with a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process that is a combination of word and character levels tokens, known as </w:t>
      </w:r>
      <w:r w:rsidRPr="006558AD">
        <w:rPr>
          <w:rFonts w:ascii="Times New Roman" w:hAnsi="Times New Roman" w:cs="Times New Roman"/>
          <w:i/>
          <w:iCs/>
        </w:rPr>
        <w:t>sub-word tokeni</w:t>
      </w:r>
      <w:r w:rsidR="00482EE7">
        <w:rPr>
          <w:rFonts w:ascii="Times New Roman" w:hAnsi="Times New Roman" w:cs="Times New Roman"/>
          <w:i/>
          <w:iCs/>
        </w:rPr>
        <w:t>s</w:t>
      </w:r>
      <w:r w:rsidRPr="006558AD">
        <w:rPr>
          <w:rFonts w:ascii="Times New Roman" w:hAnsi="Times New Roman" w:cs="Times New Roman"/>
          <w:i/>
          <w:iCs/>
        </w:rPr>
        <w:t>ation</w:t>
      </w:r>
      <w:r w:rsidRPr="006558AD">
        <w:rPr>
          <w:rFonts w:ascii="Times New Roman" w:hAnsi="Times New Roman" w:cs="Times New Roman"/>
        </w:rPr>
        <w:t xml:space="preserve">, which is primarily based on splitting and merging tokens based on the frequency of occurrence within a corpus. In this section, we discuss the two most widely adopted bottom-up </w:t>
      </w:r>
      <w:r w:rsidRPr="006558AD">
        <w:rPr>
          <w:rFonts w:ascii="Times New Roman" w:hAnsi="Times New Roman" w:cs="Times New Roman"/>
          <w:lang w:val="fr-FR"/>
        </w:rPr>
        <w:t xml:space="preserve">subword </w:t>
      </w:r>
      <w:r w:rsidRPr="006558AD">
        <w:rPr>
          <w:rFonts w:ascii="Times New Roman" w:hAnsi="Times New Roman" w:cs="Times New Roman"/>
        </w:rPr>
        <w:t>tokeni</w:t>
      </w:r>
      <w:r w:rsidR="00D326C4">
        <w:rPr>
          <w:rFonts w:ascii="Times New Roman" w:hAnsi="Times New Roman" w:cs="Times New Roman"/>
        </w:rPr>
        <w:t>s</w:t>
      </w:r>
      <w:r w:rsidRPr="006558AD">
        <w:rPr>
          <w:rFonts w:ascii="Times New Roman" w:hAnsi="Times New Roman" w:cs="Times New Roman"/>
        </w:rPr>
        <w:t xml:space="preserve">ation techniques that take a greedy approach based on the frequency of </w:t>
      </w:r>
      <w:r w:rsidRPr="006558AD">
        <w:rPr>
          <w:rFonts w:ascii="Times New Roman" w:hAnsi="Times New Roman" w:cs="Times New Roman"/>
          <w:lang w:val="fr-FR"/>
        </w:rPr>
        <w:t xml:space="preserve">subword </w:t>
      </w:r>
      <w:r w:rsidRPr="006558AD">
        <w:rPr>
          <w:rFonts w:ascii="Times New Roman" w:hAnsi="Times New Roman" w:cs="Times New Roman"/>
        </w:rPr>
        <w:t>occurrence</w:t>
      </w:r>
      <w:r w:rsidR="00DA345E">
        <w:rPr>
          <w:rFonts w:ascii="Times New Roman" w:hAnsi="Times New Roman" w:cs="Times New Roman"/>
        </w:rPr>
        <w:t>—</w:t>
      </w:r>
      <w:r w:rsidRPr="006558AD">
        <w:rPr>
          <w:rFonts w:ascii="Times New Roman" w:hAnsi="Times New Roman" w:cs="Times New Roman"/>
        </w:rPr>
        <w:t>Byte Pair Encoding and Wordpiece Tokeni</w:t>
      </w:r>
      <w:r w:rsidR="00482EE7">
        <w:rPr>
          <w:rFonts w:ascii="Times New Roman" w:hAnsi="Times New Roman" w:cs="Times New Roman"/>
        </w:rPr>
        <w:t>s</w:t>
      </w:r>
      <w:r w:rsidRPr="006558AD">
        <w:rPr>
          <w:rFonts w:ascii="Times New Roman" w:hAnsi="Times New Roman" w:cs="Times New Roman"/>
        </w:rPr>
        <w:t>ation.</w:t>
      </w:r>
    </w:p>
    <w:p w:rsidR="004E0803" w:rsidRDefault="004E0803" w:rsidP="006558AD">
      <w:pPr>
        <w:shd w:val="clear" w:color="auto" w:fill="FFFFFF"/>
        <w:jc w:val="both"/>
        <w:rPr>
          <w:rFonts w:ascii="Times New Roman" w:hAnsi="Times New Roman" w:cs="Times New Roman"/>
          <w:i/>
          <w:iCs/>
        </w:rPr>
      </w:pPr>
    </w:p>
    <w:p w:rsidR="004436D6" w:rsidRPr="006558AD" w:rsidRDefault="00416F3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Byte Pair Encoding (BPE)</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1).</w:t>
      </w: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lang w:val="nb-NO"/>
        </w:rPr>
      </w:pPr>
      <w:bookmarkStart w:id="7" w:name="bookmark15"/>
      <w:r w:rsidRPr="006558AD">
        <w:rPr>
          <w:rFonts w:ascii="Times New Roman" w:hAnsi="Times New Roman" w:cs="Times New Roman"/>
        </w:rPr>
        <w:t>I</w:t>
      </w:r>
      <w:bookmarkEnd w:id="7"/>
      <w:r w:rsidRPr="006558AD">
        <w:rPr>
          <w:rFonts w:ascii="Times New Roman" w:hAnsi="Times New Roman" w:cs="Times New Roman"/>
        </w:rPr>
        <w:t xml:space="preserve">n order to preserve word boundaries, the space token is replaced by a special token, say </w:t>
      </w:r>
      <w:r w:rsidRPr="006558AD">
        <w:rPr>
          <w:rFonts w:ascii="Times New Roman" w:hAnsi="Times New Roman" w:cs="Times New Roman"/>
          <w:lang w:val="nb-NO"/>
        </w:rPr>
        <w:t xml:space="preserve">‘&lt;/w&gt;’, </w:t>
      </w:r>
      <w:r w:rsidRPr="006558AD">
        <w:rPr>
          <w:rFonts w:ascii="Times New Roman" w:hAnsi="Times New Roman" w:cs="Times New Roman"/>
        </w:rPr>
        <w:t xml:space="preserve">which is not a part of the vocabulary and is concatenated to the last character of each word. Thus, our 2nd and 3rd words in the corpus,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w:t>
      </w:r>
      <w:r w:rsidRPr="006558AD">
        <w:rPr>
          <w:rFonts w:ascii="Times New Roman" w:hAnsi="Times New Roman" w:cs="Times New Roman"/>
        </w:rPr>
        <w:t xml:space="preserve">will be represented as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 &lt;/w&gt;’, ‘t h e &lt;/w&gt;’].</w:t>
      </w:r>
    </w:p>
    <w:p w:rsidR="00FA260A" w:rsidRPr="006558AD" w:rsidRDefault="00FA260A" w:rsidP="006558AD">
      <w:pPr>
        <w:shd w:val="clear" w:color="auto" w:fill="FFFFFF"/>
        <w:jc w:val="both"/>
        <w:rPr>
          <w:rFonts w:ascii="Times New Roman" w:hAnsi="Times New Roman" w:cs="Times New Roman"/>
        </w:rPr>
      </w:pPr>
    </w:p>
    <w:p w:rsidR="00181B54" w:rsidRPr="007B6880" w:rsidRDefault="00181B54" w:rsidP="00181B54">
      <w:pPr>
        <w:shd w:val="clear" w:color="auto" w:fill="FFFFFF"/>
        <w:tabs>
          <w:tab w:val="left" w:pos="5760"/>
          <w:tab w:val="left" w:pos="9096"/>
        </w:tabs>
        <w:jc w:val="right"/>
        <w:rPr>
          <w:rFonts w:ascii="Times New Roman" w:hAnsi="Times New Roman" w:cs="Times New Roman"/>
          <w:lang w:val="it-IT"/>
        </w:rPr>
      </w:pPr>
      <w:r w:rsidRPr="007B6880">
        <w:rPr>
          <w:rFonts w:ascii="Times New Roman" w:hAnsi="Times New Roman" w:cs="Times New Roman"/>
          <w:i/>
          <w:iCs/>
          <w:lang w:val="it-IT"/>
        </w:rPr>
        <w:t>FC</w:t>
      </w:r>
      <w:r w:rsidRPr="007B6880">
        <w:rPr>
          <w:rFonts w:ascii="Times New Roman" w:hAnsi="Times New Roman" w:cs="Times New Roman"/>
          <w:i/>
          <w:iCs/>
          <w:vertAlign w:val="subscript"/>
          <w:lang w:val="it-IT"/>
        </w:rPr>
        <w:t>BPE</w:t>
      </w:r>
      <w:r w:rsidR="00037513" w:rsidRPr="007B6880">
        <w:rPr>
          <w:rFonts w:ascii="Times New Roman" w:hAnsi="Times New Roman" w:cs="Times New Roman"/>
          <w:i/>
          <w:iCs/>
          <w:vertAlign w:val="subscript"/>
          <w:lang w:val="it-IT"/>
        </w:rPr>
        <w:t xml:space="preserve"> </w:t>
      </w:r>
      <w:r w:rsidRPr="007B6880">
        <w:rPr>
          <w:rFonts w:ascii="Times New Roman" w:hAnsi="Times New Roman" w:cs="Times New Roman"/>
          <w:lang w:val="it-IT"/>
        </w:rPr>
        <w:t>(</w:t>
      </w:r>
      <w:r w:rsidRPr="006558AD">
        <w:rPr>
          <w:rFonts w:ascii="Times New Roman" w:hAnsi="Times New Roman" w:cs="Times New Roman"/>
          <w:i/>
          <w:iCs/>
          <w:lang w:val="da-DK"/>
        </w:rPr>
        <w:t xml:space="preserve">i, </w:t>
      </w:r>
      <w:r w:rsidRPr="006558AD">
        <w:rPr>
          <w:rFonts w:ascii="Times New Roman" w:hAnsi="Times New Roman" w:cs="Times New Roman"/>
          <w:i/>
          <w:iCs/>
          <w:lang w:val="nb-NO"/>
        </w:rPr>
        <w:t>j</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Σ(</w:t>
      </w:r>
      <w:r w:rsidRPr="006558AD">
        <w:rPr>
          <w:rFonts w:ascii="Times New Roman" w:hAnsi="Times New Roman" w:cs="Times New Roman"/>
          <w:i/>
          <w:iCs/>
          <w:lang w:val="da-DK"/>
        </w:rPr>
        <w:t>i</w:t>
      </w:r>
      <w:r>
        <w:rPr>
          <w:rFonts w:ascii="Times New Roman" w:hAnsi="Times New Roman" w:cs="Times New Roman"/>
          <w:i/>
          <w:iCs/>
          <w:lang w:val="da-DK"/>
        </w:rPr>
        <w:t xml:space="preserve"> </w:t>
      </w:r>
      <w:r w:rsidRPr="006558AD">
        <w:rPr>
          <w:rFonts w:ascii="Times New Roman" w:hAnsi="Times New Roman" w:cs="Times New Roman"/>
          <w:lang w:val="da-DK"/>
        </w:rPr>
        <w:t>:</w:t>
      </w:r>
      <w:r>
        <w:rPr>
          <w:rFonts w:ascii="Times New Roman" w:hAnsi="Times New Roman" w:cs="Times New Roman"/>
          <w:lang w:val="da-DK"/>
        </w:rPr>
        <w:t xml:space="preserve"> </w:t>
      </w:r>
      <w:r w:rsidRPr="006558AD">
        <w:rPr>
          <w:rFonts w:ascii="Times New Roman" w:hAnsi="Times New Roman" w:cs="Times New Roman"/>
          <w:i/>
          <w:iCs/>
          <w:lang w:val="nb-NO"/>
        </w:rPr>
        <w:t>j</w:t>
      </w:r>
      <w:r w:rsidRPr="006558AD">
        <w:rPr>
          <w:rFonts w:ascii="Times New Roman" w:hAnsi="Times New Roman" w:cs="Times New Roman"/>
          <w:lang w:val="nb-NO"/>
        </w:rPr>
        <w:t>)</w:t>
      </w:r>
      <w:r w:rsidRPr="006558AD">
        <w:rPr>
          <w:rFonts w:ascii="Times New Roman" w:hAnsi="Times New Roman" w:cs="Times New Roman"/>
          <w:lang w:val="nb-NO"/>
        </w:rPr>
        <w:tab/>
        <w:t>(</w:t>
      </w:r>
      <w:r w:rsidR="009F4AB2">
        <w:rPr>
          <w:rFonts w:ascii="Times New Roman" w:hAnsi="Times New Roman" w:cs="Times New Roman"/>
          <w:lang w:val="nb-NO"/>
        </w:rPr>
        <w:t>2.</w:t>
      </w:r>
      <w:r w:rsidRPr="006558AD">
        <w:rPr>
          <w:rFonts w:ascii="Times New Roman" w:hAnsi="Times New Roman" w:cs="Times New Roman"/>
          <w:lang w:val="nb-NO"/>
        </w:rPr>
        <w:t>1)</w:t>
      </w:r>
    </w:p>
    <w:p w:rsidR="00FA260A" w:rsidRPr="0078784D" w:rsidRDefault="00FA260A" w:rsidP="006558AD">
      <w:pPr>
        <w:shd w:val="clear" w:color="auto" w:fill="FFFFFF"/>
        <w:jc w:val="both"/>
        <w:rPr>
          <w:rFonts w:ascii="Times New Roman" w:hAnsi="Times New Roman" w:cs="Times New Roman"/>
          <w:b/>
          <w:bCs/>
          <w:lang w:val="it-IT"/>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2.1. </w:t>
      </w:r>
      <w:r w:rsidRPr="006558AD">
        <w:rPr>
          <w:rFonts w:ascii="Times New Roman" w:hAnsi="Times New Roman" w:cs="Times New Roman"/>
        </w:rPr>
        <w:t>Taking our initial corpus into consideration, let us observe a few iterations of BPE.</w:t>
      </w:r>
    </w:p>
    <w:p w:rsidR="004E0803" w:rsidRPr="006558AD" w:rsidRDefault="004E0803" w:rsidP="006558AD">
      <w:pPr>
        <w:shd w:val="clear" w:color="auto" w:fill="FFFFFF"/>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0</w:t>
      </w:r>
      <w:r w:rsidRPr="006558AD">
        <w:rPr>
          <w:rFonts w:ascii="Times New Roman" w:hAnsi="Times New Roman" w:cs="Times New Roman"/>
          <w:i/>
          <w:iCs/>
        </w:rPr>
        <w:t xml:space="preserve"> (pre-tokeni</w:t>
      </w:r>
      <w:r w:rsidR="004248C6">
        <w:rPr>
          <w:rFonts w:ascii="Times New Roman" w:hAnsi="Times New Roman" w:cs="Times New Roman"/>
          <w:i/>
          <w:iCs/>
        </w:rPr>
        <w:t>s</w:t>
      </w:r>
      <w:r w:rsidRPr="006558AD">
        <w:rPr>
          <w:rFonts w:ascii="Times New Roman" w:hAnsi="Times New Roman" w:cs="Times New Roman"/>
          <w:i/>
          <w:iCs/>
        </w:rPr>
        <w:t>ation)</w:t>
      </w:r>
      <w:r w:rsidR="004D405E" w:rsidRPr="004D405E">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Our tokens are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Our unique vocabulary is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‘h’, ‘e’, ‘f’, ‘r’, ‘s’, ‘o’, ‘k’, </w:t>
      </w:r>
      <w:r w:rsidRPr="006558AD">
        <w:rPr>
          <w:rFonts w:ascii="Times New Roman" w:hAnsi="Times New Roman" w:cs="Times New Roman"/>
          <w:lang w:val="da-DK"/>
        </w:rPr>
        <w:t xml:space="preserve">‘m’, ‘l’, </w:t>
      </w:r>
      <w:r w:rsidRPr="006558AD">
        <w:rPr>
          <w:rFonts w:ascii="Times New Roman" w:hAnsi="Times New Roman" w:cs="Times New Roman"/>
          <w:lang w:val="nb-NO"/>
        </w:rPr>
        <w:t xml:space="preserve">‘b’, </w:t>
      </w:r>
      <w:r w:rsidRPr="006558AD">
        <w:rPr>
          <w:rFonts w:ascii="Times New Roman" w:hAnsi="Times New Roman" w:cs="Times New Roman"/>
        </w:rPr>
        <w:t xml:space="preserve">‘d’, </w:t>
      </w:r>
      <w:r w:rsidRPr="006558AD">
        <w:rPr>
          <w:rFonts w:ascii="Times New Roman" w:hAnsi="Times New Roman" w:cs="Times New Roman"/>
          <w:lang w:val="da-DK"/>
        </w:rPr>
        <w:t xml:space="preserve">‘v’, </w:t>
      </w:r>
      <w:r w:rsidRPr="006558AD">
        <w:rPr>
          <w:rFonts w:ascii="Times New Roman" w:hAnsi="Times New Roman" w:cs="Times New Roman"/>
          <w:lang w:val="nb-NO"/>
        </w:rPr>
        <w:t>‘z’}.</w:t>
      </w:r>
    </w:p>
    <w:p w:rsidR="00C8143E" w:rsidRDefault="00C8143E">
      <w:pPr>
        <w:shd w:val="clear" w:color="auto" w:fill="FFFFFF"/>
        <w:tabs>
          <w:tab w:val="left" w:pos="610"/>
        </w:tabs>
        <w:ind w:left="720"/>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lang w:val="nb-NO"/>
        </w:rPr>
      </w:pPr>
      <w:r w:rsidRPr="006558AD">
        <w:rPr>
          <w:rFonts w:ascii="Times New Roman" w:hAnsi="Times New Roman" w:cs="Times New Roman"/>
          <w:i/>
          <w:iCs/>
        </w:rPr>
        <w:t xml:space="preserve">Iteration </w:t>
      </w:r>
      <w:r w:rsidR="004D405E" w:rsidRPr="004D405E">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 xml:space="preserve">Among the possible character combinations, the most frequently occurring character pairs are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occurring 4 times. Thus, all occurrences of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will be replaced by ‘ok‘. The updated tokens thus appear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w:t>
      </w:r>
      <w:r w:rsidRPr="006558AD">
        <w:rPr>
          <w:rFonts w:ascii="Times New Roman" w:hAnsi="Times New Roman" w:cs="Times New Roman"/>
        </w:rPr>
        <w:t xml:space="preserve">ok </w:t>
      </w:r>
      <w:r w:rsidRPr="006558AD">
        <w:rPr>
          <w:rFonts w:ascii="Times New Roman" w:hAnsi="Times New Roman" w:cs="Times New Roman"/>
          <w:lang w:val="nb-NO"/>
        </w:rPr>
        <w:t xml:space="preserve">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w:t>
      </w:r>
      <w:r w:rsidRPr="006558AD">
        <w:rPr>
          <w:rFonts w:ascii="Times New Roman" w:hAnsi="Times New Roman" w:cs="Times New Roman"/>
        </w:rPr>
        <w:t xml:space="preserve">ok </w:t>
      </w:r>
      <w:r w:rsidRPr="006558AD">
        <w:rPr>
          <w:rFonts w:ascii="Times New Roman" w:hAnsi="Times New Roman" w:cs="Times New Roman"/>
          <w:lang w:val="nb-NO"/>
        </w:rPr>
        <w:t xml:space="preserve">e n s’, ‘t h e’, ‘t </w:t>
      </w:r>
      <w:r w:rsidRPr="006558AD">
        <w:rPr>
          <w:rFonts w:ascii="Times New Roman" w:hAnsi="Times New Roman" w:cs="Times New Roman"/>
        </w:rPr>
        <w:t xml:space="preserve">ok </w:t>
      </w:r>
      <w:r w:rsidRPr="006558AD">
        <w:rPr>
          <w:rFonts w:ascii="Times New Roman" w:hAnsi="Times New Roman" w:cs="Times New Roman"/>
          <w:lang w:val="nb-NO"/>
        </w:rPr>
        <w:t xml:space="preserve">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rPr>
        <w:t xml:space="preserve">ok </w:t>
      </w:r>
      <w:r w:rsidRPr="006558AD">
        <w:rPr>
          <w:rFonts w:ascii="Times New Roman" w:hAnsi="Times New Roman" w:cs="Times New Roman"/>
          <w:lang w:val="nb-NO"/>
        </w:rPr>
        <w:t xml:space="preserve">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with {‘ok’} added to the unique count.</w:t>
      </w:r>
    </w:p>
    <w:p w:rsidR="00FA260A" w:rsidRPr="006558AD" w:rsidRDefault="00FA260A" w:rsidP="00FA260A">
      <w:pPr>
        <w:shd w:val="clear" w:color="auto" w:fill="FFFFFF"/>
        <w:tabs>
          <w:tab w:val="left" w:pos="610"/>
        </w:tabs>
        <w:ind w:left="720"/>
        <w:jc w:val="both"/>
        <w:rPr>
          <w:rFonts w:ascii="Times New Roman" w:hAnsi="Times New Roman" w:cs="Times New Roman"/>
          <w:lang w:val="nb-NO"/>
        </w:rPr>
      </w:pPr>
    </w:p>
    <w:p w:rsidR="004436D6"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2</w:t>
      </w:r>
      <w:r w:rsidRPr="006558AD">
        <w:rPr>
          <w:rFonts w:ascii="Times New Roman" w:hAnsi="Times New Roman" w:cs="Times New Roman"/>
          <w:i/>
          <w:iCs/>
        </w:rPr>
        <w:t xml:space="preserve">: </w:t>
      </w:r>
      <w:r w:rsidRPr="006558AD">
        <w:rPr>
          <w:rFonts w:ascii="Times New Roman" w:hAnsi="Times New Roman" w:cs="Times New Roman"/>
        </w:rPr>
        <w:t xml:space="preserve">Now, looking at all paired frequencies with ‘ok‘ considered as a single unit, we observe that </w:t>
      </w:r>
      <w:r w:rsidRPr="006558AD">
        <w:rPr>
          <w:rFonts w:ascii="Times New Roman" w:hAnsi="Times New Roman" w:cs="Times New Roman"/>
          <w:lang w:val="nb-NO"/>
        </w:rPr>
        <w:t xml:space="preserve">‘t’ </w:t>
      </w:r>
      <w:r w:rsidRPr="006558AD">
        <w:rPr>
          <w:rFonts w:ascii="Times New Roman" w:hAnsi="Times New Roman" w:cs="Times New Roman"/>
        </w:rPr>
        <w:t xml:space="preserve">+ ‘ok’ occurring four times is the next pair to be merged. This updates the word list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‘tok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‘tok e n s’, ‘t h e’, ‘tok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lastRenderedPageBreak/>
        <w:t xml:space="preserve">‘tok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with </w:t>
      </w:r>
      <w:r w:rsidRPr="006558AD">
        <w:rPr>
          <w:rFonts w:ascii="Times New Roman" w:hAnsi="Times New Roman" w:cs="Times New Roman"/>
          <w:lang w:val="nb-NO"/>
        </w:rPr>
        <w:t xml:space="preserve">‘tok’ </w:t>
      </w:r>
      <w:r w:rsidR="00FA260A">
        <w:rPr>
          <w:rFonts w:ascii="Times New Roman" w:hAnsi="Times New Roman" w:cs="Times New Roman"/>
        </w:rPr>
        <w:t>added as a vocabulary term.</w:t>
      </w:r>
    </w:p>
    <w:p w:rsidR="00FA260A" w:rsidRDefault="00FA260A" w:rsidP="00FA260A">
      <w:pPr>
        <w:pStyle w:val="ListParagraph"/>
        <w:rPr>
          <w:rFonts w:ascii="Times New Roman" w:hAnsi="Times New Roman" w:cs="Times New Roman"/>
        </w:rPr>
      </w:pPr>
    </w:p>
    <w:p w:rsidR="004436D6" w:rsidRPr="006B721B" w:rsidRDefault="004436D6" w:rsidP="006558AD">
      <w:pPr>
        <w:numPr>
          <w:ilvl w:val="0"/>
          <w:numId w:val="67"/>
        </w:numPr>
        <w:shd w:val="clear" w:color="auto" w:fill="FFFFFF"/>
        <w:tabs>
          <w:tab w:val="left" w:pos="610"/>
        </w:tabs>
        <w:jc w:val="both"/>
        <w:rPr>
          <w:rFonts w:ascii="Times New Roman" w:hAnsi="Times New Roman" w:cs="Times New Roman"/>
        </w:rPr>
      </w:pPr>
      <w:r w:rsidRPr="006B721B">
        <w:rPr>
          <w:rFonts w:ascii="Times New Roman" w:hAnsi="Times New Roman" w:cs="Times New Roman"/>
          <w:i/>
          <w:iCs/>
        </w:rPr>
        <w:t xml:space="preserve">Iteration </w:t>
      </w:r>
      <w:r w:rsidRPr="006B721B">
        <w:rPr>
          <w:rFonts w:ascii="Times New Roman" w:hAnsi="Times New Roman" w:cs="Times New Roman"/>
          <w:i/>
          <w:iCs/>
          <w:lang w:val="nb-NO"/>
        </w:rPr>
        <w:t>N</w:t>
      </w:r>
      <w:r w:rsidRPr="006B721B">
        <w:rPr>
          <w:rFonts w:ascii="Times New Roman" w:hAnsi="Times New Roman" w:cs="Times New Roman"/>
          <w:lang w:val="nb-NO"/>
        </w:rPr>
        <w:t xml:space="preserve">: </w:t>
      </w:r>
      <w:r w:rsidRPr="006B721B">
        <w:rPr>
          <w:rFonts w:ascii="Times New Roman" w:hAnsi="Times New Roman" w:cs="Times New Roman"/>
        </w:rPr>
        <w:t xml:space="preserve">After </w:t>
      </w:r>
      <w:r w:rsidRPr="006B721B">
        <w:rPr>
          <w:rFonts w:ascii="Times New Roman" w:hAnsi="Times New Roman" w:cs="Times New Roman"/>
          <w:i/>
          <w:iCs/>
          <w:lang w:val="nb-NO"/>
        </w:rPr>
        <w:t xml:space="preserve">N </w:t>
      </w:r>
      <w:r w:rsidRPr="006B721B">
        <w:rPr>
          <w:rFonts w:ascii="Times New Roman" w:hAnsi="Times New Roman" w:cs="Times New Roman"/>
        </w:rPr>
        <w:t xml:space="preserve">merger and replacement steps, our words will be represented as: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w:t>
      </w:r>
      <w:r w:rsidRPr="006B721B">
        <w:rPr>
          <w:rFonts w:ascii="Times New Roman" w:hAnsi="Times New Roman" w:cs="Times New Roman"/>
        </w:rPr>
        <w:t xml:space="preserve">‘the’, </w:t>
      </w:r>
      <w:r w:rsidRPr="006B721B">
        <w:rPr>
          <w:rFonts w:ascii="Times New Roman" w:hAnsi="Times New Roman" w:cs="Times New Roman"/>
          <w:lang w:val="nb-NO"/>
        </w:rPr>
        <w:t xml:space="preserve">‘f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r </w:t>
      </w:r>
      <w:r w:rsidRPr="006B721B">
        <w:rPr>
          <w:rFonts w:ascii="Times New Roman" w:hAnsi="Times New Roman" w:cs="Times New Roman"/>
        </w:rPr>
        <w:t xml:space="preserve">st’, ‘token’, </w:t>
      </w:r>
      <w:r w:rsidRPr="006B721B">
        <w:rPr>
          <w:rFonts w:ascii="Times New Roman" w:hAnsi="Times New Roman" w:cs="Times New Roman"/>
          <w:lang w:val="nb-NO"/>
        </w:rPr>
        <w:t xml:space="preserve">‘f r o </w:t>
      </w:r>
      <w:r w:rsidRPr="006B721B">
        <w:rPr>
          <w:rFonts w:ascii="Times New Roman" w:hAnsi="Times New Roman" w:cs="Times New Roman"/>
          <w:lang w:val="da-DK"/>
        </w:rPr>
        <w:t xml:space="preserve">m’, </w:t>
      </w:r>
      <w:r w:rsidRPr="006B721B">
        <w:rPr>
          <w:rFonts w:ascii="Times New Roman" w:hAnsi="Times New Roman" w:cs="Times New Roman"/>
        </w:rPr>
        <w:t xml:space="preserve">‘the’, </w:t>
      </w:r>
      <w:r w:rsidRPr="006B721B">
        <w:rPr>
          <w:rFonts w:ascii="Times New Roman" w:hAnsi="Times New Roman" w:cs="Times New Roman"/>
          <w:lang w:val="da-DK"/>
        </w:rPr>
        <w:t xml:space="preserve">‘l i </w:t>
      </w:r>
      <w:r w:rsidRPr="006B721B">
        <w:rPr>
          <w:rFonts w:ascii="Times New Roman" w:hAnsi="Times New Roman" w:cs="Times New Roman"/>
        </w:rPr>
        <w:t xml:space="preserve">st’, </w:t>
      </w:r>
      <w:r w:rsidRPr="006B721B">
        <w:rPr>
          <w:rFonts w:ascii="Times New Roman" w:hAnsi="Times New Roman" w:cs="Times New Roman"/>
          <w:lang w:val="nb-NO"/>
        </w:rPr>
        <w:t xml:space="preserve">‘o f’, </w:t>
      </w:r>
      <w:r w:rsidRPr="006B721B">
        <w:rPr>
          <w:rFonts w:ascii="Times New Roman" w:hAnsi="Times New Roman" w:cs="Times New Roman"/>
        </w:rPr>
        <w:t xml:space="preserve">‘tokens’, ‘the’, ‘tokens’, ‘a </w:t>
      </w:r>
      <w:r w:rsidRPr="006B721B">
        <w:rPr>
          <w:rFonts w:ascii="Times New Roman" w:hAnsi="Times New Roman" w:cs="Times New Roman"/>
          <w:lang w:val="nb-NO"/>
        </w:rPr>
        <w:t xml:space="preserve">r e’, ‘o b t </w:t>
      </w:r>
      <w:r w:rsidRPr="006B721B">
        <w:rPr>
          <w:rFonts w:ascii="Times New Roman" w:hAnsi="Times New Roman" w:cs="Times New Roman"/>
        </w:rPr>
        <w:t xml:space="preserve">a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n e </w:t>
      </w:r>
      <w:r w:rsidRPr="006B721B">
        <w:rPr>
          <w:rFonts w:ascii="Times New Roman" w:hAnsi="Times New Roman" w:cs="Times New Roman"/>
        </w:rPr>
        <w:t xml:space="preserve">d’, </w:t>
      </w:r>
      <w:r w:rsidRPr="006B721B">
        <w:rPr>
          <w:rFonts w:ascii="Times New Roman" w:hAnsi="Times New Roman" w:cs="Times New Roman"/>
          <w:lang w:val="da-DK"/>
        </w:rPr>
        <w:t xml:space="preserve">‘v i </w:t>
      </w:r>
      <w:r w:rsidRPr="006B721B">
        <w:rPr>
          <w:rFonts w:ascii="Times New Roman" w:hAnsi="Times New Roman" w:cs="Times New Roman"/>
        </w:rPr>
        <w:t xml:space="preserve">a’, ‘token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z </w:t>
      </w:r>
      <w:r w:rsidRPr="006B721B">
        <w:rPr>
          <w:rFonts w:ascii="Times New Roman" w:hAnsi="Times New Roman" w:cs="Times New Roman"/>
        </w:rPr>
        <w:t xml:space="preserve">a </w:t>
      </w:r>
      <w:r w:rsidRPr="006B721B">
        <w:rPr>
          <w:rFonts w:ascii="Times New Roman" w:hAnsi="Times New Roman" w:cs="Times New Roman"/>
          <w:lang w:val="nb-NO"/>
        </w:rPr>
        <w:t xml:space="preserve">t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o n’] </w:t>
      </w:r>
      <w:r w:rsidRPr="006B721B">
        <w:rPr>
          <w:rFonts w:ascii="Times New Roman" w:hAnsi="Times New Roman" w:cs="Times New Roman"/>
        </w:rPr>
        <w:t xml:space="preserve">and our final vocabulary will be: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‘h’, ‘e’, ‘f’, ‘r’, ‘s’, ‘o’, ‘k’, </w:t>
      </w:r>
      <w:r w:rsidRPr="006B721B">
        <w:rPr>
          <w:rFonts w:ascii="Times New Roman" w:hAnsi="Times New Roman" w:cs="Times New Roman"/>
          <w:lang w:val="da-DK"/>
        </w:rPr>
        <w:t xml:space="preserve">‘m’, ‘l’, </w:t>
      </w:r>
      <w:r w:rsidRPr="006B721B">
        <w:rPr>
          <w:rFonts w:ascii="Times New Roman" w:hAnsi="Times New Roman" w:cs="Times New Roman"/>
          <w:lang w:val="nb-NO"/>
        </w:rPr>
        <w:t xml:space="preserve">‘b’, </w:t>
      </w:r>
      <w:r w:rsidRPr="006B721B">
        <w:rPr>
          <w:rFonts w:ascii="Times New Roman" w:hAnsi="Times New Roman" w:cs="Times New Roman"/>
        </w:rPr>
        <w:t xml:space="preserve">‘d’, </w:t>
      </w:r>
      <w:r w:rsidRPr="006B721B">
        <w:rPr>
          <w:rFonts w:ascii="Times New Roman" w:hAnsi="Times New Roman" w:cs="Times New Roman"/>
          <w:lang w:val="da-DK"/>
        </w:rPr>
        <w:t xml:space="preserve">‘v’, </w:t>
      </w:r>
      <w:r w:rsidRPr="006B721B">
        <w:rPr>
          <w:rFonts w:ascii="Times New Roman" w:hAnsi="Times New Roman" w:cs="Times New Roman"/>
          <w:lang w:val="nb-NO"/>
        </w:rPr>
        <w:t xml:space="preserve">‘z’, </w:t>
      </w:r>
      <w:r w:rsidRPr="006B721B">
        <w:rPr>
          <w:rFonts w:ascii="Times New Roman" w:hAnsi="Times New Roman" w:cs="Times New Roman"/>
        </w:rPr>
        <w:t xml:space="preserve">’ok’, </w:t>
      </w:r>
      <w:r w:rsidRPr="006B721B">
        <w:rPr>
          <w:rFonts w:ascii="Times New Roman" w:hAnsi="Times New Roman" w:cs="Times New Roman"/>
          <w:lang w:val="nb-NO"/>
        </w:rPr>
        <w:t xml:space="preserve">‘tok’, </w:t>
      </w:r>
      <w:r w:rsidRPr="006B721B">
        <w:rPr>
          <w:rFonts w:ascii="Times New Roman" w:hAnsi="Times New Roman" w:cs="Times New Roman"/>
        </w:rPr>
        <w:t>‘en’, ‘token’, ‘th’, ‘the’, ‘st’, ‘tokens’]</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Once the vocabulary is learned from the initial corpus, the algorithm can break any word it has seen (in the corpus) or not seen before (an on-the-fly word) based on the </w:t>
      </w:r>
      <w:r w:rsidRPr="006558AD">
        <w:rPr>
          <w:rFonts w:ascii="Times New Roman" w:hAnsi="Times New Roman" w:cs="Times New Roman"/>
          <w:lang w:val="de-DE"/>
        </w:rPr>
        <w:t xml:space="preserve">subword </w:t>
      </w:r>
      <w:r w:rsidRPr="006558AD">
        <w:rPr>
          <w:rFonts w:ascii="Times New Roman" w:hAnsi="Times New Roman" w:cs="Times New Roman"/>
        </w:rPr>
        <w:t>token it has learned. For example, the new word ‘</w:t>
      </w:r>
      <w:r w:rsidRPr="006558AD">
        <w:rPr>
          <w:rFonts w:ascii="Times New Roman" w:hAnsi="Times New Roman" w:cs="Times New Roman"/>
          <w:i/>
          <w:iCs/>
        </w:rPr>
        <w:t>mist</w:t>
      </w:r>
      <w:r w:rsidRPr="006558AD">
        <w:rPr>
          <w:rFonts w:ascii="Times New Roman" w:hAnsi="Times New Roman" w:cs="Times New Roman"/>
        </w:rPr>
        <w:t xml:space="preserve">’ will be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 xml:space="preserve">into </w:t>
      </w:r>
      <w:r w:rsidRPr="006558AD">
        <w:rPr>
          <w:rFonts w:ascii="Times New Roman" w:hAnsi="Times New Roman" w:cs="Times New Roman"/>
          <w:lang w:val="da-DK"/>
        </w:rPr>
        <w:t xml:space="preserve">‘m i </w:t>
      </w:r>
      <w:r w:rsidRPr="006558AD">
        <w:rPr>
          <w:rFonts w:ascii="Times New Roman" w:hAnsi="Times New Roman" w:cs="Times New Roman"/>
        </w:rPr>
        <w:t xml:space="preserve">st’, with </w:t>
      </w:r>
      <w:r w:rsidRPr="006558AD">
        <w:rPr>
          <w:rFonts w:ascii="Times New Roman" w:hAnsi="Times New Roman" w:cs="Times New Roman"/>
          <w:lang w:val="da-DK"/>
        </w:rPr>
        <w:t xml:space="preserve">‘m’, ‘i’, </w:t>
      </w:r>
      <w:r w:rsidRPr="006558AD">
        <w:rPr>
          <w:rFonts w:ascii="Times New Roman" w:hAnsi="Times New Roman" w:cs="Times New Roman"/>
        </w:rPr>
        <w:t xml:space="preserve">and ‘st’ forming the sub-words. Including the word boundary, we can represent ‘mist’ as </w:t>
      </w:r>
      <w:r w:rsidRPr="006558AD">
        <w:rPr>
          <w:rFonts w:ascii="Times New Roman" w:hAnsi="Times New Roman" w:cs="Times New Roman"/>
          <w:lang w:val="da-DK"/>
        </w:rPr>
        <w:t xml:space="preserve">‘m i </w:t>
      </w:r>
      <w:r w:rsidRPr="006558AD">
        <w:rPr>
          <w:rFonts w:ascii="Times New Roman" w:hAnsi="Times New Roman" w:cs="Times New Roman"/>
        </w:rPr>
        <w:t xml:space="preserve">st </w:t>
      </w:r>
      <w:r w:rsidRPr="006558AD">
        <w:rPr>
          <w:rFonts w:ascii="Times New Roman" w:hAnsi="Times New Roman" w:cs="Times New Roman"/>
          <w:lang w:val="nb-NO"/>
        </w:rPr>
        <w:t xml:space="preserve">&lt;/w&gt;’. </w:t>
      </w:r>
      <w:r w:rsidRPr="006558AD">
        <w:rPr>
          <w:rFonts w:ascii="Times New Roman" w:hAnsi="Times New Roman" w:cs="Times New Roman"/>
        </w:rPr>
        <w:t>Note that the subwords do not have to be actual dictionary terms with a meaning attached to them.</w:t>
      </w:r>
    </w:p>
    <w:p w:rsidR="00181B54" w:rsidRDefault="00181B54" w:rsidP="006558AD">
      <w:pPr>
        <w:shd w:val="clear" w:color="auto" w:fill="FFFFFF"/>
        <w:jc w:val="both"/>
        <w:rPr>
          <w:rFonts w:ascii="Times New Roman" w:hAnsi="Times New Roman" w:cs="Times New Roman"/>
          <w:b/>
          <w:bCs/>
        </w:rPr>
      </w:pPr>
      <w:bookmarkStart w:id="8" w:name="bookmark16"/>
    </w:p>
    <w:tbl>
      <w:tblPr>
        <w:tblW w:w="0" w:type="auto"/>
        <w:jc w:val="center"/>
        <w:tblBorders>
          <w:bottom w:val="single" w:sz="4" w:space="0" w:color="auto"/>
        </w:tblBorders>
        <w:tblLook w:val="04A0"/>
      </w:tblPr>
      <w:tblGrid>
        <w:gridCol w:w="3463"/>
        <w:gridCol w:w="245"/>
        <w:gridCol w:w="3780"/>
      </w:tblGrid>
      <w:tr w:rsidR="00181B54" w:rsidRPr="00C66B35" w:rsidTr="00B55E8D">
        <w:trPr>
          <w:jc w:val="center"/>
        </w:trPr>
        <w:tc>
          <w:tcPr>
            <w:tcW w:w="3463" w:type="dxa"/>
            <w:tcBorders>
              <w:top w:val="single" w:sz="4" w:space="0" w:color="auto"/>
              <w:bottom w:val="single" w:sz="4" w:space="0" w:color="auto"/>
            </w:tcBorders>
          </w:tcPr>
          <w:p w:rsidR="00181B54" w:rsidRPr="00C66B35" w:rsidRDefault="00181B54" w:rsidP="00B55E8D">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sidR="00D326C4">
              <w:rPr>
                <w:rFonts w:ascii="Times New Roman" w:hAnsi="Times New Roman" w:cs="Times New Roman"/>
              </w:rPr>
              <w:t>tokenisation</w:t>
            </w:r>
            <w:r w:rsidR="00D326C4" w:rsidRPr="00C66B35">
              <w:rPr>
                <w:rFonts w:ascii="Times New Roman" w:hAnsi="Times New Roman" w:cs="Times New Roman"/>
              </w:rPr>
              <w:t xml:space="preserve"> </w:t>
            </w:r>
            <w:r w:rsidRPr="00C66B35">
              <w:rPr>
                <w:rFonts w:ascii="Times New Roman" w:hAnsi="Times New Roman" w:cs="Times New Roman"/>
              </w:rPr>
              <w:t xml:space="preserve">as adopted by BPE and WordPiece. The actual formula in Step 4 is realised by Equations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1</w:t>
            </w:r>
            <w:r w:rsidR="00700E94">
              <w:rPr>
                <w:rFonts w:ascii="Times New Roman" w:hAnsi="Times New Roman" w:cs="Times New Roman"/>
              </w:rPr>
              <w:t>)</w:t>
            </w:r>
            <w:r w:rsidRPr="00C66B35">
              <w:rPr>
                <w:rFonts w:ascii="Times New Roman" w:hAnsi="Times New Roman" w:cs="Times New Roman"/>
              </w:rPr>
              <w:t xml:space="preserve"> and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2</w:t>
            </w:r>
            <w:r w:rsidR="00700E94">
              <w:rPr>
                <w:rFonts w:ascii="Times New Roman" w:hAnsi="Times New Roman" w:cs="Times New Roman"/>
              </w:rPr>
              <w:t>)</w:t>
            </w:r>
            <w:r w:rsidRPr="00C66B35">
              <w:rPr>
                <w:rFonts w:ascii="Times New Roman" w:hAnsi="Times New Roman" w:cs="Times New Roman"/>
              </w:rPr>
              <w:t>, respectively</w:t>
            </w:r>
            <w:r w:rsidR="00D326C4">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181B54" w:rsidRPr="00C66B35" w:rsidRDefault="00181B54" w:rsidP="00B55E8D">
            <w:pPr>
              <w:shd w:val="clear" w:color="auto" w:fill="FFFFFF"/>
              <w:jc w:val="both"/>
              <w:rPr>
                <w:rFonts w:ascii="Times New Roman" w:hAnsi="Times New Roman" w:cs="Times New Roman"/>
                <w:b/>
                <w:bCs/>
              </w:rPr>
            </w:pPr>
          </w:p>
        </w:tc>
        <w:tc>
          <w:tcPr>
            <w:tcW w:w="3780"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181B54" w:rsidRPr="00C66B35" w:rsidRDefault="00181B54" w:rsidP="00B55E8D">
            <w:pPr>
              <w:jc w:val="both"/>
              <w:rPr>
                <w:rFonts w:ascii="Times New Roman" w:hAnsi="Times New Roman" w:cs="Times New Roman"/>
                <w:b/>
                <w:bCs/>
              </w:rPr>
            </w:pPr>
          </w:p>
        </w:tc>
      </w:tr>
      <w:tr w:rsidR="00181B54" w:rsidRPr="00C66B35" w:rsidTr="00B55E8D">
        <w:trPr>
          <w:jc w:val="center"/>
        </w:trPr>
        <w:tc>
          <w:tcPr>
            <w:tcW w:w="3463"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181B54" w:rsidRPr="00C66B35" w:rsidRDefault="00181B54" w:rsidP="00B55E8D">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181B54" w:rsidRPr="00C66B35" w:rsidRDefault="00181B54" w:rsidP="00B55E8D">
            <w:pPr>
              <w:shd w:val="clear" w:color="auto" w:fill="FFFFFF"/>
              <w:jc w:val="both"/>
              <w:rPr>
                <w:rFonts w:ascii="Times New Roman" w:hAnsi="Times New Roman" w:cs="Times New Roman"/>
                <w:b/>
                <w:bCs/>
                <w:lang w:val="it-IT"/>
              </w:rPr>
            </w:pPr>
          </w:p>
        </w:tc>
        <w:tc>
          <w:tcPr>
            <w:tcW w:w="3780" w:type="dxa"/>
          </w:tcPr>
          <w:p w:rsidR="00181B54" w:rsidRPr="007B6880" w:rsidRDefault="00181B54" w:rsidP="00B55E8D">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181B54" w:rsidRPr="00C66B35" w:rsidRDefault="00181B54" w:rsidP="00B55E8D">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t xml:space="preserve">return </w:t>
            </w:r>
            <w:r w:rsidRPr="00C66B35">
              <w:rPr>
                <w:rFonts w:ascii="Times New Roman" w:hAnsi="Times New Roman" w:cs="Times New Roman"/>
              </w:rPr>
              <w:t>V</w:t>
            </w:r>
          </w:p>
        </w:tc>
      </w:tr>
      <w:bookmarkEnd w:id="8"/>
    </w:tbl>
    <w:p w:rsidR="00181B54" w:rsidRDefault="00181B54" w:rsidP="00772DA7">
      <w:pPr>
        <w:shd w:val="clear" w:color="auto" w:fill="FFFFFF"/>
        <w:rPr>
          <w:rFonts w:ascii="Times New Roman" w:hAnsi="Times New Roman" w:cs="Times New Roman"/>
          <w:i/>
          <w:iCs/>
        </w:rPr>
      </w:pPr>
    </w:p>
    <w:p w:rsidR="00C8143E" w:rsidRDefault="00EA7EBB">
      <w:pPr>
        <w:shd w:val="clear" w:color="auto" w:fill="FFFFFF"/>
        <w:rPr>
          <w:rFonts w:ascii="Times New Roman" w:hAnsi="Times New Roman" w:cs="Times New Roman"/>
          <w:i/>
          <w:iCs/>
        </w:rPr>
      </w:pPr>
      <w:r>
        <w:rPr>
          <w:rFonts w:ascii="Times New Roman" w:hAnsi="Times New Roman" w:cs="Times New Roman"/>
          <w:i/>
          <w:iCs/>
        </w:rPr>
        <w:t xml:space="preserve">&lt;H4&gt; </w:t>
      </w:r>
      <w:r w:rsidR="004436D6" w:rsidRPr="002512F2">
        <w:rPr>
          <w:rFonts w:ascii="Times New Roman" w:hAnsi="Times New Roman" w:cs="Times New Roman"/>
          <w:i/>
          <w:iCs/>
        </w:rPr>
        <w:t>WordPiece Tokeni</w:t>
      </w:r>
      <w:r w:rsidR="004D405E" w:rsidRPr="004D405E">
        <w:rPr>
          <w:rFonts w:ascii="Times New Roman" w:hAnsi="Times New Roman" w:cs="Times New Roman"/>
          <w:i/>
          <w:iCs/>
        </w:rPr>
        <w:t>s</w:t>
      </w:r>
      <w:r w:rsidR="004436D6" w:rsidRPr="002512F2">
        <w:rPr>
          <w:rFonts w:ascii="Times New Roman" w:hAnsi="Times New Roman" w:cs="Times New Roman"/>
          <w:i/>
          <w:iCs/>
        </w:rPr>
        <w:t>er</w:t>
      </w:r>
    </w:p>
    <w:p w:rsidR="00772DA7" w:rsidRDefault="00772DA7" w:rsidP="00772DA7">
      <w:pPr>
        <w:shd w:val="clear" w:color="auto" w:fill="FFFFFF"/>
        <w:rPr>
          <w:rFonts w:ascii="Times New Roman" w:hAnsi="Times New Roman" w:cs="Times New Roman"/>
          <w:i/>
          <w:iCs/>
        </w:rPr>
      </w:pPr>
    </w:p>
    <w:p w:rsidR="004436D6" w:rsidRPr="006558AD" w:rsidRDefault="004436D6" w:rsidP="006558AD">
      <w:pPr>
        <w:shd w:val="clear" w:color="auto" w:fill="FFFFFF"/>
        <w:jc w:val="both"/>
        <w:rPr>
          <w:rFonts w:ascii="Times New Roman" w:hAnsi="Times New Roman" w:cs="Times New Roman"/>
        </w:rPr>
      </w:pPr>
      <w:bookmarkStart w:id="9" w:name="bookmark18"/>
      <w:r w:rsidRPr="006558AD">
        <w:rPr>
          <w:rFonts w:ascii="Times New Roman" w:hAnsi="Times New Roman" w:cs="Times New Roman"/>
        </w:rPr>
        <w:t>T</w:t>
      </w:r>
      <w:bookmarkEnd w:id="9"/>
      <w:r w:rsidRPr="006558AD">
        <w:rPr>
          <w:rFonts w:ascii="Times New Roman" w:hAnsi="Times New Roman" w:cs="Times New Roman"/>
        </w:rPr>
        <w:t>he processing of merging characters in BPE depends solely on the frequency count of the characters at each iteration. Instead of maximi</w:t>
      </w:r>
      <w:r w:rsidR="007B6880">
        <w:rPr>
          <w:rFonts w:ascii="Times New Roman" w:hAnsi="Times New Roman" w:cs="Times New Roman"/>
        </w:rPr>
        <w:t>s</w:t>
      </w:r>
      <w:r w:rsidRPr="006558AD">
        <w:rPr>
          <w:rFonts w:ascii="Times New Roman" w:hAnsi="Times New Roman" w:cs="Times New Roman"/>
        </w:rPr>
        <w:t>ing information gain purely based on frequency, we can maximi</w:t>
      </w:r>
      <w:r w:rsidR="007B6880">
        <w:rPr>
          <w:rFonts w:ascii="Times New Roman" w:hAnsi="Times New Roman" w:cs="Times New Roman"/>
        </w:rPr>
        <w:t>s</w:t>
      </w:r>
      <w:r w:rsidRPr="006558AD">
        <w:rPr>
          <w:rFonts w:ascii="Times New Roman" w:hAnsi="Times New Roman" w:cs="Times New Roman"/>
        </w:rPr>
        <w:t>e the likelihood of improving the subword’s coverage within the corpus. A famous probabilistic variant of BPE is the WordPiece Tokeni</w:t>
      </w:r>
      <w:r w:rsidR="00482EE7">
        <w:rPr>
          <w:rFonts w:ascii="Times New Roman" w:hAnsi="Times New Roman" w:cs="Times New Roman"/>
        </w:rPr>
        <w:t>s</w:t>
      </w:r>
      <w:r w:rsidRPr="006558AD">
        <w:rPr>
          <w:rFonts w:ascii="Times New Roman" w:hAnsi="Times New Roman" w:cs="Times New Roman"/>
        </w:rPr>
        <w:t>er. Keeping the rest of the BPE process the same, the primary modif</w:t>
      </w:r>
      <w:r w:rsidR="006B721B">
        <w:rPr>
          <w:rFonts w:ascii="Times New Roman" w:hAnsi="Times New Roman" w:cs="Times New Roman"/>
        </w:rPr>
        <w:t>i</w:t>
      </w:r>
      <w:r w:rsidRPr="006558AD">
        <w:rPr>
          <w:rFonts w:ascii="Times New Roman" w:hAnsi="Times New Roman" w:cs="Times New Roman"/>
        </w:rPr>
        <w:t xml:space="preserve">cation that WordPiece introduces is by replacing the exact frequency count in Algorithm 1 at step 4 with Equation </w:t>
      </w:r>
      <w:r w:rsidR="00700E94">
        <w:rPr>
          <w:rFonts w:ascii="Times New Roman" w:hAnsi="Times New Roman" w:cs="Times New Roman"/>
        </w:rPr>
        <w:t>(</w:t>
      </w:r>
      <w:r w:rsidR="008C3EC6">
        <w:rPr>
          <w:rFonts w:ascii="Times New Roman" w:hAnsi="Times New Roman" w:cs="Times New Roman"/>
        </w:rPr>
        <w:t>2.</w:t>
      </w:r>
      <w:r w:rsidRPr="006558AD">
        <w:rPr>
          <w:rFonts w:ascii="Times New Roman" w:hAnsi="Times New Roman" w:cs="Times New Roman"/>
        </w:rPr>
        <w:t>2</w:t>
      </w:r>
      <w:r w:rsidR="00700E94">
        <w:rPr>
          <w:rFonts w:ascii="Times New Roman" w:hAnsi="Times New Roman" w:cs="Times New Roman"/>
        </w:rPr>
        <w:t>)</w:t>
      </w:r>
      <w:r w:rsidRPr="006558AD">
        <w:rPr>
          <w:rFonts w:ascii="Times New Roman" w:hAnsi="Times New Roman" w:cs="Times New Roman"/>
        </w:rPr>
        <w:t>.</w:t>
      </w:r>
    </w:p>
    <w:p w:rsidR="004436D6" w:rsidRDefault="003241FB" w:rsidP="006B721B">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8"/>
          <w:lang w:val="en-US"/>
        </w:rPr>
        <w:drawing>
          <wp:inline distT="0" distB="0" distL="0" distR="0">
            <wp:extent cx="1487170" cy="42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87170"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(2</w:t>
      </w:r>
      <w:r w:rsidR="008C3EC6">
        <w:rPr>
          <w:rFonts w:ascii="Times New Roman" w:hAnsi="Times New Roman" w:cs="Times New Roman"/>
        </w:rPr>
        <w:t>.2</w:t>
      </w:r>
      <w:r w:rsidR="004436D6">
        <w:rPr>
          <w:rFonts w:ascii="Times New Roman" w:hAnsi="Times New Roman" w:cs="Times New Roman"/>
        </w:rPr>
        <w: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dividing the frequency count </w:t>
      </w:r>
      <w:r w:rsidRPr="006558AD">
        <w:rPr>
          <w:rFonts w:ascii="Times New Roman" w:hAnsi="Times New Roman" w:cs="Times New Roman"/>
          <w:lang w:val="el-GR"/>
        </w:rPr>
        <w:t xml:space="preserve">Σ </w:t>
      </w:r>
      <w:r w:rsidRPr="006558AD">
        <w:rPr>
          <w:rFonts w:ascii="Times New Roman" w:hAnsi="Times New Roman" w:cs="Times New Roman"/>
        </w:rPr>
        <w:t xml:space="preserve">of the co-occurring pair by the product of individual frequency counts (Equation </w:t>
      </w:r>
      <w:r w:rsidR="008C3EC6">
        <w:rPr>
          <w:rFonts w:ascii="Times New Roman" w:hAnsi="Times New Roman" w:cs="Times New Roman"/>
        </w:rPr>
        <w:t>2.</w:t>
      </w:r>
      <w:r w:rsidRPr="006558AD">
        <w:rPr>
          <w:rFonts w:ascii="Times New Roman" w:hAnsi="Times New Roman" w:cs="Times New Roman"/>
        </w:rPr>
        <w:t>2), WordPiece penali</w:t>
      </w:r>
      <w:r w:rsidR="007B6880">
        <w:rPr>
          <w:rFonts w:ascii="Times New Roman" w:hAnsi="Times New Roman" w:cs="Times New Roman"/>
        </w:rPr>
        <w:t>s</w:t>
      </w:r>
      <w:r w:rsidRPr="006558AD">
        <w:rPr>
          <w:rFonts w:ascii="Times New Roman" w:hAnsi="Times New Roman" w:cs="Times New Roman"/>
        </w:rPr>
        <w:t>es those pairs that are highly frequent in the corpus. In other words, if particular terms are by themselves high frequency, then their combination provides lesser information gain compared to combining less frequent terms.</w:t>
      </w:r>
    </w:p>
    <w:p w:rsidR="004E0803" w:rsidRDefault="004E0803" w:rsidP="006558AD">
      <w:pPr>
        <w:shd w:val="clear" w:color="auto" w:fill="FFFFFF"/>
        <w:jc w:val="both"/>
        <w:rPr>
          <w:rFonts w:ascii="Times New Roman" w:hAnsi="Times New Roman" w:cs="Times New Roman"/>
          <w:i/>
          <w:iCs/>
        </w:rPr>
      </w:pPr>
    </w:p>
    <w:p w:rsidR="004436D6" w:rsidRPr="006558AD" w:rsidRDefault="00A50E4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SentencePiece Tokeni</w:t>
      </w:r>
      <w:r w:rsidR="00D326C4">
        <w:rPr>
          <w:rFonts w:ascii="Times New Roman" w:hAnsi="Times New Roman" w:cs="Times New Roman"/>
          <w:i/>
          <w:iCs/>
        </w:rPr>
        <w:t>s</w:t>
      </w:r>
      <w:r w:rsidR="004436D6" w:rsidRPr="006558AD">
        <w:rPr>
          <w:rFonts w:ascii="Times New Roman" w:hAnsi="Times New Roman" w:cs="Times New Roman"/>
          <w:i/>
          <w:iCs/>
        </w:rPr>
        <w:t>er</w:t>
      </w:r>
    </w:p>
    <w:p w:rsidR="004436D6" w:rsidRPr="006558AD" w:rsidRDefault="004436D6" w:rsidP="006558AD">
      <w:pPr>
        <w:shd w:val="clear" w:color="auto" w:fill="FFFFFF"/>
        <w:jc w:val="both"/>
        <w:rPr>
          <w:rFonts w:ascii="Times New Roman" w:hAnsi="Times New Roman" w:cs="Times New Roman"/>
        </w:rPr>
      </w:pPr>
      <w:bookmarkStart w:id="10" w:name="bookmark19"/>
      <w:r w:rsidRPr="006558AD">
        <w:rPr>
          <w:rFonts w:ascii="Times New Roman" w:hAnsi="Times New Roman" w:cs="Times New Roman"/>
        </w:rPr>
        <w:t>S</w:t>
      </w:r>
      <w:bookmarkEnd w:id="10"/>
      <w:r w:rsidRPr="006558AD">
        <w:rPr>
          <w:rFonts w:ascii="Times New Roman" w:hAnsi="Times New Roman" w:cs="Times New Roman"/>
        </w:rPr>
        <w:t xml:space="preserve">o far, both the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w:t>
      </w:r>
      <w:r w:rsidR="007B6880">
        <w:rPr>
          <w:rFonts w:ascii="Times New Roman" w:hAnsi="Times New Roman" w:cs="Times New Roman"/>
        </w:rPr>
        <w:t>-</w:t>
      </w:r>
      <w:r w:rsidRPr="006558AD">
        <w:rPr>
          <w:rFonts w:ascii="Times New Roman" w:hAnsi="Times New Roman" w:cs="Times New Roman"/>
        </w:rPr>
        <w:t xml:space="preserve">agnostic/space-agnostic approach is required. Here, the SentencePiece </w:t>
      </w:r>
      <w:r w:rsidR="00D326C4">
        <w:rPr>
          <w:rFonts w:ascii="Times New Roman" w:hAnsi="Times New Roman" w:cs="Times New Roman"/>
        </w:rPr>
        <w:t>tokeniser</w:t>
      </w:r>
      <w:r w:rsidR="00D326C4" w:rsidRPr="006558AD">
        <w:rPr>
          <w:rFonts w:ascii="Times New Roman" w:hAnsi="Times New Roman" w:cs="Times New Roman"/>
        </w:rPr>
        <w:t xml:space="preserve"> </w:t>
      </w:r>
      <w:r w:rsidRPr="006558AD">
        <w:rPr>
          <w:rFonts w:ascii="Times New Roman" w:hAnsi="Times New Roman" w:cs="Times New Roman"/>
        </w:rPr>
        <w:t>comes into play. SentencePiece incorporates a number of techniques to improve upon the existing tokeni</w:t>
      </w:r>
      <w:r w:rsidR="00482EE7">
        <w:rPr>
          <w:rFonts w:ascii="Times New Roman" w:hAnsi="Times New Roman" w:cs="Times New Roman"/>
        </w:rPr>
        <w:t>s</w:t>
      </w:r>
      <w:r w:rsidRPr="006558AD">
        <w:rPr>
          <w:rFonts w:ascii="Times New Roman" w:hAnsi="Times New Roman" w:cs="Times New Roman"/>
        </w:rPr>
        <w:t>ation setup. SentencePiece employs Unicode Normalization to work with raw texts. It employs heap sort to keep track of the vocabulary size. But most importantly, unlike BPE and WordPiece, which employ a pre-tokeni</w:t>
      </w:r>
      <w:r w:rsidR="00482EE7">
        <w:rPr>
          <w:rFonts w:ascii="Times New Roman" w:hAnsi="Times New Roman" w:cs="Times New Roman"/>
        </w:rPr>
        <w:t>s</w:t>
      </w:r>
      <w:r w:rsidRPr="006558AD">
        <w:rPr>
          <w:rFonts w:ascii="Times New Roman" w:hAnsi="Times New Roman" w:cs="Times New Roman"/>
        </w:rPr>
        <w:t>ation step (Step 2, Algorithm 1), SentencePiece is capable of working with raw texts.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2.5</w:t>
      </w:r>
      <w:r w:rsidR="002162DC">
        <w:rPr>
          <w:rFonts w:ascii="Times New Roman" w:hAnsi="Times New Roman" w:cs="Times New Roman"/>
          <w:b/>
          <w:bCs/>
        </w:rPr>
        <w:t xml:space="preserve"> </w:t>
      </w:r>
      <w:r w:rsidRPr="006558AD">
        <w:rPr>
          <w:rFonts w:ascii="Times New Roman" w:hAnsi="Times New Roman" w:cs="Times New Roman"/>
          <w:b/>
          <w:bCs/>
        </w:rPr>
        <w:t>Syntactics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As per the Oxford Dictionary, the term ‘syntax’ refers to the rules/grammar that state how words are placed and used in a language to form sentences. The syntax is based on the grouping of words in a natural order. An English sentence is composed of a group of words that form the </w:t>
      </w:r>
      <w:r w:rsidR="004248C6" w:rsidRPr="006558AD">
        <w:rPr>
          <w:rFonts w:ascii="Times New Roman" w:hAnsi="Times New Roman" w:cs="Times New Roman"/>
        </w:rPr>
        <w:t xml:space="preserve">Noun Phrases </w:t>
      </w:r>
      <w:r w:rsidRPr="006558AD">
        <w:rPr>
          <w:rFonts w:ascii="Times New Roman" w:hAnsi="Times New Roman" w:cs="Times New Roman"/>
          <w:lang w:val="nb-NO"/>
        </w:rPr>
        <w:t xml:space="preserve">(NP) </w:t>
      </w:r>
      <w:r w:rsidRPr="006558AD">
        <w:rPr>
          <w:rFonts w:ascii="Times New Roman" w:hAnsi="Times New Roman" w:cs="Times New Roman"/>
        </w:rPr>
        <w:t xml:space="preserve">and the </w:t>
      </w:r>
      <w:r w:rsidR="004248C6" w:rsidRPr="006558AD">
        <w:rPr>
          <w:rFonts w:ascii="Times New Roman" w:hAnsi="Times New Roman" w:cs="Times New Roman"/>
        </w:rPr>
        <w:t xml:space="preserve">Verb Phrases </w:t>
      </w:r>
      <w:r w:rsidRPr="006558AD">
        <w:rPr>
          <w:rFonts w:ascii="Times New Roman" w:hAnsi="Times New Roman" w:cs="Times New Roman"/>
          <w:lang w:val="nb-NO"/>
        </w:rPr>
        <w:t xml:space="preserve">(VP). </w:t>
      </w:r>
      <w:r w:rsidRPr="006558AD">
        <w:rPr>
          <w:rFonts w:ascii="Times New Roman" w:hAnsi="Times New Roman" w:cs="Times New Roman"/>
        </w:rPr>
        <w:t>For instance, in the sentence ‘</w:t>
      </w:r>
      <w:r w:rsidRPr="006558AD">
        <w:rPr>
          <w:rFonts w:ascii="Times New Roman" w:hAnsi="Times New Roman" w:cs="Times New Roman"/>
          <w:i/>
          <w:iCs/>
        </w:rPr>
        <w:t xml:space="preserve">The old house in the </w:t>
      </w:r>
      <w:r w:rsidR="007B6880">
        <w:rPr>
          <w:rFonts w:ascii="Times New Roman" w:hAnsi="Times New Roman" w:cs="Times New Roman"/>
          <w:i/>
          <w:iCs/>
        </w:rPr>
        <w:t xml:space="preserve">neighbourhood is being demolished’, </w:t>
      </w:r>
      <w:r w:rsidR="004D405E" w:rsidRPr="004D405E">
        <w:rPr>
          <w:rFonts w:ascii="Times New Roman" w:hAnsi="Times New Roman" w:cs="Times New Roman"/>
        </w:rPr>
        <w:t xml:space="preserve">the noun phrases </w:t>
      </w:r>
      <w:r w:rsidR="007B6880">
        <w:rPr>
          <w:rFonts w:ascii="Times New Roman" w:hAnsi="Times New Roman" w:cs="Times New Roman"/>
          <w:i/>
          <w:iCs/>
        </w:rPr>
        <w:t>‘the old house’</w:t>
      </w:r>
      <w:r w:rsidR="004D405E" w:rsidRPr="004D405E">
        <w:rPr>
          <w:rFonts w:ascii="Times New Roman" w:hAnsi="Times New Roman" w:cs="Times New Roman"/>
        </w:rPr>
        <w:t xml:space="preserve"> and </w:t>
      </w:r>
      <w:r w:rsidR="007B6880">
        <w:rPr>
          <w:rFonts w:ascii="Times New Roman" w:hAnsi="Times New Roman" w:cs="Times New Roman"/>
          <w:i/>
          <w:iCs/>
        </w:rPr>
        <w:t>‘neighbourhood’</w:t>
      </w:r>
      <w:r w:rsidR="004D405E" w:rsidRPr="004D405E">
        <w:rPr>
          <w:rFonts w:ascii="Times New Roman" w:hAnsi="Times New Roman" w:cs="Times New Roman"/>
        </w:rPr>
        <w:t xml:space="preserve"> can be combined as a single noun phrase</w:t>
      </w:r>
      <w:r w:rsidR="007B6880">
        <w:rPr>
          <w:rFonts w:ascii="Times New Roman" w:hAnsi="Times New Roman" w:cs="Times New Roman"/>
          <w:i/>
          <w:iCs/>
        </w:rPr>
        <w:t xml:space="preserve"> ‘The old house in the neighbourhood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Meanwhile, the phrase ‘</w:t>
      </w:r>
      <w:r w:rsidRPr="006558AD">
        <w:rPr>
          <w:rFonts w:ascii="Times New Roman" w:hAnsi="Times New Roman" w:cs="Times New Roman"/>
          <w:i/>
          <w:iCs/>
        </w:rPr>
        <w:t>is being demolished</w:t>
      </w:r>
      <w:r w:rsidRPr="006558AD">
        <w:rPr>
          <w:rFonts w:ascii="Times New Roman" w:hAnsi="Times New Roman" w:cs="Times New Roman"/>
        </w:rPr>
        <w:t xml:space="preserve">’ is the verb phrase. The whole sentence can syntactically be represented as </w:t>
      </w:r>
      <w:r w:rsidRPr="006558AD">
        <w:rPr>
          <w:rFonts w:ascii="Times New Roman" w:hAnsi="Times New Roman" w:cs="Times New Roman"/>
          <w:i/>
          <w:iCs/>
          <w:lang w:val="nb-NO"/>
        </w:rPr>
        <w:t xml:space="preserve">S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da-DK"/>
        </w:rPr>
        <w:t xml:space="preserve">V </w:t>
      </w:r>
      <w:r w:rsidRPr="006558AD">
        <w:rPr>
          <w:rFonts w:ascii="Times New Roman" w:hAnsi="Times New Roman" w:cs="Times New Roman"/>
          <w:i/>
          <w:iCs/>
        </w:rPr>
        <w:t>P</w:t>
      </w:r>
      <w:r w:rsidR="007B6880">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w:t>
      </w:r>
      <w:r w:rsidRPr="006558AD">
        <w:rPr>
          <w:rFonts w:ascii="Times New Roman" w:hAnsi="Times New Roman" w:cs="Times New Roman"/>
          <w:lang w:val="nb-NO"/>
        </w:rPr>
        <w:t>N</w:t>
      </w:r>
      <w:r w:rsidR="00C66A93">
        <w:rPr>
          <w:rFonts w:ascii="Times New Roman" w:hAnsi="Times New Roman" w:cs="Times New Roman"/>
          <w:lang w:val="nb-NO"/>
        </w:rPr>
        <w:t xml:space="preserve"> </w:t>
      </w:r>
      <w:r w:rsidRPr="006558AD">
        <w:rPr>
          <w:rFonts w:ascii="Times New Roman" w:hAnsi="Times New Roman" w:cs="Times New Roman"/>
          <w:lang w:val="nb-NO"/>
        </w:rPr>
        <w:t xml:space="preserve">P </w:t>
      </w:r>
      <w:r w:rsidRPr="006558AD">
        <w:rPr>
          <w:rFonts w:ascii="Times New Roman" w:hAnsi="Times New Roman" w:cs="Times New Roman"/>
        </w:rPr>
        <w:t xml:space="preserve">further composed of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P</w:t>
      </w:r>
      <w:r w:rsidRPr="006558AD">
        <w:rPr>
          <w:rFonts w:ascii="Times New Roman" w:hAnsi="Times New Roman" w:cs="Times New Roman"/>
          <w:lang w:val="nb-NO"/>
        </w:rPr>
        <w:t xml:space="preserve">. </w:t>
      </w:r>
      <w:r w:rsidRPr="006558AD">
        <w:rPr>
          <w:rFonts w:ascii="Times New Roman" w:hAnsi="Times New Roman" w:cs="Times New Roman"/>
        </w:rPr>
        <w:t xml:space="preserve">This process of mapping words and groups of words (phrases) into their grammatical units is called </w:t>
      </w:r>
      <w:r w:rsidRPr="006558AD">
        <w:rPr>
          <w:rFonts w:ascii="Times New Roman" w:hAnsi="Times New Roman" w:cs="Times New Roman"/>
          <w:i/>
          <w:iCs/>
        </w:rPr>
        <w:t>syntax parsing</w:t>
      </w:r>
      <w:r w:rsidRPr="006558AD">
        <w:rPr>
          <w:rFonts w:ascii="Times New Roman" w:hAnsi="Times New Roman" w:cs="Times New Roman"/>
        </w:rPr>
        <w:t>.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4E0803" w:rsidRDefault="004E0803" w:rsidP="006558AD">
      <w:pPr>
        <w:shd w:val="clear" w:color="auto" w:fill="FFFFFF"/>
        <w:jc w:val="both"/>
        <w:rPr>
          <w:rFonts w:ascii="Times New Roman" w:hAnsi="Times New Roman" w:cs="Times New Roman"/>
        </w:rPr>
      </w:pPr>
    </w:p>
    <w:p w:rsidR="00FA260A" w:rsidRDefault="00FA260A" w:rsidP="006558AD">
      <w:pPr>
        <w:shd w:val="clear" w:color="auto" w:fill="FFFFFF"/>
        <w:jc w:val="both"/>
        <w:rPr>
          <w:rFonts w:ascii="Times New Roman" w:hAnsi="Times New Roman" w:cs="Times New Roman"/>
        </w:rPr>
      </w:pPr>
    </w:p>
    <w:p w:rsidR="004E0803" w:rsidRPr="00FA260A" w:rsidRDefault="00FA260A" w:rsidP="00C66A93">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4436D6" w:rsidRPr="006558AD" w:rsidRDefault="00BD5F05" w:rsidP="00FA260A">
      <w:pPr>
        <w:shd w:val="clear" w:color="auto" w:fill="FFFFFF"/>
        <w:jc w:val="center"/>
        <w:rPr>
          <w:rFonts w:ascii="Times New Roman" w:hAnsi="Times New Roman" w:cs="Times New Roman"/>
        </w:rPr>
      </w:pPr>
      <w:r w:rsidRPr="00BD5F05">
        <w:rPr>
          <w:rFonts w:ascii="Times New Roman" w:hAnsi="Times New Roman" w:cs="Times New Roman"/>
          <w:highlight w:val="yellow"/>
        </w:rPr>
        <w:t>Figure 2.4: Constituent Parsing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p>
    <w:p w:rsidR="00FA260A" w:rsidRDefault="00FA260A" w:rsidP="006558AD">
      <w:pPr>
        <w:shd w:val="clear" w:color="auto" w:fill="FFFFFF"/>
        <w:jc w:val="both"/>
        <w:rPr>
          <w:rFonts w:ascii="Times New Roman" w:hAnsi="Times New Roman" w:cs="Times New Roman"/>
          <w:b/>
          <w:bCs/>
        </w:rPr>
      </w:pPr>
    </w:p>
    <w:p w:rsidR="004436D6" w:rsidRDefault="004436D6" w:rsidP="001F6123">
      <w:pPr>
        <w:shd w:val="clear" w:color="auto" w:fill="FFFFFF"/>
        <w:jc w:val="both"/>
        <w:rPr>
          <w:rFonts w:ascii="Times New Roman" w:hAnsi="Times New Roman" w:cs="Times New Roman"/>
        </w:rPr>
      </w:pPr>
      <w:r w:rsidRPr="006558AD">
        <w:rPr>
          <w:rFonts w:ascii="Times New Roman" w:hAnsi="Times New Roman" w:cs="Times New Roman"/>
          <w:b/>
          <w:bCs/>
        </w:rPr>
        <w:t>Dependency Parsing</w:t>
      </w:r>
      <w:r w:rsidR="00241A2C">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While performing </w:t>
      </w:r>
      <w:r w:rsidRPr="006558AD">
        <w:rPr>
          <w:rFonts w:ascii="Times New Roman" w:hAnsi="Times New Roman" w:cs="Times New Roman"/>
          <w:lang w:val="nn-NO"/>
        </w:rPr>
        <w:t xml:space="preserve">POS </w:t>
      </w:r>
      <w:r w:rsidRPr="006558AD">
        <w:rPr>
          <w:rFonts w:ascii="Times New Roman" w:hAnsi="Times New Roman" w:cs="Times New Roman"/>
        </w:rPr>
        <w:t>tagging and constituency parsing, we implicitly looked at the relation among the words to assign adequate tags and phrases. Still, the information was insuf</w:t>
      </w:r>
      <w:r w:rsidR="00C66A93">
        <w:rPr>
          <w:rFonts w:ascii="Times New Roman" w:hAnsi="Times New Roman" w:cs="Times New Roman"/>
        </w:rPr>
        <w:t>fi</w:t>
      </w:r>
      <w:r w:rsidRPr="006558AD">
        <w:rPr>
          <w:rFonts w:ascii="Times New Roman" w:hAnsi="Times New Roman" w:cs="Times New Roman"/>
        </w:rPr>
        <w:t xml:space="preserve">cient to answer questions such as </w:t>
      </w:r>
      <w:r w:rsidRPr="006558AD">
        <w:rPr>
          <w:rFonts w:ascii="Times New Roman" w:hAnsi="Times New Roman" w:cs="Times New Roman"/>
          <w:i/>
          <w:iCs/>
        </w:rPr>
        <w:t>What did the mouse eat</w:t>
      </w:r>
      <w:r w:rsidRPr="006558AD">
        <w:rPr>
          <w:rFonts w:ascii="Times New Roman" w:hAnsi="Times New Roman" w:cs="Times New Roman"/>
        </w:rPr>
        <w:t xml:space="preserve">? or </w:t>
      </w:r>
      <w:r w:rsidRPr="006558AD">
        <w:rPr>
          <w:rFonts w:ascii="Times New Roman" w:hAnsi="Times New Roman" w:cs="Times New Roman"/>
          <w:i/>
          <w:iCs/>
        </w:rPr>
        <w:t>Where was the cheese kept</w:t>
      </w:r>
      <w:r w:rsidRPr="006558AD">
        <w:rPr>
          <w:rFonts w:ascii="Times New Roman" w:hAnsi="Times New Roman" w:cs="Times New Roman"/>
        </w:rPr>
        <w:t xml:space="preserve">? In such cases, we need to mark the relation between </w:t>
      </w:r>
      <w:r w:rsidRPr="006558AD">
        <w:rPr>
          <w:rFonts w:ascii="Times New Roman" w:hAnsi="Times New Roman" w:cs="Times New Roman"/>
          <w:i/>
          <w:iCs/>
        </w:rPr>
        <w:t>mouseate–cheese-drawer</w:t>
      </w:r>
      <w:r w:rsidR="00037513">
        <w:rPr>
          <w:rFonts w:ascii="Times New Roman" w:hAnsi="Times New Roman" w:cs="Times New Roman"/>
          <w:i/>
          <w:iCs/>
        </w:rPr>
        <w:t xml:space="preserve"> </w:t>
      </w:r>
      <w:r w:rsidRPr="006558AD">
        <w:rPr>
          <w:rFonts w:ascii="Times New Roman" w:hAnsi="Times New Roman" w:cs="Times New Roman"/>
        </w:rPr>
        <w:t xml:space="preserve">explicitly. Being able to state the subjects and objects in a sentence, along with the relationship among them, is known as dependency parsing. The dependency grammar describes the structure of a sentence in terms of the </w:t>
      </w:r>
      <w:r w:rsidRPr="001F6123">
        <w:rPr>
          <w:rFonts w:ascii="Times New Roman" w:hAnsi="Times New Roman" w:cs="Times New Roman"/>
        </w:rPr>
        <w:t>words and the grammatical</w:t>
      </w:r>
      <w:bookmarkStart w:id="11" w:name="bookmark22"/>
      <w:r w:rsidR="00CC03A8">
        <w:rPr>
          <w:rFonts w:ascii="Times New Roman" w:hAnsi="Times New Roman" w:cs="Times New Roman"/>
        </w:rPr>
        <w:t xml:space="preserve"> </w:t>
      </w:r>
      <w:r w:rsidRPr="006558AD">
        <w:rPr>
          <w:rFonts w:ascii="Times New Roman" w:hAnsi="Times New Roman" w:cs="Times New Roman"/>
        </w:rPr>
        <w:t>r</w:t>
      </w:r>
      <w:bookmarkEnd w:id="11"/>
      <w:r w:rsidRPr="006558AD">
        <w:rPr>
          <w:rFonts w:ascii="Times New Roman" w:hAnsi="Times New Roman" w:cs="Times New Roman"/>
        </w:rPr>
        <w:t xml:space="preserve">elationship that holds between words. The dependency relations thus act as a proxy to the semantic relations in text. These binary relations consist of a </w:t>
      </w:r>
      <w:r w:rsidRPr="006558AD">
        <w:rPr>
          <w:rFonts w:ascii="Times New Roman" w:hAnsi="Times New Roman" w:cs="Times New Roman"/>
          <w:i/>
          <w:iCs/>
        </w:rPr>
        <w:t xml:space="preserve">head </w:t>
      </w:r>
      <w:r w:rsidRPr="006558AD">
        <w:rPr>
          <w:rFonts w:ascii="Times New Roman" w:hAnsi="Times New Roman" w:cs="Times New Roman"/>
        </w:rPr>
        <w:t xml:space="preserve">and a </w:t>
      </w:r>
      <w:r w:rsidRPr="006558AD">
        <w:rPr>
          <w:rFonts w:ascii="Times New Roman" w:hAnsi="Times New Roman" w:cs="Times New Roman"/>
          <w:i/>
          <w:iCs/>
        </w:rPr>
        <w:t>dependent</w:t>
      </w:r>
      <w:r w:rsidRPr="006558AD">
        <w:rPr>
          <w:rFonts w:ascii="Times New Roman" w:hAnsi="Times New Roman" w:cs="Times New Roman"/>
        </w:rPr>
        <w: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w:t>
      </w:r>
      <w:r w:rsidR="00C66A93">
        <w:rPr>
          <w:rFonts w:ascii="Times New Roman" w:hAnsi="Times New Roman" w:cs="Times New Roman"/>
        </w:rPr>
        <w:t>l</w:t>
      </w:r>
      <w:r w:rsidRPr="006558AD">
        <w:rPr>
          <w:rFonts w:ascii="Times New Roman" w:hAnsi="Times New Roman" w:cs="Times New Roman"/>
        </w:rPr>
        <w:t>exible with word order and is helpful in parsing morphologically rich languages as well. Figure 2.5 shows the parse tree for an example sentence ‘</w:t>
      </w:r>
      <w:r w:rsidRPr="006558AD">
        <w:rPr>
          <w:rFonts w:ascii="Times New Roman" w:hAnsi="Times New Roman" w:cs="Times New Roman"/>
          <w:i/>
          <w:iCs/>
        </w:rPr>
        <w:t>The mouse ate the cheese that was kept in the drawer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The actual parsing is reali</w:t>
      </w:r>
      <w:r w:rsidR="00CC03A8">
        <w:rPr>
          <w:rFonts w:ascii="Times New Roman" w:hAnsi="Times New Roman" w:cs="Times New Roman"/>
        </w:rPr>
        <w:t>s</w:t>
      </w:r>
      <w:r w:rsidRPr="006558AD">
        <w:rPr>
          <w:rFonts w:ascii="Times New Roman" w:hAnsi="Times New Roman" w:cs="Times New Roman"/>
        </w:rPr>
        <w:t xml:space="preserve">ed through </w:t>
      </w:r>
      <w:r w:rsidRPr="006558AD">
        <w:rPr>
          <w:rFonts w:ascii="Times New Roman" w:hAnsi="Times New Roman" w:cs="Times New Roman"/>
          <w:i/>
          <w:iCs/>
        </w:rPr>
        <w:t xml:space="preserve">transition-based state spaces </w:t>
      </w:r>
      <w:r w:rsidRPr="006558AD">
        <w:rPr>
          <w:rFonts w:ascii="Times New Roman" w:hAnsi="Times New Roman" w:cs="Times New Roman"/>
        </w:rPr>
        <w:t>that use stacks to create dependency structures and graph-based methods that use maximum spanning trees.</w:t>
      </w:r>
    </w:p>
    <w:p w:rsidR="00562081" w:rsidRDefault="00562081" w:rsidP="006558AD">
      <w:pPr>
        <w:shd w:val="clear" w:color="auto" w:fill="FFFFFF"/>
        <w:jc w:val="both"/>
        <w:rPr>
          <w:rFonts w:ascii="Times New Roman" w:hAnsi="Times New Roman" w:cs="Times New Roman"/>
        </w:rPr>
      </w:pPr>
    </w:p>
    <w:p w:rsidR="001F6123" w:rsidRDefault="001F6123" w:rsidP="001F6123">
      <w:pPr>
        <w:shd w:val="clear" w:color="auto" w:fill="FFFFFF"/>
        <w:jc w:val="center"/>
        <w:rPr>
          <w:rFonts w:ascii="Times New Roman" w:hAnsi="Times New Roman" w:cs="Times New Roman"/>
          <w:b/>
          <w:bCs/>
        </w:rPr>
      </w:pPr>
      <w:r w:rsidRPr="006B0F7F">
        <w:rPr>
          <w:rFonts w:ascii="Times New Roman" w:hAnsi="Times New Roman" w:cs="Times New Roman"/>
          <w:b/>
          <w:bCs/>
          <w:highlight w:val="yellow"/>
        </w:rPr>
        <w:t>[Insert Figure]</w:t>
      </w:r>
    </w:p>
    <w:p w:rsidR="001F6123" w:rsidRPr="001F6123" w:rsidRDefault="00BD5F05" w:rsidP="001F6123">
      <w:pPr>
        <w:shd w:val="clear" w:color="auto" w:fill="FFFFFF"/>
        <w:jc w:val="center"/>
        <w:rPr>
          <w:rFonts w:ascii="Times New Roman" w:hAnsi="Times New Roman" w:cs="Times New Roman"/>
        </w:rPr>
      </w:pPr>
      <w:r w:rsidRPr="00BD5F05">
        <w:rPr>
          <w:rFonts w:ascii="Times New Roman" w:hAnsi="Times New Roman" w:cs="Times New Roman"/>
          <w:b/>
          <w:bCs/>
          <w:highlight w:val="yellow"/>
        </w:rPr>
        <w:t xml:space="preserve">Figure 2.5: </w:t>
      </w:r>
      <w:r w:rsidRPr="00BD5F05">
        <w:rPr>
          <w:rFonts w:ascii="Times New Roman" w:hAnsi="Times New Roman" w:cs="Times New Roman"/>
          <w:highlight w:val="yellow"/>
        </w:rPr>
        <w:t>The dependency parse tree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r w:rsidRPr="00BD5F05">
        <w:rPr>
          <w:rFonts w:ascii="LMSans10-Regular-Identity-H" w:hAnsi="LMSans10-Regular-Identity-H"/>
          <w:color w:val="000000"/>
          <w:highlight w:val="yellow"/>
        </w:rPr>
        <w:t xml:space="preserve"> </w:t>
      </w:r>
      <w:r w:rsidRPr="00BD5F05">
        <w:rPr>
          <w:rFonts w:ascii="Times New Roman" w:hAnsi="Times New Roman" w:cs="Times New Roman"/>
          <w:highlight w:val="yellow"/>
        </w:rPr>
        <w:t>The labels on the arcs are according to Universal Dependency nomenclature for grammatical relations.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2.6</w:t>
      </w:r>
      <w:r w:rsidR="002162DC">
        <w:rPr>
          <w:rFonts w:ascii="Times New Roman" w:hAnsi="Times New Roman" w:cs="Times New Roman"/>
          <w:b/>
          <w:bCs/>
        </w:rPr>
        <w:t xml:space="preserve"> </w:t>
      </w:r>
      <w:r w:rsidRPr="006558AD">
        <w:rPr>
          <w:rFonts w:ascii="Times New Roman" w:hAnsi="Times New Roman" w:cs="Times New Roman"/>
          <w:b/>
          <w:bCs/>
        </w:rPr>
        <w:t>Semantics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the last section, we saw how grammatical abstractions can help answer simple questions within a sentence. </w:t>
      </w:r>
      <w:r w:rsidR="004D405E" w:rsidRPr="004D405E">
        <w:rPr>
          <w:rFonts w:ascii="Times New Roman" w:hAnsi="Times New Roman" w:cs="Times New Roman"/>
          <w:highlight w:val="yellow"/>
        </w:rPr>
        <w:t xml:space="preserve">Instead of the question </w:t>
      </w:r>
      <w:r w:rsidR="004D405E" w:rsidRPr="004D405E">
        <w:rPr>
          <w:rFonts w:ascii="Times New Roman" w:hAnsi="Times New Roman" w:cs="Times New Roman"/>
          <w:i/>
          <w:iCs/>
          <w:highlight w:val="yellow"/>
        </w:rPr>
        <w:t>What did the mouse eat</w:t>
      </w:r>
      <w:r w:rsidR="004D405E" w:rsidRPr="004D405E">
        <w:rPr>
          <w:rFonts w:ascii="Times New Roman" w:hAnsi="Times New Roman" w:cs="Times New Roman"/>
          <w:highlight w:val="yellow"/>
        </w:rPr>
        <w:t xml:space="preserve">? if we were to ask </w:t>
      </w:r>
      <w:r w:rsidR="004D405E" w:rsidRPr="004D405E">
        <w:rPr>
          <w:rFonts w:ascii="Times New Roman" w:hAnsi="Times New Roman" w:cs="Times New Roman"/>
          <w:i/>
          <w:iCs/>
          <w:highlight w:val="yellow"/>
        </w:rPr>
        <w:t>Which furniture is being referred to</w:t>
      </w:r>
      <w:r w:rsidR="004D405E" w:rsidRPr="004D405E">
        <w:rPr>
          <w:rFonts w:ascii="Times New Roman" w:hAnsi="Times New Roman" w:cs="Times New Roman"/>
          <w:highlight w:val="yellow"/>
        </w:rPr>
        <w:t>? then the notion of ‘furniture’ and ‘drawer’ being concepts that are close to each other needs to be established.</w:t>
      </w:r>
      <w:r w:rsidRPr="006558AD">
        <w:rPr>
          <w:rFonts w:ascii="Times New Roman" w:hAnsi="Times New Roman" w:cs="Times New Roman"/>
        </w:rPr>
        <w:t xml:space="preserve"> This idea of establishing closeness of concepts that may linguistically or grammatically not appear close to each other is known as semantic similarity. </w:t>
      </w:r>
      <w:r w:rsidRPr="006558AD">
        <w:rPr>
          <w:rFonts w:ascii="Times New Roman" w:hAnsi="Times New Roman" w:cs="Times New Roman"/>
          <w:i/>
          <w:iCs/>
        </w:rPr>
        <w:t>Semantics</w:t>
      </w:r>
      <w:r w:rsidRPr="006558AD">
        <w:rPr>
          <w:rFonts w:ascii="Times New Roman" w:hAnsi="Times New Roman" w:cs="Times New Roman"/>
        </w:rPr>
        <w:t>, in turn, can be def</w:t>
      </w:r>
      <w:r w:rsidR="00C66A93">
        <w:rPr>
          <w:rFonts w:ascii="Times New Roman" w:hAnsi="Times New Roman" w:cs="Times New Roman"/>
        </w:rPr>
        <w:t>i</w:t>
      </w:r>
      <w:r w:rsidRPr="006558AD">
        <w:rPr>
          <w:rFonts w:ascii="Times New Roman" w:hAnsi="Times New Roman" w:cs="Times New Roman"/>
        </w:rPr>
        <w:t>ned as the underlying meaning associated with the entity under consideration. Semantics help access what is the relation that di</w:t>
      </w:r>
      <w:r w:rsidR="00C66A93">
        <w:rPr>
          <w:rFonts w:ascii="Times New Roman" w:hAnsi="Times New Roman" w:cs="Times New Roman"/>
        </w:rPr>
        <w:t>f</w:t>
      </w:r>
      <w:r w:rsidRPr="006558AD">
        <w:rPr>
          <w:rFonts w:ascii="Times New Roman" w:hAnsi="Times New Roman" w:cs="Times New Roman"/>
        </w:rPr>
        <w:t xml:space="preserve">ferent words have with each other when present together in a sentence. For example, when presented with a </w:t>
      </w:r>
      <w:r w:rsidRPr="006558AD">
        <w:rPr>
          <w:rFonts w:ascii="Times New Roman" w:hAnsi="Times New Roman" w:cs="Times New Roman"/>
          <w:i/>
          <w:iCs/>
        </w:rPr>
        <w:t>stimulus word</w:t>
      </w:r>
      <w:r w:rsidRPr="006558AD">
        <w:rPr>
          <w:rFonts w:ascii="Times New Roman" w:hAnsi="Times New Roman" w:cs="Times New Roman"/>
        </w:rPr>
        <w:t>, ‘</w:t>
      </w:r>
      <w:r w:rsidRPr="006558AD">
        <w:rPr>
          <w:rFonts w:ascii="Times New Roman" w:hAnsi="Times New Roman" w:cs="Times New Roman"/>
          <w:i/>
          <w:iCs/>
        </w:rPr>
        <w:t>bank</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we think of other </w:t>
      </w:r>
      <w:r w:rsidRPr="006558AD">
        <w:rPr>
          <w:rFonts w:ascii="Times New Roman" w:hAnsi="Times New Roman" w:cs="Times New Roman"/>
          <w:i/>
          <w:iCs/>
        </w:rPr>
        <w:t xml:space="preserve">response words </w:t>
      </w:r>
      <w:r w:rsidRPr="006558AD">
        <w:rPr>
          <w:rFonts w:ascii="Times New Roman" w:hAnsi="Times New Roman" w:cs="Times New Roman"/>
        </w:rPr>
        <w:t>like ‘</w:t>
      </w:r>
      <w:r w:rsidRPr="006558AD">
        <w:rPr>
          <w:rFonts w:ascii="Times New Roman" w:hAnsi="Times New Roman" w:cs="Times New Roman"/>
          <w:i/>
          <w:iCs/>
        </w:rPr>
        <w:t>money</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river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blood</w:t>
      </w:r>
      <w:r w:rsidRPr="006558AD">
        <w:rPr>
          <w:rFonts w:ascii="Times New Roman" w:hAnsi="Times New Roman" w:cs="Times New Roman"/>
        </w:rPr>
        <w:t xml:space="preserve">’ depending on the context in which the </w:t>
      </w:r>
      <w:r w:rsidRPr="006558AD">
        <w:rPr>
          <w:rFonts w:ascii="Times New Roman" w:hAnsi="Times New Roman" w:cs="Times New Roman"/>
          <w:i/>
          <w:iCs/>
        </w:rPr>
        <w:t xml:space="preserve">stimulus word </w:t>
      </w:r>
      <w:r w:rsidRPr="006558AD">
        <w:rPr>
          <w:rFonts w:ascii="Times New Roman" w:hAnsi="Times New Roman" w:cs="Times New Roman"/>
        </w:rPr>
        <w:t>is used. The way a language evolves plays a central role in explaining these relations. Here, word association can be def</w:t>
      </w:r>
      <w:r w:rsidR="00C66A93">
        <w:rPr>
          <w:rFonts w:ascii="Times New Roman" w:hAnsi="Times New Roman" w:cs="Times New Roman"/>
        </w:rPr>
        <w:t>i</w:t>
      </w:r>
      <w:r w:rsidRPr="006558AD">
        <w:rPr>
          <w:rFonts w:ascii="Times New Roman" w:hAnsi="Times New Roman" w:cs="Times New Roman"/>
        </w:rPr>
        <w:t>ned as a relationship between words in a language based on their meaning. Semantics is not just</w:t>
      </w:r>
      <w:r w:rsidR="00C66A93">
        <w:rPr>
          <w:rFonts w:ascii="Times New Roman" w:hAnsi="Times New Roman" w:cs="Times New Roman"/>
        </w:rPr>
        <w:t xml:space="preserve"> </w:t>
      </w:r>
      <w:r w:rsidRPr="006558AD">
        <w:rPr>
          <w:rFonts w:ascii="Times New Roman" w:hAnsi="Times New Roman" w:cs="Times New Roman"/>
        </w:rPr>
        <w:t xml:space="preserve">concerned with the meaning of words but also how to combine words into meaningful phrases and sentences. For example, the phrases </w:t>
      </w:r>
      <w:r w:rsidRPr="006558AD">
        <w:rPr>
          <w:rFonts w:ascii="Times New Roman" w:hAnsi="Times New Roman" w:cs="Times New Roman"/>
          <w:i/>
          <w:iCs/>
        </w:rPr>
        <w:t xml:space="preserve">‘not honest’ </w:t>
      </w:r>
      <w:r w:rsidRPr="006558AD">
        <w:rPr>
          <w:rFonts w:ascii="Times New Roman" w:hAnsi="Times New Roman" w:cs="Times New Roman"/>
        </w:rPr>
        <w:t xml:space="preserve">and the word </w:t>
      </w:r>
      <w:r w:rsidR="00D326C4" w:rsidRPr="006558AD">
        <w:rPr>
          <w:rFonts w:ascii="Times New Roman" w:hAnsi="Times New Roman" w:cs="Times New Roman"/>
        </w:rPr>
        <w:t>‘</w:t>
      </w:r>
      <w:r w:rsidR="004D405E" w:rsidRPr="004D405E">
        <w:rPr>
          <w:rFonts w:ascii="Times New Roman" w:hAnsi="Times New Roman" w:cs="Times New Roman"/>
          <w:i/>
          <w:iCs/>
        </w:rPr>
        <w:t>dishonest</w:t>
      </w:r>
      <w:r w:rsidRPr="00D326C4">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carry the same connotation/semantics even though the terms are lexically di</w:t>
      </w:r>
      <w:r w:rsidR="00C66A93">
        <w:rPr>
          <w:rFonts w:ascii="Times New Roman" w:hAnsi="Times New Roman" w:cs="Times New Roman"/>
        </w:rPr>
        <w:t>f</w:t>
      </w:r>
      <w:r w:rsidRPr="006558AD">
        <w:rPr>
          <w:rFonts w:ascii="Times New Roman" w:hAnsi="Times New Roman" w:cs="Times New Roman"/>
        </w:rPr>
        <w:t>ferent.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w:t>
      </w:r>
      <w:r>
        <w:rPr>
          <w:rFonts w:ascii="Times New Roman" w:hAnsi="Times New Roman" w:cs="Times New Roman"/>
        </w:rPr>
        <w:t>i</w:t>
      </w:r>
      <w:r w:rsidRPr="006558AD">
        <w:rPr>
          <w:rFonts w:ascii="Times New Roman" w:hAnsi="Times New Roman" w:cs="Times New Roman"/>
        </w:rPr>
        <w:t xml:space="preserve">rst-order logic, where the predicates are the words in the sentence. In order to represent the words as predicates, we need to be sure of the </w:t>
      </w:r>
      <w:r w:rsidRPr="006558AD">
        <w:rPr>
          <w:rFonts w:ascii="Times New Roman" w:hAnsi="Times New Roman" w:cs="Times New Roman"/>
          <w:i/>
          <w:iCs/>
        </w:rPr>
        <w:t xml:space="preserve">sense </w:t>
      </w:r>
      <w:r w:rsidRPr="006558AD">
        <w:rPr>
          <w:rFonts w:ascii="Times New Roman" w:hAnsi="Times New Roman" w:cs="Times New Roman"/>
        </w:rPr>
        <w:t>in which the word has been used in the sentence. Even if we can represent words and relationships as predicates, these do not make sense on their own. An external knowledge source is required to help us def</w:t>
      </w:r>
      <w:r w:rsidR="00C66A93">
        <w:rPr>
          <w:rFonts w:ascii="Times New Roman" w:hAnsi="Times New Roman" w:cs="Times New Roman"/>
        </w:rPr>
        <w:t>i</w:t>
      </w:r>
      <w:r w:rsidRPr="006558AD">
        <w:rPr>
          <w:rFonts w:ascii="Times New Roman" w:hAnsi="Times New Roman" w:cs="Times New Roman"/>
        </w:rPr>
        <w:t>ne rules that use these predicates and learn the semantic logic. In this section, we brief</w:t>
      </w:r>
      <w:r w:rsidR="00C66A93">
        <w:rPr>
          <w:rFonts w:ascii="Times New Roman" w:hAnsi="Times New Roman" w:cs="Times New Roman"/>
        </w:rPr>
        <w:t>l</w:t>
      </w:r>
      <w:r w:rsidRPr="006558AD">
        <w:rPr>
          <w:rFonts w:ascii="Times New Roman" w:hAnsi="Times New Roman" w:cs="Times New Roman"/>
        </w:rPr>
        <w:t>y describe three techniques for semantic parsing</w:t>
      </w:r>
      <w:r w:rsidR="0078784D">
        <w:rPr>
          <w:rFonts w:ascii="Times New Roman" w:hAnsi="Times New Roman" w:cs="Times New Roman"/>
        </w:rPr>
        <w:t>—</w:t>
      </w:r>
      <w:r w:rsidRPr="006558AD">
        <w:rPr>
          <w:rFonts w:ascii="Times New Roman" w:hAnsi="Times New Roman" w:cs="Times New Roman"/>
        </w:rPr>
        <w:t>decomposition, ontology, and distributional statistics.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Decompositional Semantics</w:t>
      </w:r>
      <w:r w:rsidR="00FC5ED0">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 xml:space="preserve">We can derive the meaning of a word by dividing it into various semantic components or qualities. For instance, in the sentence </w:t>
      </w:r>
      <w:r w:rsidR="00D326C4" w:rsidRPr="006558AD">
        <w:rPr>
          <w:rFonts w:ascii="Times New Roman" w:hAnsi="Times New Roman" w:cs="Times New Roman"/>
        </w:rPr>
        <w:t>‘</w:t>
      </w:r>
      <w:r w:rsidR="004D405E" w:rsidRPr="004D405E">
        <w:rPr>
          <w:rFonts w:ascii="Times New Roman" w:hAnsi="Times New Roman" w:cs="Times New Roman"/>
          <w:i/>
          <w:iCs/>
        </w:rPr>
        <w:t>The</w:t>
      </w:r>
      <w:r w:rsidRPr="006558AD">
        <w:rPr>
          <w:rFonts w:ascii="Times New Roman" w:hAnsi="Times New Roman" w:cs="Times New Roman"/>
          <w:i/>
          <w:iCs/>
        </w:rPr>
        <w:t xml:space="preserve"> mouse ate the cheese that was kept in the drawer’, </w:t>
      </w:r>
      <w:r w:rsidRPr="006558AD">
        <w:rPr>
          <w:rFonts w:ascii="Times New Roman" w:hAnsi="Times New Roman" w:cs="Times New Roman"/>
        </w:rPr>
        <w:t>the word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the </w:t>
      </w:r>
      <w:r w:rsidRPr="006558AD">
        <w:rPr>
          <w:rFonts w:ascii="Times New Roman" w:hAnsi="Times New Roman" w:cs="Times New Roman"/>
          <w:i/>
          <w:iCs/>
        </w:rPr>
        <w:t xml:space="preserve">subject </w:t>
      </w:r>
      <w:r w:rsidRPr="006558AD">
        <w:rPr>
          <w:rFonts w:ascii="Times New Roman" w:hAnsi="Times New Roman" w:cs="Times New Roman"/>
        </w:rPr>
        <w:t xml:space="preserve">of the sentence is a </w:t>
      </w:r>
      <w:r w:rsidRPr="006558AD">
        <w:rPr>
          <w:rFonts w:ascii="Times New Roman" w:hAnsi="Times New Roman" w:cs="Times New Roman"/>
          <w:i/>
          <w:iCs/>
        </w:rPr>
        <w:t xml:space="preserve">mammal </w:t>
      </w:r>
      <w:r w:rsidRPr="006558AD">
        <w:rPr>
          <w:rFonts w:ascii="Times New Roman" w:hAnsi="Times New Roman" w:cs="Times New Roman"/>
        </w:rPr>
        <w:t xml:space="preserve">and a </w:t>
      </w:r>
      <w:r w:rsidRPr="006558AD">
        <w:rPr>
          <w:rFonts w:ascii="Times New Roman" w:hAnsi="Times New Roman" w:cs="Times New Roman"/>
          <w:i/>
          <w:iCs/>
        </w:rPr>
        <w:t xml:space="preserve">terrestrial </w:t>
      </w:r>
      <w:r w:rsidRPr="006558AD">
        <w:rPr>
          <w:rFonts w:ascii="Times New Roman" w:hAnsi="Times New Roman" w:cs="Times New Roman"/>
        </w:rPr>
        <w:t xml:space="preserve">but not a </w:t>
      </w:r>
      <w:r w:rsidRPr="006558AD">
        <w:rPr>
          <w:rFonts w:ascii="Times New Roman" w:hAnsi="Times New Roman" w:cs="Times New Roman"/>
          <w:i/>
          <w:iCs/>
        </w:rPr>
        <w:t xml:space="preserve">human. </w:t>
      </w:r>
      <w:r w:rsidRPr="006558AD">
        <w:rPr>
          <w:rFonts w:ascii="Times New Roman" w:hAnsi="Times New Roman" w:cs="Times New Roman"/>
        </w:rPr>
        <w:t>However, if the word ‘</w:t>
      </w:r>
      <w:r w:rsidRPr="006558AD">
        <w:rPr>
          <w:rFonts w:ascii="Times New Roman" w:hAnsi="Times New Roman" w:cs="Times New Roman"/>
          <w:i/>
          <w:iCs/>
        </w:rPr>
        <w:t xml:space="preserve">mouse’ </w:t>
      </w:r>
      <w:r w:rsidRPr="006558AD">
        <w:rPr>
          <w:rFonts w:ascii="Times New Roman" w:hAnsi="Times New Roman" w:cs="Times New Roman"/>
        </w:rPr>
        <w:t xml:space="preserve">was replaced with the word </w:t>
      </w:r>
      <w:r w:rsidRPr="006558AD">
        <w:rPr>
          <w:rFonts w:ascii="Times New Roman" w:hAnsi="Times New Roman" w:cs="Times New Roman"/>
          <w:i/>
          <w:iCs/>
        </w:rPr>
        <w:t>‘boy’</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it would imply that the subject has all of the three qualities</w:t>
      </w:r>
      <w:r w:rsidR="00DA345E">
        <w:rPr>
          <w:rFonts w:ascii="Times New Roman" w:hAnsi="Times New Roman" w:cs="Times New Roman"/>
        </w:rPr>
        <w:t>—</w:t>
      </w:r>
      <w:r w:rsidRPr="006558AD">
        <w:rPr>
          <w:rFonts w:ascii="Times New Roman" w:hAnsi="Times New Roman" w:cs="Times New Roman"/>
        </w:rPr>
        <w:t xml:space="preserve">being a </w:t>
      </w:r>
      <w:r w:rsidRPr="006558AD">
        <w:rPr>
          <w:rFonts w:ascii="Times New Roman" w:hAnsi="Times New Roman" w:cs="Times New Roman"/>
          <w:i/>
          <w:iCs/>
        </w:rPr>
        <w:t xml:space="preserve">mammal, </w:t>
      </w:r>
      <w:r w:rsidRPr="006558AD">
        <w:rPr>
          <w:rFonts w:ascii="Times New Roman" w:hAnsi="Times New Roman" w:cs="Times New Roman"/>
        </w:rPr>
        <w:t xml:space="preserve">a </w:t>
      </w:r>
      <w:r w:rsidRPr="006558AD">
        <w:rPr>
          <w:rFonts w:ascii="Times New Roman" w:hAnsi="Times New Roman" w:cs="Times New Roman"/>
          <w:i/>
          <w:iCs/>
        </w:rPr>
        <w:t xml:space="preserve">terrestrial </w:t>
      </w:r>
      <w:r w:rsidRPr="006558AD">
        <w:rPr>
          <w:rFonts w:ascii="Times New Roman" w:hAnsi="Times New Roman" w:cs="Times New Roman"/>
        </w:rPr>
        <w:t xml:space="preserve">and a </w:t>
      </w:r>
      <w:r w:rsidRPr="006558AD">
        <w:rPr>
          <w:rFonts w:ascii="Times New Roman" w:hAnsi="Times New Roman" w:cs="Times New Roman"/>
          <w:i/>
          <w:iCs/>
        </w:rPr>
        <w:t xml:space="preserve">human. </w:t>
      </w:r>
      <w:r w:rsidRPr="006558AD">
        <w:rPr>
          <w:rFonts w:ascii="Times New Roman" w:hAnsi="Times New Roman" w:cs="Times New Roman"/>
        </w:rPr>
        <w:t>These decomposed semantics can also be mapped to f</w:t>
      </w:r>
      <w:r>
        <w:rPr>
          <w:rFonts w:ascii="Times New Roman" w:hAnsi="Times New Roman" w:cs="Times New Roman"/>
        </w:rPr>
        <w:t>i</w:t>
      </w:r>
      <w:r w:rsidRPr="006558AD">
        <w:rPr>
          <w:rFonts w:ascii="Times New Roman" w:hAnsi="Times New Roman" w:cs="Times New Roman"/>
        </w:rPr>
        <w:t>rst-order logic</w:t>
      </w:r>
      <w:r w:rsidR="00CC03A8">
        <w:rPr>
          <w:rFonts w:ascii="Times New Roman" w:hAnsi="Times New Roman" w:cs="Times New Roman"/>
        </w:rPr>
        <w:t>,</w:t>
      </w:r>
      <w:r w:rsidRPr="006558AD">
        <w:rPr>
          <w:rFonts w:ascii="Times New Roman" w:hAnsi="Times New Roman" w:cs="Times New Roman"/>
        </w:rPr>
        <w:t xml:space="preserve"> such as mouse </w:t>
      </w:r>
      <w:r w:rsidRPr="00C66A93">
        <w:rPr>
          <w:rFonts w:ascii="Times New Roman" w:hAnsi="Times New Roman" w:cs="Times New Roman"/>
          <w:highlight w:val="yellow"/>
        </w:rPr>
        <w:sym w:font="Symbol" w:char="F0DE"/>
      </w:r>
      <w:r w:rsidRPr="009C1619">
        <w:rPr>
          <w:rFonts w:ascii="Times New Roman" w:hAnsi="Times New Roman" w:cs="Times New Roman"/>
          <w:bCs/>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sidRPr="009C1619">
        <w:rPr>
          <w:rFonts w:ascii="Times New Roman" w:hAnsi="Times New Roman" w:cs="Times New Roman"/>
          <w:bCs/>
          <w:lang w:val="el-GR"/>
        </w:rPr>
        <w:t xml:space="preserve"> </w:t>
      </w:r>
      <w:r w:rsidRPr="006558AD">
        <w:rPr>
          <w:rFonts w:ascii="Times New Roman" w:hAnsi="Times New Roman" w:cs="Times New Roman"/>
        </w:rPr>
        <w:t xml:space="preserve">terrestrial </w:t>
      </w:r>
      <w:r>
        <w:rPr>
          <w:rFonts w:ascii="Times New Roman" w:hAnsi="Times New Roman" w:cs="Times New Roman"/>
          <w:bCs/>
          <w:lang w:val="el-GR"/>
        </w:rPr>
        <w:sym w:font="Symbol" w:char="F0D9"/>
      </w:r>
      <w:r w:rsidR="00C66A93">
        <w:rPr>
          <w:rFonts w:ascii="Times New Roman" w:hAnsi="Times New Roman" w:cs="Times New Roman"/>
          <w:bCs/>
        </w:rPr>
        <w:t xml:space="preserve"> </w:t>
      </w:r>
      <w:r>
        <w:rPr>
          <w:rFonts w:ascii="Times New Roman" w:hAnsi="Times New Roman" w:cs="Times New Roman"/>
          <w:bCs/>
        </w:rPr>
        <w:sym w:font="Symbol" w:char="F0D8"/>
      </w:r>
      <w:r w:rsidRPr="009C1619">
        <w:rPr>
          <w:rFonts w:ascii="Times New Roman" w:hAnsi="Times New Roman" w:cs="Times New Roman"/>
        </w:rPr>
        <w:t xml:space="preserve"> </w:t>
      </w:r>
      <w:r w:rsidRPr="006558AD">
        <w:rPr>
          <w:rFonts w:ascii="Times New Roman" w:hAnsi="Times New Roman" w:cs="Times New Roman"/>
        </w:rPr>
        <w:t xml:space="preserve">human and boy </w:t>
      </w:r>
      <w:r w:rsidRPr="00C66A93">
        <w:rPr>
          <w:rFonts w:ascii="Times New Roman" w:hAnsi="Times New Roman" w:cs="Times New Roman"/>
          <w:highlight w:val="yellow"/>
        </w:rPr>
        <w:sym w:font="Symbol" w:char="F0DE"/>
      </w:r>
      <w:r w:rsidR="00C66A93">
        <w:rPr>
          <w:rFonts w:ascii="Times New Roman" w:hAnsi="Times New Roman" w:cs="Times New Roman"/>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Pr>
          <w:rFonts w:ascii="Times New Roman" w:hAnsi="Times New Roman" w:cs="Times New Roman"/>
          <w:bCs/>
        </w:rPr>
        <w:t xml:space="preserve"> </w:t>
      </w:r>
      <w:r w:rsidRPr="006558AD">
        <w:rPr>
          <w:rFonts w:ascii="Times New Roman" w:hAnsi="Times New Roman" w:cs="Times New Roman"/>
        </w:rPr>
        <w:t>terrestrial</w:t>
      </w:r>
      <w:r w:rsidRPr="00CB71C2">
        <w:rPr>
          <w:rFonts w:ascii="Times New Roman" w:hAnsi="Times New Roman" w:cs="Times New Roman"/>
        </w:rPr>
        <w:t xml:space="preserve"> </w:t>
      </w:r>
      <w:r>
        <w:rPr>
          <w:rFonts w:ascii="Times New Roman" w:hAnsi="Times New Roman" w:cs="Times New Roman"/>
          <w:bCs/>
          <w:lang w:val="el-GR"/>
        </w:rPr>
        <w:sym w:font="Symbol" w:char="F0D9"/>
      </w:r>
      <w:r>
        <w:rPr>
          <w:rFonts w:ascii="Times New Roman" w:hAnsi="Times New Roman" w:cs="Times New Roman"/>
        </w:rPr>
        <w:t xml:space="preserve"> </w:t>
      </w:r>
      <w:r w:rsidRPr="006558AD">
        <w:rPr>
          <w:rFonts w:ascii="Times New Roman" w:hAnsi="Times New Roman" w:cs="Times New Roman"/>
        </w:rPr>
        <w:t>human.</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Ontological Semantics</w:t>
      </w:r>
      <w:r w:rsidR="00F92FDA">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Another way of decomposing the meaning of a word is by studying its relationship to other words. Take the classic example of the word </w:t>
      </w:r>
      <w:r w:rsidR="00D326C4" w:rsidRPr="006558AD">
        <w:rPr>
          <w:rFonts w:ascii="Times New Roman" w:hAnsi="Times New Roman" w:cs="Times New Roman"/>
        </w:rPr>
        <w:t>‘</w:t>
      </w:r>
      <w:r w:rsidR="004D405E" w:rsidRPr="004D405E">
        <w:rPr>
          <w:rFonts w:ascii="Times New Roman" w:hAnsi="Times New Roman" w:cs="Times New Roman"/>
          <w:i/>
          <w:iCs/>
        </w:rPr>
        <w:t>bank</w:t>
      </w:r>
      <w:r w:rsidRPr="006558AD">
        <w:rPr>
          <w:rFonts w:ascii="Times New Roman" w:hAnsi="Times New Roman" w:cs="Times New Roman"/>
          <w:i/>
          <w:iCs/>
        </w:rPr>
        <w:t>’</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‘Bank’ itself means a collection or storage. However, what that collection is about </w:t>
      </w:r>
      <w:r w:rsidR="00E72051">
        <w:rPr>
          <w:rFonts w:ascii="Times New Roman" w:hAnsi="Times New Roman" w:cs="Times New Roman"/>
        </w:rPr>
        <w:t>–</w:t>
      </w:r>
      <w:r w:rsidRPr="006558AD">
        <w:rPr>
          <w:rFonts w:ascii="Times New Roman" w:hAnsi="Times New Roman" w:cs="Times New Roman"/>
        </w:rPr>
        <w:t xml:space="preserve"> ‘water’</w:t>
      </w:r>
      <w:r w:rsidR="0012465F">
        <w:rPr>
          <w:rFonts w:ascii="Times New Roman" w:hAnsi="Times New Roman" w:cs="Times New Roman"/>
        </w:rPr>
        <w:t>,</w:t>
      </w:r>
      <w:r w:rsidRPr="006558AD">
        <w:rPr>
          <w:rFonts w:ascii="Times New Roman" w:hAnsi="Times New Roman" w:cs="Times New Roman"/>
        </w:rPr>
        <w:t xml:space="preserve"> ‘blood’</w:t>
      </w:r>
      <w:r w:rsidR="0012465F">
        <w:rPr>
          <w:rFonts w:ascii="Times New Roman" w:hAnsi="Times New Roman" w:cs="Times New Roman"/>
        </w:rPr>
        <w:t>,</w:t>
      </w:r>
      <w:r w:rsidRPr="006558AD">
        <w:rPr>
          <w:rFonts w:ascii="Times New Roman" w:hAnsi="Times New Roman" w:cs="Times New Roman"/>
        </w:rPr>
        <w:t xml:space="preserve"> or ‘money’</w:t>
      </w:r>
      <w:r w:rsidR="0012465F">
        <w:rPr>
          <w:rFonts w:ascii="Times New Roman" w:hAnsi="Times New Roman" w:cs="Times New Roman"/>
        </w:rPr>
        <w:t>—</w:t>
      </w:r>
      <w:r w:rsidRPr="006558AD">
        <w:rPr>
          <w:rFonts w:ascii="Times New Roman" w:hAnsi="Times New Roman" w:cs="Times New Roman"/>
        </w:rPr>
        <w:t>dictates the exact def</w:t>
      </w:r>
      <w:r w:rsidR="00E72051">
        <w:rPr>
          <w:rFonts w:ascii="Times New Roman" w:hAnsi="Times New Roman" w:cs="Times New Roman"/>
        </w:rPr>
        <w:t>i</w:t>
      </w:r>
      <w:r w:rsidRPr="006558AD">
        <w:rPr>
          <w:rFonts w:ascii="Times New Roman" w:hAnsi="Times New Roman" w:cs="Times New Roman"/>
        </w:rPr>
        <w:t>nition that word will semantically adopt. This process of def</w:t>
      </w:r>
      <w:r w:rsidR="00E72051">
        <w:rPr>
          <w:rFonts w:ascii="Times New Roman" w:hAnsi="Times New Roman" w:cs="Times New Roman"/>
        </w:rPr>
        <w:t>i</w:t>
      </w:r>
      <w:r w:rsidRPr="006558AD">
        <w:rPr>
          <w:rFonts w:ascii="Times New Roman" w:hAnsi="Times New Roman" w:cs="Times New Roman"/>
        </w:rPr>
        <w:t xml:space="preserve">ning the existence/usage of a term with respect to a sentence is called </w:t>
      </w:r>
      <w:r w:rsidRPr="006558AD">
        <w:rPr>
          <w:rFonts w:ascii="Times New Roman" w:hAnsi="Times New Roman" w:cs="Times New Roman"/>
          <w:i/>
          <w:iCs/>
        </w:rPr>
        <w:t xml:space="preserve">ontology. WordNet </w:t>
      </w:r>
      <w:r w:rsidR="004D405E" w:rsidRPr="004D405E">
        <w:rPr>
          <w:rFonts w:ascii="Times New Roman" w:hAnsi="Times New Roman" w:cs="Times New Roman"/>
        </w:rPr>
        <w:t>(Miller 1995)</w:t>
      </w:r>
      <w:r w:rsidR="00D11B38" w:rsidRPr="00D11B38">
        <w:rPr>
          <w:rFonts w:ascii="Times New Roman" w:hAnsi="Times New Roman" w:cs="Times New Roman"/>
          <w:i/>
          <w:iCs/>
        </w:rPr>
        <w:t xml:space="preserve"> </w:t>
      </w:r>
      <w:r w:rsidRPr="006558AD">
        <w:rPr>
          <w:rFonts w:ascii="Times New Roman" w:hAnsi="Times New Roman" w:cs="Times New Roman"/>
        </w:rPr>
        <w:t xml:space="preserve">is a famous lexical and ontological resource in English. It contains various kinds of relations that exist between English words. For example, the word </w:t>
      </w:r>
      <w:r w:rsidRPr="006558AD">
        <w:rPr>
          <w:rFonts w:ascii="Times New Roman" w:hAnsi="Times New Roman" w:cs="Times New Roman"/>
          <w:i/>
          <w:iCs/>
        </w:rPr>
        <w:t xml:space="preserve">‘small’ </w:t>
      </w:r>
      <w:r w:rsidRPr="006558AD">
        <w:rPr>
          <w:rFonts w:ascii="Times New Roman" w:hAnsi="Times New Roman" w:cs="Times New Roman"/>
        </w:rPr>
        <w:t xml:space="preserve">might be synonymous </w:t>
      </w:r>
      <w:r w:rsidR="00CC03A8">
        <w:rPr>
          <w:rFonts w:ascii="Times New Roman" w:hAnsi="Times New Roman" w:cs="Times New Roman"/>
        </w:rPr>
        <w:t>with</w:t>
      </w:r>
      <w:r w:rsidRPr="006558AD">
        <w:rPr>
          <w:rFonts w:ascii="Times New Roman" w:hAnsi="Times New Roman" w:cs="Times New Roman"/>
        </w:rPr>
        <w:t xml:space="preserve"> </w:t>
      </w:r>
      <w:r w:rsidRPr="006558AD">
        <w:rPr>
          <w:rFonts w:ascii="Times New Roman" w:hAnsi="Times New Roman" w:cs="Times New Roman"/>
          <w:i/>
          <w:iCs/>
        </w:rPr>
        <w:t>‘little’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while it conveys </w:t>
      </w:r>
      <w:r w:rsidR="00CC03A8">
        <w:rPr>
          <w:rFonts w:ascii="Times New Roman" w:hAnsi="Times New Roman" w:cs="Times New Roman"/>
        </w:rPr>
        <w:t>the</w:t>
      </w:r>
      <w:r w:rsidRPr="006558AD">
        <w:rPr>
          <w:rFonts w:ascii="Times New Roman" w:hAnsi="Times New Roman" w:cs="Times New Roman"/>
        </w:rPr>
        <w:t xml:space="preserve"> opposite meaning to </w:t>
      </w:r>
      <w:r w:rsidRPr="006558AD">
        <w:rPr>
          <w:rFonts w:ascii="Times New Roman" w:hAnsi="Times New Roman" w:cs="Times New Roman"/>
          <w:i/>
          <w:iCs/>
        </w:rPr>
        <w:t>‘large’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The notion of a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it is a type of </w:t>
      </w:r>
      <w:r w:rsidRPr="006558AD">
        <w:rPr>
          <w:rFonts w:ascii="Times New Roman" w:hAnsi="Times New Roman" w:cs="Times New Roman"/>
          <w:i/>
          <w:iCs/>
        </w:rPr>
        <w:t xml:space="preserve">animal. </w:t>
      </w:r>
      <w:r w:rsidRPr="006558AD">
        <w:rPr>
          <w:rFonts w:ascii="Times New Roman" w:hAnsi="Times New Roman" w:cs="Times New Roman"/>
        </w:rPr>
        <w:t>Capturing these relations in the text is crucial to understanding world knowledge.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Distributional Semantics</w:t>
      </w:r>
      <w:r w:rsidR="00894358">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So far, in our discussion of semantics, we have assumed the computational methods to carry the same level of contextuali</w:t>
      </w:r>
      <w:r w:rsidR="00CC03A8">
        <w:rPr>
          <w:rFonts w:ascii="Times New Roman" w:hAnsi="Times New Roman" w:cs="Times New Roman"/>
        </w:rPr>
        <w:t>s</w:t>
      </w:r>
      <w:r w:rsidRPr="006558AD">
        <w:rPr>
          <w:rFonts w:ascii="Times New Roman" w:hAnsi="Times New Roman" w:cs="Times New Roman"/>
        </w:rPr>
        <w:t>ation as humans. While machines lack subconscious contextuali</w:t>
      </w:r>
      <w:r w:rsidR="00CC03A8">
        <w:rPr>
          <w:rFonts w:ascii="Times New Roman" w:hAnsi="Times New Roman" w:cs="Times New Roman"/>
        </w:rPr>
        <w:t>s</w:t>
      </w:r>
      <w:r w:rsidRPr="006558AD">
        <w:rPr>
          <w:rFonts w:ascii="Times New Roman" w:hAnsi="Times New Roman" w:cs="Times New Roman"/>
        </w:rPr>
        <w:t>ation, they can approximate the same by analy</w:t>
      </w:r>
      <w:r w:rsidR="00CC03A8">
        <w:rPr>
          <w:rFonts w:ascii="Times New Roman" w:hAnsi="Times New Roman" w:cs="Times New Roman"/>
        </w:rPr>
        <w:t>s</w:t>
      </w:r>
      <w:r w:rsidRPr="006558AD">
        <w:rPr>
          <w:rFonts w:ascii="Times New Roman" w:hAnsi="Times New Roman" w:cs="Times New Roman"/>
        </w:rPr>
        <w:t xml:space="preserve">ing large corpora of text and deriving a sense of words based on their distributional properties (e.g., co-occurrence, frequency). This maps to the law of association that </w:t>
      </w:r>
      <w:r w:rsidRPr="006558AD">
        <w:rPr>
          <w:rFonts w:ascii="Times New Roman" w:hAnsi="Times New Roman" w:cs="Times New Roman"/>
          <w:i/>
          <w:iCs/>
        </w:rPr>
        <w:t xml:space="preserve">words with similar distributions might have similar meanings. </w:t>
      </w:r>
      <w:r w:rsidRPr="006558AD">
        <w:rPr>
          <w:rFonts w:ascii="Times New Roman" w:hAnsi="Times New Roman" w:cs="Times New Roman"/>
        </w:rPr>
        <w:t xml:space="preserve">For instance, the meaning of the word </w:t>
      </w:r>
      <w:r w:rsidRPr="006558AD">
        <w:rPr>
          <w:rFonts w:ascii="Times New Roman" w:hAnsi="Times New Roman" w:cs="Times New Roman"/>
          <w:i/>
          <w:iCs/>
        </w:rPr>
        <w:t xml:space="preserve">‘mouse’ </w:t>
      </w:r>
      <w:r w:rsidRPr="006558AD">
        <w:rPr>
          <w:rFonts w:ascii="Times New Roman" w:hAnsi="Times New Roman" w:cs="Times New Roman"/>
        </w:rPr>
        <w:t xml:space="preserve">may be complex for the machine to grasp, yet it can </w:t>
      </w:r>
      <w:r w:rsidR="00602946">
        <w:rPr>
          <w:rFonts w:ascii="Times New Roman" w:hAnsi="Times New Roman" w:cs="Times New Roman"/>
        </w:rPr>
        <w:t xml:space="preserve">be </w:t>
      </w:r>
      <w:r w:rsidRPr="006558AD">
        <w:rPr>
          <w:rFonts w:ascii="Times New Roman" w:hAnsi="Times New Roman" w:cs="Times New Roman"/>
        </w:rPr>
        <w:t>inferred from the contexts it appears in,</w:t>
      </w:r>
      <w:bookmarkStart w:id="12" w:name="bookmark23"/>
      <w:r w:rsidR="00E72051">
        <w:rPr>
          <w:rFonts w:ascii="Times New Roman" w:hAnsi="Times New Roman" w:cs="Times New Roman"/>
        </w:rPr>
        <w:t xml:space="preserve"> </w:t>
      </w:r>
      <w:r w:rsidRPr="006558AD">
        <w:rPr>
          <w:rFonts w:ascii="Times New Roman" w:hAnsi="Times New Roman" w:cs="Times New Roman"/>
        </w:rPr>
        <w:t>i</w:t>
      </w:r>
      <w:bookmarkEnd w:id="12"/>
      <w:r w:rsidRPr="006558AD">
        <w:rPr>
          <w:rFonts w:ascii="Times New Roman" w:hAnsi="Times New Roman" w:cs="Times New Roman"/>
        </w:rPr>
        <w:t>.e., sentences where it co-occurs with words like ‘</w:t>
      </w:r>
      <w:r w:rsidRPr="006558AD">
        <w:rPr>
          <w:rFonts w:ascii="Times New Roman" w:hAnsi="Times New Roman" w:cs="Times New Roman"/>
          <w:i/>
          <w:iCs/>
        </w:rPr>
        <w:t>rodent</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animal</w:t>
      </w:r>
      <w:r w:rsidRPr="006558AD">
        <w:rPr>
          <w:rFonts w:ascii="Times New Roman" w:hAnsi="Times New Roman" w:cs="Times New Roman"/>
        </w:rPr>
        <w:t>’</w:t>
      </w:r>
      <w:r w:rsidR="0012465F">
        <w:rPr>
          <w:rFonts w:ascii="Times New Roman" w:hAnsi="Times New Roman" w:cs="Times New Roman"/>
        </w:rPr>
        <w:t>,</w:t>
      </w:r>
      <w:r>
        <w:rPr>
          <w:rFonts w:ascii="Times New Roman" w:hAnsi="Times New Roman" w:cs="Times New Roman"/>
        </w:rPr>
        <w:t xml:space="preserve"> </w:t>
      </w:r>
      <w:r w:rsidRPr="00CB71C2">
        <w:rPr>
          <w:rFonts w:ascii="Times New Roman" w:hAnsi="Times New Roman" w:cs="Times New Roman"/>
        </w:rPr>
        <w:t>‘</w:t>
      </w:r>
      <w:r w:rsidRPr="006558AD">
        <w:rPr>
          <w:rFonts w:ascii="Times New Roman" w:hAnsi="Times New Roman" w:cs="Times New Roman"/>
          <w:i/>
          <w:iCs/>
        </w:rPr>
        <w:t>food</w:t>
      </w:r>
      <w:r w:rsidRPr="006558AD">
        <w:rPr>
          <w:rFonts w:ascii="Times New Roman" w:hAnsi="Times New Roman" w:cs="Times New Roman"/>
        </w:rPr>
        <w:t>’</w:t>
      </w:r>
      <w:r w:rsidR="00CC03A8">
        <w:rPr>
          <w:rFonts w:ascii="Times New Roman" w:hAnsi="Times New Roman" w:cs="Times New Roman"/>
        </w:rPr>
        <w:t>,</w:t>
      </w:r>
      <w:r w:rsidRPr="006558AD">
        <w:rPr>
          <w:rFonts w:ascii="Times New Roman" w:hAnsi="Times New Roman" w:cs="Times New Roman"/>
        </w:rPr>
        <w:t xml:space="preserve"> etc. Distributional Semantics forms the core of the modern-day NLP.</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2.7</w:t>
      </w:r>
      <w:r w:rsidR="002162DC">
        <w:rPr>
          <w:rFonts w:ascii="Times New Roman" w:hAnsi="Times New Roman" w:cs="Times New Roman"/>
          <w:b/>
          <w:bCs/>
        </w:rPr>
        <w:t xml:space="preserve"> </w:t>
      </w:r>
      <w:r w:rsidRPr="006558AD">
        <w:rPr>
          <w:rFonts w:ascii="Times New Roman" w:hAnsi="Times New Roman" w:cs="Times New Roman"/>
          <w:b/>
          <w:bCs/>
        </w:rPr>
        <w:t>Introduction to Language Model</w:t>
      </w:r>
      <w:r w:rsidR="00112CDA">
        <w:rPr>
          <w:rFonts w:ascii="Times New Roman" w:hAnsi="Times New Roman" w:cs="Times New Roman"/>
          <w:b/>
          <w:bCs/>
        </w:rPr>
        <w:t>l</w:t>
      </w:r>
      <w:r w:rsidRPr="006558AD">
        <w:rPr>
          <w:rFonts w:ascii="Times New Roman" w:hAnsi="Times New Roman" w:cs="Times New Roman"/>
          <w:b/>
          <w:bCs/>
        </w:rPr>
        <w:t>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According to Herbert Clark, whenever two words occur together or in close proximity, an </w:t>
      </w:r>
      <w:r w:rsidRPr="006558AD">
        <w:rPr>
          <w:rFonts w:ascii="Times New Roman" w:hAnsi="Times New Roman" w:cs="Times New Roman"/>
          <w:i/>
          <w:iCs/>
        </w:rPr>
        <w:t xml:space="preserve">associative link </w:t>
      </w:r>
      <w:r w:rsidRPr="006558AD">
        <w:rPr>
          <w:rFonts w:ascii="Times New Roman" w:hAnsi="Times New Roman" w:cs="Times New Roman"/>
        </w:rPr>
        <w:t>is formed between them in our mind over time, and the more frequently they appear together, the stronger the association (Clark 1970).</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Building up word association and logic of distributional semantics, we can describe a </w:t>
      </w:r>
      <w:r w:rsidR="004248C6" w:rsidRPr="006558AD">
        <w:rPr>
          <w:rFonts w:ascii="Times New Roman" w:hAnsi="Times New Roman" w:cs="Times New Roman"/>
        </w:rPr>
        <w:t xml:space="preserve">Language Model </w:t>
      </w:r>
      <w:r w:rsidRPr="006558AD">
        <w:rPr>
          <w:rFonts w:ascii="Times New Roman" w:hAnsi="Times New Roman" w:cs="Times New Roman"/>
          <w:lang w:val="nb-NO"/>
        </w:rPr>
        <w:t xml:space="preserve">(LM) </w:t>
      </w:r>
      <w:r w:rsidRPr="006558AD">
        <w:rPr>
          <w:rFonts w:ascii="Times New Roman" w:hAnsi="Times New Roman" w:cs="Times New Roman"/>
        </w:rPr>
        <w:t xml:space="preserve">as a model that learns the probability distribution over the words in the corpus. This probability is learned based on the frequency co-occurrence of words in a large training corpus. Once trained/learned, the </w:t>
      </w:r>
      <w:r w:rsidRPr="006558AD">
        <w:rPr>
          <w:rFonts w:ascii="Times New Roman" w:hAnsi="Times New Roman" w:cs="Times New Roman"/>
          <w:lang w:val="nb-NO"/>
        </w:rPr>
        <w:t xml:space="preserve">LM </w:t>
      </w:r>
      <w:r w:rsidRPr="006558AD">
        <w:rPr>
          <w:rFonts w:ascii="Times New Roman" w:hAnsi="Times New Roman" w:cs="Times New Roman"/>
        </w:rPr>
        <w:t xml:space="preserve">attempts to predict the next token in a sequence of tokens. For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w:t>
      </w:r>
      <w:r w:rsidR="00C33621" w:rsidRPr="006558AD">
        <w:rPr>
          <w:rFonts w:ascii="Times New Roman" w:hAnsi="Times New Roman" w:cs="Times New Roman"/>
          <w:i/>
          <w:iCs/>
          <w:lang w:val="da-DK"/>
        </w:rPr>
        <w:t>. . .,</w:t>
      </w:r>
      <w:r w:rsidRPr="006558AD">
        <w:rPr>
          <w:rFonts w:ascii="Times New Roman" w:hAnsi="Times New Roman" w:cs="Times New Roman"/>
          <w:i/>
          <w:iCs/>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rPr>
        <w:t xml:space="preserve">, the </w:t>
      </w:r>
      <w:r w:rsidRPr="006558AD">
        <w:rPr>
          <w:rFonts w:ascii="Times New Roman" w:hAnsi="Times New Roman" w:cs="Times New Roman"/>
          <w:lang w:val="nb-NO"/>
        </w:rPr>
        <w:t xml:space="preserve">LM </w:t>
      </w:r>
      <w:r w:rsidRPr="006558AD">
        <w:rPr>
          <w:rFonts w:ascii="Times New Roman" w:hAnsi="Times New Roman" w:cs="Times New Roman"/>
        </w:rPr>
        <w:t>predicts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rPr>
        <w:t xml:space="preserve">token,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vertAlign w:val="subscript"/>
        </w:rPr>
        <w:t>+1</w:t>
      </w:r>
      <w:r w:rsidRPr="006558AD">
        <w:rPr>
          <w:rFonts w:ascii="Times New Roman" w:hAnsi="Times New Roman" w:cs="Times New Roman"/>
        </w:rPr>
        <w:t xml:space="preserve"> based on the language learned from its training corpus of words and phrases. The output space, i.e., the set of all possible words that can be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in a sequence, is the whole vocabulary/lexicon learned over the language. If the </w:t>
      </w:r>
      <w:r w:rsidRPr="006558AD">
        <w:rPr>
          <w:rFonts w:ascii="Times New Roman" w:hAnsi="Times New Roman" w:cs="Times New Roman"/>
          <w:lang w:val="nb-NO"/>
        </w:rPr>
        <w:t xml:space="preserve">LM </w:t>
      </w:r>
      <w:r w:rsidRPr="006558AD">
        <w:rPr>
          <w:rFonts w:ascii="Times New Roman" w:hAnsi="Times New Roman" w:cs="Times New Roman"/>
        </w:rPr>
        <w:t xml:space="preserve">is learned over </w:t>
      </w:r>
      <w:r w:rsidRPr="006558AD">
        <w:rPr>
          <w:rFonts w:ascii="Times New Roman" w:hAnsi="Times New Roman" w:cs="Times New Roman"/>
          <w:i/>
          <w:iCs/>
          <w:lang w:val="nb-NO"/>
        </w:rPr>
        <w:t xml:space="preserve">N </w:t>
      </w:r>
      <w:r w:rsidRPr="006558AD">
        <w:rPr>
          <w:rFonts w:ascii="Times New Roman" w:hAnsi="Times New Roman" w:cs="Times New Roman"/>
        </w:rPr>
        <w:t xml:space="preserve">unique tokens, then in the worst case, each of </w:t>
      </w:r>
      <w:r w:rsidRPr="006558AD">
        <w:rPr>
          <w:rFonts w:ascii="Times New Roman" w:hAnsi="Times New Roman" w:cs="Times New Roman"/>
          <w:i/>
          <w:iCs/>
          <w:lang w:val="nb-NO"/>
        </w:rPr>
        <w:t xml:space="preserve">N </w:t>
      </w:r>
      <w:r w:rsidRPr="006558AD">
        <w:rPr>
          <w:rFonts w:ascii="Times New Roman" w:hAnsi="Times New Roman" w:cs="Times New Roman"/>
        </w:rPr>
        <w:t>tokens has an equal and independent probability of 1</w:t>
      </w:r>
      <w:r w:rsidRPr="006558AD">
        <w:rPr>
          <w:rFonts w:ascii="Times New Roman" w:hAnsi="Times New Roman" w:cs="Times New Roman"/>
          <w:i/>
          <w:iCs/>
        </w:rPr>
        <w:t xml:space="preserve">/N </w:t>
      </w:r>
      <w:r w:rsidRPr="006558AD">
        <w:rPr>
          <w:rFonts w:ascii="Times New Roman" w:hAnsi="Times New Roman" w:cs="Times New Roman"/>
        </w:rPr>
        <w:t>for being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token.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However, from our semantic and syntactic parsing, we know that for a given sentence, not all words have an equal probability of occurrence. Instead, the words that can appear next are </w:t>
      </w:r>
      <w:r w:rsidRPr="006558AD">
        <w:rPr>
          <w:rFonts w:ascii="Times New Roman" w:hAnsi="Times New Roman" w:cs="Times New Roman"/>
          <w:i/>
          <w:iCs/>
        </w:rPr>
        <w:t xml:space="preserve">conditioned </w:t>
      </w:r>
      <w:r w:rsidRPr="006558AD">
        <w:rPr>
          <w:rFonts w:ascii="Times New Roman" w:hAnsi="Times New Roman" w:cs="Times New Roman"/>
        </w:rPr>
        <w:t>on the words that are present so far in the sentence. It forms the basis of language model</w:t>
      </w:r>
      <w:r w:rsidR="00602946">
        <w:rPr>
          <w:rFonts w:ascii="Times New Roman" w:hAnsi="Times New Roman" w:cs="Times New Roman"/>
        </w:rPr>
        <w:t>l</w:t>
      </w:r>
      <w:r w:rsidRPr="006558AD">
        <w:rPr>
          <w:rFonts w:ascii="Times New Roman" w:hAnsi="Times New Roman" w:cs="Times New Roman"/>
        </w:rPr>
        <w:t>ing in NLP. In layman’s terms, a language model predicts the probability of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given a sequence of </w:t>
      </w:r>
      <w:r w:rsidRPr="006558AD">
        <w:rPr>
          <w:rFonts w:ascii="Times New Roman" w:hAnsi="Times New Roman" w:cs="Times New Roman"/>
          <w:i/>
          <w:iCs/>
          <w:lang w:val="da-DK"/>
        </w:rPr>
        <w:t xml:space="preserve">m </w:t>
      </w:r>
      <w:r w:rsidRPr="006558AD">
        <w:rPr>
          <w:rFonts w:ascii="Times New Roman" w:hAnsi="Times New Roman" w:cs="Times New Roman"/>
        </w:rPr>
        <w:t>tokens seen before. Going back to our example sentence, if you are asked to predict the next word in the sequence of ‘</w:t>
      </w:r>
      <w:r w:rsidRPr="006558AD">
        <w:rPr>
          <w:rFonts w:ascii="Times New Roman" w:hAnsi="Times New Roman" w:cs="Times New Roman"/>
          <w:i/>
          <w:iCs/>
        </w:rPr>
        <w:t>Hello Sam. How are</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of all the words we know in English (i.e., our vocabulary), the most likely next word should be ‘</w:t>
      </w:r>
      <w:r w:rsidRPr="006558AD">
        <w:rPr>
          <w:rFonts w:ascii="Times New Roman" w:hAnsi="Times New Roman" w:cs="Times New Roman"/>
          <w:i/>
          <w:iCs/>
        </w:rPr>
        <w:t>you</w:t>
      </w:r>
      <w:r w:rsidRPr="006558AD">
        <w:rPr>
          <w:rFonts w:ascii="Times New Roman" w:hAnsi="Times New Roman" w:cs="Times New Roman"/>
        </w:rPr>
        <w:t>’. This likelihood is the probability spread over the whole vocabulary of which ‘</w:t>
      </w:r>
      <w:r w:rsidRPr="006558AD">
        <w:rPr>
          <w:rFonts w:ascii="Times New Roman" w:hAnsi="Times New Roman" w:cs="Times New Roman"/>
          <w:i/>
          <w:iCs/>
        </w:rPr>
        <w:t>you</w:t>
      </w:r>
      <w:r w:rsidRPr="006558AD">
        <w:rPr>
          <w:rFonts w:ascii="Times New Roman" w:hAnsi="Times New Roman" w:cs="Times New Roman"/>
        </w:rPr>
        <w:t>’ has the highest probability score. We will introduce the formal concepts of conditional probability and language model</w:t>
      </w:r>
      <w:r w:rsidR="00602946">
        <w:rPr>
          <w:rFonts w:ascii="Times New Roman" w:hAnsi="Times New Roman" w:cs="Times New Roman"/>
        </w:rPr>
        <w:t>l</w:t>
      </w:r>
      <w:r w:rsidRPr="006558AD">
        <w:rPr>
          <w:rFonts w:ascii="Times New Roman" w:hAnsi="Times New Roman" w:cs="Times New Roman"/>
        </w:rPr>
        <w:t>ing in detail in Chapter 4.</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Bag-of-</w:t>
      </w:r>
      <w:r w:rsidR="001F562E">
        <w:rPr>
          <w:rFonts w:ascii="Times New Roman" w:hAnsi="Times New Roman" w:cs="Times New Roman"/>
          <w:b/>
          <w:bCs/>
        </w:rPr>
        <w:t>W</w:t>
      </w:r>
      <w:r w:rsidRPr="006558AD">
        <w:rPr>
          <w:rFonts w:ascii="Times New Roman" w:hAnsi="Times New Roman" w:cs="Times New Roman"/>
          <w:b/>
          <w:bCs/>
        </w:rPr>
        <w:t xml:space="preserve">ord </w:t>
      </w:r>
      <w:r w:rsidR="001F562E">
        <w:rPr>
          <w:rFonts w:ascii="Times New Roman" w:hAnsi="Times New Roman" w:cs="Times New Roman"/>
          <w:b/>
          <w:bCs/>
        </w:rPr>
        <w:t>B</w:t>
      </w:r>
      <w:r w:rsidRPr="006558AD">
        <w:rPr>
          <w:rFonts w:ascii="Times New Roman" w:hAnsi="Times New Roman" w:cs="Times New Roman"/>
          <w:b/>
          <w:bCs/>
        </w:rPr>
        <w:t>ased Representation</w:t>
      </w:r>
      <w:r w:rsidR="001F562E">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Forgoing the notion of conditional probability, one can still obtain a crude form of language model</w:t>
      </w:r>
      <w:r w:rsidR="00602946">
        <w:rPr>
          <w:rFonts w:ascii="Times New Roman" w:hAnsi="Times New Roman" w:cs="Times New Roman"/>
        </w:rPr>
        <w:t>l</w:t>
      </w:r>
      <w:r w:rsidRPr="006558AD">
        <w:rPr>
          <w:rFonts w:ascii="Times New Roman" w:hAnsi="Times New Roman" w:cs="Times New Roman"/>
        </w:rPr>
        <w:t>ing that depends solely on the constituted tokens present in the sentence. Let us consider the task of sentiment analysis. A simple method for determining whether a sentence expresses positive sentiment would be to count the favo</w:t>
      </w:r>
      <w:r w:rsidR="00CC03A8">
        <w:rPr>
          <w:rFonts w:ascii="Times New Roman" w:hAnsi="Times New Roman" w:cs="Times New Roman"/>
        </w:rPr>
        <w:t>u</w:t>
      </w:r>
      <w:r w:rsidRPr="006558AD">
        <w:rPr>
          <w:rFonts w:ascii="Times New Roman" w:hAnsi="Times New Roman" w:cs="Times New Roman"/>
        </w:rPr>
        <w:t xml:space="preserve">rable and negatively connotated lexical terms that occur in the sentence. The process is solely based on the </w:t>
      </w:r>
      <w:r w:rsidRPr="006558AD">
        <w:rPr>
          <w:rFonts w:ascii="Times New Roman" w:hAnsi="Times New Roman" w:cs="Times New Roman"/>
          <w:i/>
          <w:iCs/>
        </w:rPr>
        <w:t xml:space="preserve">occurrence </w:t>
      </w:r>
      <w:r w:rsidRPr="006558AD">
        <w:rPr>
          <w:rFonts w:ascii="Times New Roman" w:hAnsi="Times New Roman" w:cs="Times New Roman"/>
        </w:rPr>
        <w:t xml:space="preserve">of individual words and not where and how they appear in the sentence, i.e., the notion of semantics or syntax is overlooked. Such setups are called the </w:t>
      </w:r>
      <w:r w:rsidR="004D405E" w:rsidRPr="004D405E">
        <w:rPr>
          <w:rFonts w:ascii="Times New Roman" w:hAnsi="Times New Roman" w:cs="Times New Roman"/>
          <w:i/>
          <w:iCs/>
        </w:rPr>
        <w:t>bag-of-word</w:t>
      </w:r>
      <w:r w:rsidRPr="006558AD">
        <w:rPr>
          <w:rFonts w:ascii="Times New Roman" w:hAnsi="Times New Roman" w:cs="Times New Roman"/>
          <w:b/>
          <w:bCs/>
        </w:rPr>
        <w:t xml:space="preserve"> </w:t>
      </w:r>
      <w:r w:rsidRPr="006558AD">
        <w:rPr>
          <w:rFonts w:ascii="Times New Roman" w:hAnsi="Times New Roman" w:cs="Times New Roman"/>
        </w:rPr>
        <w:t>approach, where we know the words in the bag but not the order in which they are placed in the bag.</w:t>
      </w:r>
    </w:p>
    <w:p w:rsidR="004E0803" w:rsidRDefault="004E0803"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lastRenderedPageBreak/>
        <w:t xml:space="preserve">Example 2.2. </w:t>
      </w:r>
      <w:r w:rsidRPr="006558AD">
        <w:rPr>
          <w:rFonts w:ascii="Times New Roman" w:hAnsi="Times New Roman" w:cs="Times New Roman"/>
        </w:rPr>
        <w:t xml:space="preserve">Let us understand the bag-of-words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via a simple example of sentiment classification.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Consider three sentences that represent three samples of sentiment analysis: S1: </w:t>
      </w:r>
      <w:r w:rsidR="004D405E" w:rsidRPr="004D405E">
        <w:rPr>
          <w:rFonts w:ascii="Times New Roman" w:hAnsi="Times New Roman" w:cs="Times New Roman"/>
          <w:highlight w:val="yellow"/>
        </w:rPr>
        <w:t>‘</w:t>
      </w:r>
      <w:r w:rsidR="004D405E" w:rsidRPr="004D405E">
        <w:rPr>
          <w:rFonts w:ascii="Times New Roman" w:hAnsi="Times New Roman" w:cs="Times New Roman"/>
          <w:i/>
          <w:iCs/>
          <w:highlight w:val="yellow"/>
        </w:rPr>
        <w:t>The movie is bad.</w:t>
      </w:r>
      <w:r w:rsidR="004D405E" w:rsidRPr="004D405E">
        <w:rPr>
          <w:rFonts w:ascii="Times New Roman" w:hAnsi="Times New Roman" w:cs="Times New Roman"/>
          <w:highlight w:val="yellow"/>
        </w:rPr>
        <w:t>’, S2: ‘</w:t>
      </w:r>
      <w:r w:rsidR="004D405E" w:rsidRPr="004D405E">
        <w:rPr>
          <w:rFonts w:ascii="Times New Roman" w:hAnsi="Times New Roman" w:cs="Times New Roman"/>
          <w:i/>
          <w:iCs/>
          <w:highlight w:val="yellow"/>
        </w:rPr>
        <w:t>The movie is good.</w:t>
      </w:r>
      <w:r w:rsidR="004D405E" w:rsidRPr="004D405E">
        <w:rPr>
          <w:rFonts w:ascii="Times New Roman" w:hAnsi="Times New Roman" w:cs="Times New Roman"/>
          <w:highlight w:val="yellow"/>
        </w:rPr>
        <w:t>’, S3: ‘</w:t>
      </w:r>
      <w:r w:rsidR="004D405E" w:rsidRPr="004D405E">
        <w:rPr>
          <w:rFonts w:ascii="Times New Roman" w:hAnsi="Times New Roman" w:cs="Times New Roman"/>
          <w:i/>
          <w:iCs/>
          <w:highlight w:val="yellow"/>
        </w:rPr>
        <w:t>I liked the movie</w:t>
      </w:r>
      <w:r w:rsidR="004D405E" w:rsidRPr="004D405E">
        <w:rPr>
          <w:rFonts w:ascii="Times New Roman" w:hAnsi="Times New Roman" w:cs="Times New Roman"/>
          <w:highlight w:val="yellow"/>
        </w:rPr>
        <w:t>’</w:t>
      </w:r>
      <w:r w:rsidR="00556082">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preprocessing (lowercasing, punctuation removal), lemma</w:t>
      </w:r>
      <w:r w:rsidR="00602946">
        <w:rPr>
          <w:rFonts w:ascii="Times New Roman" w:hAnsi="Times New Roman" w:cs="Times New Roman"/>
        </w:rPr>
        <w:t>t</w:t>
      </w:r>
      <w:r w:rsidRPr="006558AD">
        <w:rPr>
          <w:rFonts w:ascii="Times New Roman" w:hAnsi="Times New Roman" w:cs="Times New Roman"/>
        </w:rPr>
        <w:t>i</w:t>
      </w:r>
      <w:r w:rsidR="00602946">
        <w:rPr>
          <w:rFonts w:ascii="Times New Roman" w:hAnsi="Times New Roman" w:cs="Times New Roman"/>
        </w:rPr>
        <w:t>s</w:t>
      </w:r>
      <w:r w:rsidRPr="006558AD">
        <w:rPr>
          <w:rFonts w:ascii="Times New Roman" w:hAnsi="Times New Roman" w:cs="Times New Roman"/>
        </w:rPr>
        <w:t>ation (liked</w:t>
      </w:r>
      <w:r w:rsidR="00E72051">
        <w:rPr>
          <w:rFonts w:ascii="Times New Roman" w:hAnsi="Times New Roman" w:cs="Times New Roman"/>
        </w:rPr>
        <w:t xml:space="preserve"> </w:t>
      </w:r>
      <w:r w:rsidRPr="006558AD">
        <w:rPr>
          <w:rFonts w:ascii="Times New Roman" w:hAnsi="Times New Roman" w:cs="Times New Roman"/>
        </w:rPr>
        <w:t>→</w:t>
      </w:r>
      <w:r w:rsidR="00E72051">
        <w:rPr>
          <w:rFonts w:ascii="Times New Roman" w:hAnsi="Times New Roman" w:cs="Times New Roman"/>
        </w:rPr>
        <w:t xml:space="preserve"> </w:t>
      </w:r>
      <w:r w:rsidRPr="006558AD">
        <w:rPr>
          <w:rFonts w:ascii="Times New Roman" w:hAnsi="Times New Roman" w:cs="Times New Roman"/>
        </w:rPr>
        <w:t xml:space="preserve">like), and </w:t>
      </w:r>
      <w:r w:rsidR="00602946">
        <w:rPr>
          <w:rFonts w:ascii="Times New Roman" w:hAnsi="Times New Roman" w:cs="Times New Roman"/>
        </w:rPr>
        <w:t>tokenisation</w:t>
      </w:r>
      <w:r w:rsidRPr="006558AD">
        <w:rPr>
          <w:rFonts w:ascii="Times New Roman" w:hAnsi="Times New Roman" w:cs="Times New Roman"/>
        </w:rPr>
        <w:t xml:space="preserve">, we end up with a </w:t>
      </w:r>
      <w:r w:rsidRPr="006558AD">
        <w:rPr>
          <w:rFonts w:ascii="Times New Roman" w:hAnsi="Times New Roman" w:cs="Times New Roman"/>
          <w:lang w:val="de-DE"/>
        </w:rPr>
        <w:t xml:space="preserve">unigram </w:t>
      </w:r>
      <w:r w:rsidRPr="006558AD">
        <w:rPr>
          <w:rFonts w:ascii="Times New Roman" w:hAnsi="Times New Roman" w:cs="Times New Roman"/>
        </w:rPr>
        <w:t>vocabulary set [</w:t>
      </w:r>
      <w:r w:rsidRPr="006558AD">
        <w:rPr>
          <w:rFonts w:ascii="Times New Roman" w:hAnsi="Times New Roman" w:cs="Times New Roman"/>
          <w:i/>
          <w:iCs/>
        </w:rPr>
        <w:t>the</w:t>
      </w:r>
      <w:r w:rsidRPr="006558AD">
        <w:rPr>
          <w:rFonts w:ascii="Times New Roman" w:hAnsi="Times New Roman" w:cs="Times New Roman"/>
        </w:rPr>
        <w:t xml:space="preserve">, </w:t>
      </w:r>
      <w:r w:rsidRPr="006558AD">
        <w:rPr>
          <w:rFonts w:ascii="Times New Roman" w:hAnsi="Times New Roman" w:cs="Times New Roman"/>
          <w:i/>
          <w:iCs/>
        </w:rPr>
        <w:t>movie</w:t>
      </w:r>
      <w:r w:rsidRPr="006558AD">
        <w:rPr>
          <w:rFonts w:ascii="Times New Roman" w:hAnsi="Times New Roman" w:cs="Times New Roman"/>
        </w:rPr>
        <w:t xml:space="preserve">, </w:t>
      </w:r>
      <w:r w:rsidRPr="006558AD">
        <w:rPr>
          <w:rFonts w:ascii="Times New Roman" w:hAnsi="Times New Roman" w:cs="Times New Roman"/>
          <w:i/>
          <w:iCs/>
        </w:rPr>
        <w:t>is</w:t>
      </w:r>
      <w:r w:rsidRPr="006558AD">
        <w:rPr>
          <w:rFonts w:ascii="Times New Roman" w:hAnsi="Times New Roman" w:cs="Times New Roman"/>
        </w:rPr>
        <w:t xml:space="preserve">, </w:t>
      </w:r>
      <w:r w:rsidRPr="006558AD">
        <w:rPr>
          <w:rFonts w:ascii="Times New Roman" w:hAnsi="Times New Roman" w:cs="Times New Roman"/>
          <w:i/>
          <w:iCs/>
        </w:rPr>
        <w:t>bad</w:t>
      </w:r>
      <w:r w:rsidRPr="006558AD">
        <w:rPr>
          <w:rFonts w:ascii="Times New Roman" w:hAnsi="Times New Roman" w:cs="Times New Roman"/>
        </w:rPr>
        <w:t xml:space="preserve">, </w:t>
      </w:r>
      <w:r w:rsidRPr="006558AD">
        <w:rPr>
          <w:rFonts w:ascii="Times New Roman" w:hAnsi="Times New Roman" w:cs="Times New Roman"/>
          <w:i/>
          <w:iCs/>
        </w:rPr>
        <w:t>good</w:t>
      </w:r>
      <w:r w:rsidRPr="006558AD">
        <w:rPr>
          <w:rFonts w:ascii="Times New Roman" w:hAnsi="Times New Roman" w:cs="Times New Roman"/>
        </w:rPr>
        <w:t xml:space="preserve">, </w:t>
      </w:r>
      <w:r w:rsidRPr="006558AD">
        <w:rPr>
          <w:rFonts w:ascii="Times New Roman" w:hAnsi="Times New Roman" w:cs="Times New Roman"/>
          <w:i/>
          <w:iCs/>
        </w:rPr>
        <w:t>I</w:t>
      </w:r>
      <w:r w:rsidRPr="006558AD">
        <w:rPr>
          <w:rFonts w:ascii="Times New Roman" w:hAnsi="Times New Roman" w:cs="Times New Roman"/>
        </w:rPr>
        <w:t xml:space="preserve">, </w:t>
      </w:r>
      <w:r w:rsidRPr="006558AD">
        <w:rPr>
          <w:rFonts w:ascii="Times New Roman" w:hAnsi="Times New Roman" w:cs="Times New Roman"/>
          <w:i/>
          <w:iCs/>
        </w:rPr>
        <w:t>like</w:t>
      </w:r>
      <w:r w:rsidRPr="006558AD">
        <w:rPr>
          <w:rFonts w:ascii="Times New Roman" w:hAnsi="Times New Roman" w:cs="Times New Roman"/>
        </w:rPr>
        <w:t>].</w:t>
      </w:r>
      <w:r w:rsidR="00E93669">
        <w:rPr>
          <w:rFonts w:ascii="Times New Roman" w:hAnsi="Times New Roman" w:cs="Times New Roman"/>
        </w:rPr>
        <w:t xml:space="preserve"> </w:t>
      </w:r>
      <w:r w:rsidRPr="006558AD">
        <w:rPr>
          <w:rFonts w:ascii="Times New Roman" w:hAnsi="Times New Roman" w:cs="Times New Roman"/>
        </w:rPr>
        <w:t xml:space="preserve">Based on the unique vocabulary, the sentences can then be represented as vectors of length 7, indicating whether the </w:t>
      </w:r>
      <w:r w:rsidRPr="006558AD">
        <w:rPr>
          <w:rFonts w:ascii="Times New Roman" w:hAnsi="Times New Roman" w:cs="Times New Roman"/>
          <w:i/>
          <w:iCs/>
        </w:rPr>
        <w:t>i</w:t>
      </w:r>
      <w:r w:rsidR="004D405E" w:rsidRPr="004D405E">
        <w:rPr>
          <w:rFonts w:ascii="Times New Roman" w:hAnsi="Times New Roman" w:cs="Times New Roman"/>
        </w:rPr>
        <w:t>th</w:t>
      </w:r>
      <w:r w:rsidRPr="006558AD">
        <w:rPr>
          <w:rFonts w:ascii="Times New Roman" w:hAnsi="Times New Roman" w:cs="Times New Roman"/>
          <w:i/>
          <w:iCs/>
        </w:rPr>
        <w:t xml:space="preserve"> </w:t>
      </w:r>
      <w:r w:rsidRPr="006558AD">
        <w:rPr>
          <w:rFonts w:ascii="Times New Roman" w:hAnsi="Times New Roman" w:cs="Times New Roman"/>
        </w:rPr>
        <w:t>index vocabulary term is present in the sentence or not.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Thus, S1</w:t>
      </w:r>
      <w:r w:rsidR="00114CB4">
        <w:rPr>
          <w:rFonts w:ascii="Times New Roman" w:hAnsi="Times New Roman" w:cs="Times New Roman"/>
        </w:rPr>
        <w:t xml:space="preserve"> </w:t>
      </w:r>
      <w:r w:rsidRPr="006558AD">
        <w:rPr>
          <w:rFonts w:ascii="Times New Roman" w:hAnsi="Times New Roman" w:cs="Times New Roman"/>
        </w:rPr>
        <w:t>=</w:t>
      </w:r>
      <w:r w:rsidR="00114CB4">
        <w:rPr>
          <w:rFonts w:ascii="Times New Roman" w:hAnsi="Times New Roman" w:cs="Times New Roman"/>
        </w:rPr>
        <w:t xml:space="preserve"> </w:t>
      </w:r>
      <w:r w:rsidRPr="006558AD">
        <w:rPr>
          <w:rFonts w:ascii="Times New Roman" w:hAnsi="Times New Roman" w:cs="Times New Roman"/>
        </w:rPr>
        <w:t>[yes, yes, yes, yes, no, no, no] and mapped numerically as [1, 1, 1, 1, 0, 0, 0] where 1 means ‘yes’</w:t>
      </w:r>
      <w:r w:rsidR="00285797">
        <w:rPr>
          <w:rFonts w:ascii="Times New Roman" w:hAnsi="Times New Roman" w:cs="Times New Roman"/>
        </w:rPr>
        <w:t>—</w:t>
      </w:r>
      <w:r w:rsidRPr="006558AD">
        <w:rPr>
          <w:rFonts w:ascii="Times New Roman" w:hAnsi="Times New Roman" w:cs="Times New Roman"/>
        </w:rPr>
        <w:t>the token is present, and 0 means ‘no’</w:t>
      </w:r>
      <w:r w:rsidR="00285797">
        <w:rPr>
          <w:rFonts w:ascii="Times New Roman" w:hAnsi="Times New Roman" w:cs="Times New Roman"/>
        </w:rPr>
        <w:t>—</w:t>
      </w:r>
      <w:r w:rsidRPr="006558AD">
        <w:rPr>
          <w:rFonts w:ascii="Times New Roman" w:hAnsi="Times New Roman" w:cs="Times New Roman"/>
        </w:rPr>
        <w:t xml:space="preserve">the token is not present in the given sentence. In </w:t>
      </w:r>
      <w:r w:rsidR="00CC03A8">
        <w:rPr>
          <w:rFonts w:ascii="Times New Roman" w:hAnsi="Times New Roman" w:cs="Times New Roman"/>
        </w:rPr>
        <w:t>a</w:t>
      </w:r>
      <w:r w:rsidR="00CC03A8" w:rsidRPr="006558AD">
        <w:rPr>
          <w:rFonts w:ascii="Times New Roman" w:hAnsi="Times New Roman" w:cs="Times New Roman"/>
        </w:rPr>
        <w:t xml:space="preserve"> </w:t>
      </w:r>
      <w:r w:rsidRPr="006558AD">
        <w:rPr>
          <w:rFonts w:ascii="Times New Roman" w:hAnsi="Times New Roman" w:cs="Times New Roman"/>
        </w:rPr>
        <w:t>similar way, S2 and S3 become [1, 1, 1, 0, 1, 0, 0] and [1, 1, 0, 0, 0, 1, 1], respectively.</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Further, each sentence has a sentiment label associated with it where </w:t>
      </w:r>
      <w:r w:rsidR="002B1A12">
        <w:rPr>
          <w:rFonts w:ascii="Times New Roman" w:hAnsi="Times New Roman" w:cs="Times New Roman"/>
        </w:rPr>
        <w:t>–</w:t>
      </w:r>
      <w:r w:rsidRPr="006558AD">
        <w:rPr>
          <w:rFonts w:ascii="Times New Roman" w:hAnsi="Times New Roman" w:cs="Times New Roman"/>
        </w:rPr>
        <w:t xml:space="preserve">1 means negative sentiment, 0 means neutral, and 1 means positive. Our example sentences have a sentiment score of S1: </w:t>
      </w:r>
      <w:r w:rsidR="002B1A12">
        <w:rPr>
          <w:rFonts w:ascii="Times New Roman" w:hAnsi="Times New Roman" w:cs="Times New Roman"/>
        </w:rPr>
        <w:t>–</w:t>
      </w:r>
      <w:r w:rsidRPr="006558AD">
        <w:rPr>
          <w:rFonts w:ascii="Times New Roman" w:hAnsi="Times New Roman" w:cs="Times New Roman"/>
        </w:rPr>
        <w:t>1, S2:v1, and S3: 1, respectively. From the crude analysis of the sentence vectors, we see that tokens ‘</w:t>
      </w:r>
      <w:r w:rsidRPr="006558AD">
        <w:rPr>
          <w:rFonts w:ascii="Times New Roman" w:hAnsi="Times New Roman" w:cs="Times New Roman"/>
          <w:i/>
          <w:iCs/>
        </w:rPr>
        <w:t>the</w:t>
      </w:r>
      <w:r w:rsidRPr="006558AD">
        <w:rPr>
          <w:rFonts w:ascii="Times New Roman" w:hAnsi="Times New Roman" w:cs="Times New Roman"/>
        </w:rPr>
        <w:t>’ and ‘</w:t>
      </w:r>
      <w:r w:rsidRPr="006558AD">
        <w:rPr>
          <w:rFonts w:ascii="Times New Roman" w:hAnsi="Times New Roman" w:cs="Times New Roman"/>
          <w:i/>
          <w:iCs/>
        </w:rPr>
        <w:t>movie</w:t>
      </w:r>
      <w:r w:rsidRPr="006558AD">
        <w:rPr>
          <w:rFonts w:ascii="Times New Roman" w:hAnsi="Times New Roman" w:cs="Times New Roman"/>
        </w:rPr>
        <w:t>’ occur in all three sentences and do not lead to any differentiation for the sentiment classification, i.e., we cannot tell by looking at only these two terms if the movie is good or bad. Meanwhile, the presence of ‘</w:t>
      </w:r>
      <w:r w:rsidRPr="006558AD">
        <w:rPr>
          <w:rFonts w:ascii="Times New Roman" w:hAnsi="Times New Roman" w:cs="Times New Roman"/>
          <w:i/>
          <w:iCs/>
        </w:rPr>
        <w:t>bad</w:t>
      </w:r>
      <w:r w:rsidRPr="006558AD">
        <w:rPr>
          <w:rFonts w:ascii="Times New Roman" w:hAnsi="Times New Roman" w:cs="Times New Roman"/>
        </w:rPr>
        <w:t>’ in S1 and its subsequent absence in S2 and S3 is an indicator of associating the presence of ‘</w:t>
      </w:r>
      <w:r w:rsidRPr="006558AD">
        <w:rPr>
          <w:rFonts w:ascii="Times New Roman" w:hAnsi="Times New Roman" w:cs="Times New Roman"/>
          <w:i/>
          <w:iCs/>
        </w:rPr>
        <w:t>bad</w:t>
      </w:r>
      <w:r w:rsidRPr="006558AD">
        <w:rPr>
          <w:rFonts w:ascii="Times New Roman" w:hAnsi="Times New Roman" w:cs="Times New Roman"/>
        </w:rPr>
        <w:t xml:space="preserve">’ with the label </w:t>
      </w:r>
      <w:r w:rsidR="002B1A12">
        <w:rPr>
          <w:rFonts w:ascii="Times New Roman" w:hAnsi="Times New Roman" w:cs="Times New Roman"/>
        </w:rPr>
        <w:t>–</w:t>
      </w:r>
      <w:r w:rsidRPr="006558AD">
        <w:rPr>
          <w:rFonts w:ascii="Times New Roman" w:hAnsi="Times New Roman" w:cs="Times New Roman"/>
        </w:rPr>
        <w:t>1. Language models build on bag-of-word representation and try to learn such heuristics between tokens and labels based on the frequency of occurrence of the tokens in different class labels.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notion of building representations from term frequency is detailed in Chapter 3.</w:t>
      </w:r>
    </w:p>
    <w:p w:rsidR="004E0803" w:rsidRDefault="004E0803" w:rsidP="006558AD">
      <w:pPr>
        <w:shd w:val="clear" w:color="auto" w:fill="FFFFFF"/>
        <w:jc w:val="both"/>
        <w:rPr>
          <w:rFonts w:ascii="Times New Roman" w:hAnsi="Times New Roman" w:cs="Times New Roman"/>
          <w:b/>
          <w:bCs/>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 xml:space="preserve">Part </w:t>
      </w:r>
      <w:r w:rsidRPr="006558AD">
        <w:rPr>
          <w:rFonts w:ascii="Times New Roman" w:hAnsi="Times New Roman" w:cs="Times New Roman"/>
          <w:b/>
          <w:bCs/>
          <w:lang w:val="da-DK"/>
        </w:rPr>
        <w:t xml:space="preserve">II: </w:t>
      </w:r>
      <w:r w:rsidRPr="006558AD">
        <w:rPr>
          <w:rFonts w:ascii="Times New Roman" w:hAnsi="Times New Roman" w:cs="Times New Roman"/>
          <w:b/>
          <w:bCs/>
        </w:rPr>
        <w:t>Neural Networks</w:t>
      </w:r>
    </w:p>
    <w:p w:rsidR="004436D6" w:rsidRPr="006558AD" w:rsidRDefault="004436D6" w:rsidP="006558AD">
      <w:pPr>
        <w:shd w:val="clear" w:color="auto" w:fill="FFFFFF"/>
        <w:jc w:val="both"/>
        <w:rPr>
          <w:rFonts w:ascii="Times New Roman" w:hAnsi="Times New Roman" w:cs="Times New Roman"/>
        </w:rPr>
      </w:pPr>
      <w:bookmarkStart w:id="13" w:name="bookmark24"/>
      <w:r w:rsidRPr="006558AD">
        <w:rPr>
          <w:rFonts w:ascii="Times New Roman" w:hAnsi="Times New Roman" w:cs="Times New Roman"/>
        </w:rPr>
        <w:t>S</w:t>
      </w:r>
      <w:bookmarkEnd w:id="13"/>
      <w:r w:rsidRPr="006558AD">
        <w:rPr>
          <w:rFonts w:ascii="Times New Roman" w:hAnsi="Times New Roman" w:cs="Times New Roman"/>
        </w:rPr>
        <w:t xml:space="preserve">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 </w:t>
      </w:r>
      <w:r w:rsidR="00CC03A8">
        <w:rPr>
          <w:rFonts w:ascii="Times New Roman" w:hAnsi="Times New Roman" w:cs="Times New Roman"/>
        </w:rPr>
        <w:t>hypothesised</w:t>
      </w:r>
      <w:r w:rsidR="00CC03A8" w:rsidRPr="006558AD">
        <w:rPr>
          <w:rFonts w:ascii="Times New Roman" w:hAnsi="Times New Roman" w:cs="Times New Roman"/>
        </w:rPr>
        <w:t xml:space="preserve"> </w:t>
      </w:r>
      <w:r w:rsidRPr="006558AD">
        <w:rPr>
          <w:rFonts w:ascii="Times New Roman" w:hAnsi="Times New Roman" w:cs="Times New Roman"/>
        </w:rPr>
        <w:t xml:space="preserve">that human thoughts and decisions emerge from interactions among billions of </w:t>
      </w:r>
      <w:r w:rsidRPr="006558AD">
        <w:rPr>
          <w:rFonts w:ascii="Times New Roman" w:hAnsi="Times New Roman" w:cs="Times New Roman"/>
          <w:i/>
          <w:iCs/>
        </w:rPr>
        <w:t xml:space="preserve">neurons </w:t>
      </w:r>
      <w:r w:rsidRPr="006558AD">
        <w:rPr>
          <w:rFonts w:ascii="Times New Roman" w:hAnsi="Times New Roman" w:cs="Times New Roman"/>
        </w:rPr>
        <w:t xml:space="preserve">in the human brain. This biological network of nerve cells is responsible for all human reasoning and decision-making. Warren McCulloch, a neuroscientist, and Walter Pitts, a logician, laid out a theoretical model for a biological nerve cell in 1943. They called it a </w:t>
      </w:r>
      <w:r w:rsidRPr="006558AD">
        <w:rPr>
          <w:rFonts w:ascii="Times New Roman" w:hAnsi="Times New Roman" w:cs="Times New Roman"/>
          <w:i/>
          <w:iCs/>
        </w:rPr>
        <w:t>perceptron</w:t>
      </w:r>
      <w:r w:rsidRPr="006558AD">
        <w:rPr>
          <w:rFonts w:ascii="Times New Roman" w:hAnsi="Times New Roman" w:cs="Times New Roman"/>
        </w:rPr>
        <w:t>. In 1957, Frank Rosenblatt, a psychologist, provided an early hardware implementation of a perceptron. Rosenblatt took a linear combination of di</w:t>
      </w:r>
      <w:r w:rsidR="00E72051">
        <w:rPr>
          <w:rFonts w:ascii="Times New Roman" w:hAnsi="Times New Roman" w:cs="Times New Roman"/>
        </w:rPr>
        <w:t>f</w:t>
      </w:r>
      <w:r w:rsidRPr="006558AD">
        <w:rPr>
          <w:rFonts w:ascii="Times New Roman" w:hAnsi="Times New Roman" w:cs="Times New Roman"/>
        </w:rPr>
        <w:t xml:space="preserve">ferent input variables and gave a response of 1 or 0, depending on whether the linear combination of input variables was positive or negative. The version of the perceptron we use today was introduced by </w:t>
      </w:r>
      <w:r w:rsidRPr="006558AD">
        <w:rPr>
          <w:rFonts w:ascii="Times New Roman" w:hAnsi="Times New Roman" w:cs="Times New Roman"/>
          <w:lang w:val="sv-SE"/>
        </w:rPr>
        <w:t xml:space="preserve">Minsky </w:t>
      </w:r>
      <w:r w:rsidRPr="006558AD">
        <w:rPr>
          <w:rFonts w:ascii="Times New Roman" w:hAnsi="Times New Roman" w:cs="Times New Roman"/>
        </w:rPr>
        <w:t xml:space="preserve">and </w:t>
      </w:r>
      <w:r w:rsidRPr="006558AD">
        <w:rPr>
          <w:rFonts w:ascii="Times New Roman" w:hAnsi="Times New Roman" w:cs="Times New Roman"/>
          <w:lang w:val="da-DK"/>
        </w:rPr>
        <w:t xml:space="preserve">Papert </w:t>
      </w:r>
      <w:r w:rsidRPr="006558AD">
        <w:rPr>
          <w:rFonts w:ascii="Times New Roman" w:hAnsi="Times New Roman" w:cs="Times New Roman"/>
        </w:rPr>
        <w:t xml:space="preserve">in 1969. They introduced the concept of an </w:t>
      </w:r>
      <w:r w:rsidRPr="006558AD">
        <w:rPr>
          <w:rFonts w:ascii="Times New Roman" w:hAnsi="Times New Roman" w:cs="Times New Roman"/>
          <w:i/>
          <w:iCs/>
        </w:rPr>
        <w:t>activation function</w:t>
      </w:r>
      <w:r w:rsidRPr="006558AD">
        <w:rPr>
          <w:rFonts w:ascii="Times New Roman" w:hAnsi="Times New Roman" w:cs="Times New Roman"/>
        </w:rPr>
        <w:t>, an essential component of all artif</w:t>
      </w:r>
      <w:r w:rsidR="00E72051">
        <w:rPr>
          <w:rFonts w:ascii="Times New Roman" w:hAnsi="Times New Roman" w:cs="Times New Roman"/>
        </w:rPr>
        <w:t>i</w:t>
      </w:r>
      <w:r w:rsidRPr="006558AD">
        <w:rPr>
          <w:rFonts w:ascii="Times New Roman" w:hAnsi="Times New Roman" w:cs="Times New Roman"/>
        </w:rPr>
        <w:t>cial neural networks used today.</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2.8</w:t>
      </w:r>
      <w:r w:rsidR="002162DC">
        <w:rPr>
          <w:rFonts w:ascii="Times New Roman" w:hAnsi="Times New Roman" w:cs="Times New Roman"/>
          <w:b/>
          <w:bCs/>
        </w:rPr>
        <w:t xml:space="preserve"> </w:t>
      </w:r>
      <w:r w:rsidRPr="006558AD">
        <w:rPr>
          <w:rFonts w:ascii="Times New Roman" w:hAnsi="Times New Roman" w:cs="Times New Roman"/>
          <w:b/>
          <w:bCs/>
        </w:rPr>
        <w:t>The Perceptron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 </w:t>
      </w:r>
      <w:r w:rsidRPr="006558AD">
        <w:rPr>
          <w:rFonts w:ascii="Times New Roman" w:hAnsi="Times New Roman" w:cs="Times New Roman"/>
          <w:i/>
          <w:iCs/>
        </w:rPr>
        <w:t>perceptron</w:t>
      </w:r>
      <w:r w:rsidRPr="006558AD">
        <w:rPr>
          <w:rFonts w:ascii="Times New Roman" w:hAnsi="Times New Roman" w:cs="Times New Roman"/>
        </w:rPr>
        <w:t>, which is the most straightforward software implementation of a biological neural cell.</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2.8.1</w:t>
      </w:r>
      <w:r w:rsidR="002162DC">
        <w:rPr>
          <w:rFonts w:ascii="Times New Roman" w:hAnsi="Times New Roman" w:cs="Times New Roman"/>
          <w:b/>
          <w:bCs/>
          <w:i/>
          <w:iCs/>
        </w:rPr>
        <w:t xml:space="preserve"> </w:t>
      </w:r>
      <w:r w:rsidRPr="006558AD">
        <w:rPr>
          <w:rFonts w:ascii="Times New Roman" w:hAnsi="Times New Roman" w:cs="Times New Roman"/>
          <w:b/>
          <w:bCs/>
          <w:i/>
          <w:iCs/>
          <w:lang w:val="de-DE"/>
        </w:rPr>
        <w:t>Definition</w:t>
      </w:r>
    </w:p>
    <w:p w:rsidR="004436D6" w:rsidRPr="006558AD" w:rsidRDefault="004436D6" w:rsidP="006558AD">
      <w:pPr>
        <w:shd w:val="clear" w:color="auto" w:fill="FFFFFF"/>
        <w:jc w:val="both"/>
        <w:rPr>
          <w:rFonts w:ascii="Times New Roman" w:hAnsi="Times New Roman" w:cs="Times New Roman"/>
        </w:rPr>
      </w:pPr>
      <w:bookmarkStart w:id="14" w:name="bookmark25"/>
      <w:r w:rsidRPr="006558AD">
        <w:rPr>
          <w:rFonts w:ascii="Times New Roman" w:hAnsi="Times New Roman" w:cs="Times New Roman"/>
        </w:rPr>
        <w:t>G</w:t>
      </w:r>
      <w:bookmarkEnd w:id="14"/>
      <w:r w:rsidRPr="006558AD">
        <w:rPr>
          <w:rFonts w:ascii="Times New Roman" w:hAnsi="Times New Roman" w:cs="Times New Roman"/>
        </w:rPr>
        <w:t xml:space="preserve">iven a </w:t>
      </w:r>
      <w:r w:rsidRPr="006558AD">
        <w:rPr>
          <w:rFonts w:ascii="Times New Roman" w:hAnsi="Times New Roman" w:cs="Times New Roman"/>
          <w:i/>
          <w:iCs/>
          <w:lang w:val="da-DK"/>
        </w:rPr>
        <w:t>N</w:t>
      </w:r>
      <w:r w:rsidRPr="006558AD">
        <w:rPr>
          <w:rFonts w:ascii="Times New Roman" w:hAnsi="Times New Roman" w:cs="Times New Roman"/>
        </w:rPr>
        <w:t xml:space="preserve">-dimensional input vector </w:t>
      </w:r>
      <w:r w:rsidRPr="00CE43AE">
        <w:rPr>
          <w:rFonts w:ascii="Times New Roman" w:hAnsi="Times New Roman" w:cs="Times New Roman"/>
          <w:bCs/>
          <w:lang w:val="el-GR"/>
        </w:rPr>
        <w:t>x</w:t>
      </w:r>
      <w:r w:rsidRPr="00695535">
        <w:rPr>
          <w:rFonts w:ascii="Times New Roman" w:hAnsi="Times New Roman" w:cs="Times New Roman"/>
          <w:bCs/>
          <w:lang w:val="el-GR"/>
        </w:rPr>
        <w:t xml:space="preserve"> </w:t>
      </w:r>
      <w:r w:rsidRPr="006558AD">
        <w:rPr>
          <w:rFonts w:ascii="Times New Roman" w:hAnsi="Times New Roman" w:cs="Times New Roman"/>
        </w:rPr>
        <w:t xml:space="preserve">= </w:t>
      </w:r>
      <w:r w:rsidRPr="00695535">
        <w:rPr>
          <w:rFonts w:ascii="Times New Roman" w:hAnsi="Times New Roman" w:cs="Times New Roman"/>
          <w:iCs/>
          <w:lang w:val="ru-RU"/>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95535">
        <w:rPr>
          <w:rFonts w:ascii="Times New Roman" w:hAnsi="Times New Roman" w:cs="Times New Roman"/>
          <w:iCs/>
          <w:lang w:val="ru-RU"/>
        </w:rPr>
        <w:t>,</w:t>
      </w:r>
      <w:r w:rsidRPr="00695535">
        <w:rPr>
          <w:rFonts w:ascii="Times New Roman" w:hAnsi="Times New Roman" w:cs="Times New Roman"/>
          <w:iCs/>
        </w:rPr>
        <w:t xml:space="preserve"> </w:t>
      </w:r>
      <w:r w:rsidRPr="006558AD">
        <w:rPr>
          <w:rFonts w:ascii="Times New Roman" w:hAnsi="Times New Roman" w:cs="Times New Roman"/>
          <w:i/>
          <w:iCs/>
          <w:lang w:val="ru-RU"/>
        </w:rPr>
        <w:t>x</w:t>
      </w:r>
      <w:r w:rsidRPr="00695535">
        <w:rPr>
          <w:rFonts w:ascii="Times New Roman" w:hAnsi="Times New Roman" w:cs="Times New Roman"/>
          <w:iCs/>
          <w:vertAlign w:val="subscript"/>
          <w:lang w:val="ru-RU"/>
        </w:rPr>
        <w:t>2</w:t>
      </w:r>
      <w:r w:rsidRPr="00695535">
        <w:rPr>
          <w:rFonts w:ascii="Times New Roman" w:hAnsi="Times New Roman" w:cs="Times New Roman"/>
          <w:iCs/>
          <w:lang w:val="ru-RU"/>
        </w:rPr>
        <w:t xml:space="preserve">, </w:t>
      </w:r>
      <w:r w:rsidRPr="00695535">
        <w:rPr>
          <w:rFonts w:ascii="Times New Roman" w:hAnsi="Times New Roman" w:cs="Times New Roman"/>
          <w:iCs/>
          <w:smallCaps/>
        </w:rPr>
        <w:t>…</w:t>
      </w:r>
      <w:r w:rsidRPr="00695535">
        <w:rPr>
          <w:rFonts w:ascii="Times New Roman" w:hAnsi="Times New Roman" w:cs="Times New Roman"/>
          <w:iCs/>
          <w:smallCaps/>
          <w:lang w:val="el-GR"/>
        </w:rPr>
        <w:t>,</w:t>
      </w:r>
      <w:r>
        <w:rPr>
          <w:rFonts w:ascii="Times New Roman" w:hAnsi="Times New Roman" w:cs="Times New Roman"/>
          <w:iCs/>
          <w:smallCaps/>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95535">
        <w:rPr>
          <w:rFonts w:ascii="Times New Roman" w:hAnsi="Times New Roman" w:cs="Times New Roman"/>
          <w:iCs/>
          <w:smallCaps/>
          <w:lang w:val="el-GR"/>
        </w:rPr>
        <w:t>),</w:t>
      </w:r>
      <w:r w:rsidRPr="00695535">
        <w:rPr>
          <w:rFonts w:ascii="Times New Roman" w:hAnsi="Times New Roman" w:cs="Times New Roman"/>
        </w:rPr>
        <w:t xml:space="preserve"> </w:t>
      </w:r>
      <w:r w:rsidRPr="006558AD">
        <w:rPr>
          <w:rFonts w:ascii="Times New Roman" w:hAnsi="Times New Roman" w:cs="Times New Roman"/>
        </w:rPr>
        <w:t xml:space="preserve">the perceptron computes a linear combination </w:t>
      </w:r>
      <w:r>
        <w:rPr>
          <w:rFonts w:ascii="Times New Roman" w:hAnsi="Times New Roman" w:cs="Times New Roman"/>
          <w:i/>
          <w:iCs/>
        </w:rPr>
        <w:t>w</w:t>
      </w:r>
      <w:r w:rsidRPr="00695535">
        <w:rPr>
          <w:rFonts w:ascii="Times New Roman" w:hAnsi="Times New Roman" w:cs="Times New Roman"/>
          <w:iCs/>
          <w:vertAlign w:val="subscript"/>
        </w:rPr>
        <w:t>1</w:t>
      </w:r>
      <w:r w:rsidRPr="006558AD">
        <w:rPr>
          <w:rFonts w:ascii="Times New Roman" w:hAnsi="Times New Roman" w:cs="Times New Roman"/>
          <w:i/>
          <w:iCs/>
        </w:rPr>
        <w:t>x</w:t>
      </w:r>
      <w:r w:rsidRPr="00695535">
        <w:rPr>
          <w:rFonts w:ascii="Times New Roman" w:hAnsi="Times New Roman" w:cs="Times New Roman"/>
          <w:iCs/>
          <w:vertAlign w:val="subscript"/>
        </w:rPr>
        <w:t>1</w:t>
      </w:r>
      <w:r w:rsidRPr="00695535">
        <w:rPr>
          <w:rFonts w:ascii="Times New Roman" w:hAnsi="Times New Roman" w:cs="Times New Roman"/>
          <w:iCs/>
        </w:rPr>
        <w:t xml:space="preserve"> + </w:t>
      </w:r>
      <w:r>
        <w:rPr>
          <w:rFonts w:ascii="Times New Roman" w:hAnsi="Times New Roman" w:cs="Times New Roman"/>
          <w:i/>
          <w:iCs/>
        </w:rPr>
        <w:t>w</w:t>
      </w:r>
      <w:r w:rsidRPr="00695535">
        <w:rPr>
          <w:rFonts w:ascii="Times New Roman" w:hAnsi="Times New Roman" w:cs="Times New Roman"/>
          <w:iCs/>
          <w:vertAlign w:val="subscript"/>
        </w:rPr>
        <w:t>2</w:t>
      </w:r>
      <w:r w:rsidRPr="006558AD">
        <w:rPr>
          <w:rFonts w:ascii="Times New Roman" w:hAnsi="Times New Roman" w:cs="Times New Roman"/>
          <w:i/>
          <w:iCs/>
        </w:rPr>
        <w:t>x</w:t>
      </w:r>
      <w:r w:rsidRPr="00695535">
        <w:rPr>
          <w:rFonts w:ascii="Times New Roman" w:hAnsi="Times New Roman" w:cs="Times New Roman"/>
          <w:iCs/>
          <w:vertAlign w:val="subscript"/>
        </w:rPr>
        <w:t>2</w:t>
      </w:r>
      <w:r w:rsidRPr="00695535">
        <w:rPr>
          <w:rFonts w:ascii="Times New Roman" w:hAnsi="Times New Roman" w:cs="Times New Roman"/>
          <w:iCs/>
        </w:rPr>
        <w:t xml:space="preserve"> </w:t>
      </w:r>
      <w:r w:rsidRPr="00695535">
        <w:rPr>
          <w:rFonts w:ascii="Times New Roman" w:hAnsi="Times New Roman" w:cs="Times New Roman"/>
        </w:rPr>
        <w:t xml:space="preserve">+ </w:t>
      </w:r>
      <w:r>
        <w:rPr>
          <w:rFonts w:ascii="Times New Roman" w:hAnsi="Times New Roman" w:cs="Times New Roman"/>
          <w:iCs/>
        </w:rPr>
        <w:t>…</w:t>
      </w:r>
      <w:r w:rsidRPr="006558AD">
        <w:rPr>
          <w:rFonts w:ascii="Times New Roman" w:hAnsi="Times New Roman" w:cs="Times New Roman"/>
        </w:rPr>
        <w:t xml:space="preserve">+ </w:t>
      </w:r>
      <w:r>
        <w:rPr>
          <w:rFonts w:ascii="Times New Roman" w:hAnsi="Times New Roman" w:cs="Times New Roman"/>
          <w:i/>
          <w:iCs/>
        </w:rPr>
        <w:t>w</w:t>
      </w:r>
      <w:r w:rsidRPr="00CE43AE">
        <w:rPr>
          <w:rFonts w:ascii="Times New Roman" w:hAnsi="Times New Roman" w:cs="Times New Roman"/>
          <w:i/>
          <w:iCs/>
          <w:smallCaps/>
          <w:vertAlign w:val="subscript"/>
        </w:rPr>
        <w:t>n</w:t>
      </w:r>
      <w:r w:rsidRPr="006558AD">
        <w:rPr>
          <w:rFonts w:ascii="Times New Roman" w:hAnsi="Times New Roman" w:cs="Times New Roman"/>
          <w:i/>
          <w:iCs/>
        </w:rPr>
        <w:t>x</w:t>
      </w:r>
      <w:r w:rsidRPr="00CE43AE">
        <w:rPr>
          <w:rFonts w:ascii="Times New Roman" w:hAnsi="Times New Roman" w:cs="Times New Roman"/>
          <w:i/>
          <w:iCs/>
          <w:smallCaps/>
          <w:vertAlign w:val="subscript"/>
        </w:rPr>
        <w:t>n</w:t>
      </w:r>
      <w:r w:rsidRPr="0011646A">
        <w:rPr>
          <w:rFonts w:ascii="Times New Roman" w:hAnsi="Times New Roman" w:cs="Times New Roman"/>
          <w:iCs/>
          <w:smallCaps/>
        </w:rPr>
        <w:t xml:space="preserve">, </w:t>
      </w:r>
      <w:r w:rsidRPr="006558AD">
        <w:rPr>
          <w:rFonts w:ascii="Times New Roman" w:hAnsi="Times New Roman" w:cs="Times New Roman"/>
        </w:rPr>
        <w:t xml:space="preserve">adds a term </w:t>
      </w:r>
      <w:r w:rsidRPr="006558AD">
        <w:rPr>
          <w:rFonts w:ascii="Times New Roman" w:hAnsi="Times New Roman" w:cs="Times New Roman"/>
          <w:i/>
          <w:iCs/>
          <w:lang w:val="el-GR"/>
        </w:rPr>
        <w:t xml:space="preserve">β </w:t>
      </w:r>
      <w:r w:rsidRPr="006558AD">
        <w:rPr>
          <w:rFonts w:ascii="Times New Roman" w:hAnsi="Times New Roman" w:cs="Times New Roman"/>
        </w:rPr>
        <w:t>and decides to output among the values {</w:t>
      </w:r>
      <w:r w:rsidR="00740255">
        <w:rPr>
          <w:rFonts w:ascii="Times New Roman" w:hAnsi="Times New Roman" w:cs="Times New Roman"/>
        </w:rPr>
        <w:t>–</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1} depending on the computation. Formally, a perceptron can be represented by </w:t>
      </w:r>
      <w:r w:rsidR="001F4D6A">
        <w:rPr>
          <w:rFonts w:ascii="Times New Roman" w:hAnsi="Times New Roman" w:cs="Times New Roman"/>
        </w:rPr>
        <w:t>E</w:t>
      </w:r>
      <w:r w:rsidRPr="006558AD">
        <w:rPr>
          <w:rFonts w:ascii="Times New Roman" w:hAnsi="Times New Roman" w:cs="Times New Roman"/>
        </w:rPr>
        <w:t xml:space="preserve">quation </w:t>
      </w:r>
      <w:r w:rsidR="00700E94">
        <w:rPr>
          <w:rFonts w:ascii="Times New Roman" w:hAnsi="Times New Roman" w:cs="Times New Roman"/>
        </w:rPr>
        <w:t>(</w:t>
      </w:r>
      <w:r w:rsidR="001F4D6A">
        <w:rPr>
          <w:rFonts w:ascii="Times New Roman" w:hAnsi="Times New Roman" w:cs="Times New Roman"/>
        </w:rPr>
        <w:t>2.</w:t>
      </w:r>
      <w:r w:rsidRPr="006558AD">
        <w:rPr>
          <w:rFonts w:ascii="Times New Roman" w:hAnsi="Times New Roman" w:cs="Times New Roman"/>
        </w:rPr>
        <w:t>3</w:t>
      </w:r>
      <w:r w:rsidR="00700E94">
        <w:rPr>
          <w:rFonts w:ascii="Times New Roman" w:hAnsi="Times New Roman" w:cs="Times New Roman"/>
        </w:rPr>
        <w:t>)</w:t>
      </w:r>
      <w:r w:rsidRPr="006558AD">
        <w:rPr>
          <w:rFonts w:ascii="Times New Roman" w:hAnsi="Times New Roman" w:cs="Times New Roman"/>
        </w:rPr>
        <w:t xml:space="preserve">, where </w:t>
      </w:r>
      <w:r w:rsidRPr="00862D9A">
        <w:rPr>
          <w:rFonts w:ascii="Times New Roman" w:hAnsi="Times New Roman" w:cs="Times New Roman"/>
          <w:b/>
          <w:bCs/>
          <w:lang w:val="nb-NO"/>
        </w:rPr>
        <w:t>w</w:t>
      </w:r>
      <w:r w:rsidRPr="006558AD">
        <w:rPr>
          <w:rFonts w:ascii="Times New Roman" w:hAnsi="Times New Roman" w:cs="Times New Roman"/>
          <w:b/>
          <w:bCs/>
          <w:lang w:val="nb-NO"/>
        </w:rPr>
        <w:t xml:space="preserve"> </w:t>
      </w:r>
      <w:r w:rsidRPr="006558AD">
        <w:rPr>
          <w:rFonts w:ascii="Times New Roman" w:hAnsi="Times New Roman" w:cs="Times New Roman"/>
        </w:rPr>
        <w:t xml:space="preserve">= </w:t>
      </w:r>
      <w:r w:rsidRPr="0011646A">
        <w:rPr>
          <w:rFonts w:ascii="Times New Roman" w:hAnsi="Times New Roman" w:cs="Times New Roman"/>
          <w:iCs/>
        </w:rPr>
        <w:t>(</w:t>
      </w:r>
      <w:r>
        <w:rPr>
          <w:rFonts w:ascii="Times New Roman" w:hAnsi="Times New Roman" w:cs="Times New Roman"/>
          <w:i/>
          <w:iCs/>
        </w:rPr>
        <w:t>w</w:t>
      </w:r>
      <w:r w:rsidRPr="00862D9A">
        <w:rPr>
          <w:rFonts w:ascii="Times New Roman" w:hAnsi="Times New Roman" w:cs="Times New Roman"/>
          <w:iCs/>
          <w:vertAlign w:val="subscript"/>
        </w:rPr>
        <w:t>1</w:t>
      </w:r>
      <w:r w:rsidRPr="0011646A">
        <w:rPr>
          <w:rFonts w:ascii="Times New Roman" w:hAnsi="Times New Roman" w:cs="Times New Roman"/>
          <w:iCs/>
        </w:rPr>
        <w:t xml:space="preserve">, </w:t>
      </w:r>
      <w:r w:rsidRPr="006558AD">
        <w:rPr>
          <w:rFonts w:ascii="Times New Roman" w:hAnsi="Times New Roman" w:cs="Times New Roman"/>
          <w:i/>
          <w:iCs/>
        </w:rPr>
        <w:t>w</w:t>
      </w:r>
      <w:r w:rsidRPr="00862D9A">
        <w:rPr>
          <w:rFonts w:ascii="Times New Roman" w:hAnsi="Times New Roman" w:cs="Times New Roman"/>
          <w:iCs/>
          <w:vertAlign w:val="subscript"/>
        </w:rPr>
        <w:t>2</w:t>
      </w:r>
      <w:r w:rsidRPr="0011646A">
        <w:rPr>
          <w:rFonts w:ascii="Times New Roman" w:hAnsi="Times New Roman" w:cs="Times New Roman"/>
          <w:iCs/>
        </w:rPr>
        <w:t xml:space="preserve">, </w:t>
      </w:r>
      <w:r w:rsidRPr="0011646A">
        <w:rPr>
          <w:rFonts w:ascii="Times New Roman" w:hAnsi="Times New Roman" w:cs="Times New Roman"/>
          <w:iCs/>
          <w:lang w:val="es-ES_tradnl"/>
        </w:rPr>
        <w:t>…,</w:t>
      </w:r>
      <w:r>
        <w:rPr>
          <w:rFonts w:ascii="Times New Roman" w:hAnsi="Times New Roman" w:cs="Times New Roman"/>
          <w:iCs/>
          <w:lang w:val="es-ES_tradnl"/>
        </w:rPr>
        <w:t xml:space="preserve"> </w:t>
      </w:r>
      <w:r>
        <w:rPr>
          <w:rFonts w:ascii="Times New Roman" w:hAnsi="Times New Roman" w:cs="Times New Roman"/>
          <w:i/>
          <w:iCs/>
          <w:lang w:val="es-ES_tradnl"/>
        </w:rPr>
        <w:t>w</w:t>
      </w:r>
      <w:r w:rsidRPr="006558AD">
        <w:rPr>
          <w:rFonts w:ascii="Times New Roman" w:hAnsi="Times New Roman" w:cs="Times New Roman"/>
          <w:i/>
          <w:iCs/>
          <w:vertAlign w:val="subscript"/>
        </w:rPr>
        <w:t>N</w:t>
      </w:r>
      <w:r w:rsidRPr="0011646A">
        <w:rPr>
          <w:rFonts w:ascii="Times New Roman" w:hAnsi="Times New Roman" w:cs="Times New Roman"/>
          <w:iCs/>
          <w:lang w:val="es-ES_tradnl"/>
        </w:rPr>
        <w:t xml:space="preserve">) </w:t>
      </w:r>
      <w:r w:rsidRPr="006558AD">
        <w:rPr>
          <w:rFonts w:ascii="Times New Roman" w:hAnsi="Times New Roman" w:cs="Times New Roman"/>
        </w:rPr>
        <w:t xml:space="preserve">is called the </w:t>
      </w:r>
      <w:r w:rsidRPr="006558AD">
        <w:rPr>
          <w:rFonts w:ascii="Times New Roman" w:hAnsi="Times New Roman" w:cs="Times New Roman"/>
          <w:i/>
          <w:iCs/>
        </w:rPr>
        <w:t xml:space="preserve">weight vector, </w:t>
      </w:r>
      <w:r w:rsidRPr="006558AD">
        <w:rPr>
          <w:rFonts w:ascii="Times New Roman" w:hAnsi="Times New Roman" w:cs="Times New Roman"/>
          <w:i/>
          <w:iCs/>
          <w:lang w:val="el-GR"/>
        </w:rPr>
        <w:t xml:space="preserve">β </w:t>
      </w:r>
      <w:r w:rsidRPr="006558AD">
        <w:rPr>
          <w:rFonts w:ascii="Times New Roman" w:hAnsi="Times New Roman" w:cs="Times New Roman"/>
        </w:rPr>
        <w:t xml:space="preserve">is called the </w:t>
      </w:r>
      <w:r w:rsidRPr="006558AD">
        <w:rPr>
          <w:rFonts w:ascii="Times New Roman" w:hAnsi="Times New Roman" w:cs="Times New Roman"/>
          <w:i/>
          <w:iCs/>
        </w:rPr>
        <w:t>bias.</w:t>
      </w:r>
    </w:p>
    <w:p w:rsidR="004436D6" w:rsidRPr="006558AD" w:rsidRDefault="004436D6" w:rsidP="00992C7D">
      <w:pPr>
        <w:shd w:val="clear" w:color="auto" w:fill="FFFFFF"/>
        <w:tabs>
          <w:tab w:val="left" w:pos="5760"/>
          <w:tab w:val="left" w:pos="9091"/>
        </w:tabs>
        <w:jc w:val="right"/>
        <w:rPr>
          <w:rFonts w:ascii="Times New Roman" w:hAnsi="Times New Roman" w:cs="Times New Roman"/>
        </w:rPr>
      </w:pPr>
      <w:r>
        <w:rPr>
          <w:rFonts w:ascii="Times New Roman" w:hAnsi="Times New Roman" w:cs="Times New Roman"/>
          <w:i/>
          <w:iCs/>
        </w:rPr>
        <w:t>y</w:t>
      </w:r>
      <w:r w:rsidRPr="00696746">
        <w:rPr>
          <w:rFonts w:ascii="Times New Roman" w:hAnsi="Times New Roman" w:cs="Times New Roman"/>
          <w:iCs/>
        </w:rPr>
        <w:t xml:space="preserve"> = sgn</w:t>
      </w:r>
      <w:r w:rsidR="00037513">
        <w:rPr>
          <w:rFonts w:ascii="Times New Roman" w:hAnsi="Times New Roman" w:cs="Times New Roman"/>
          <w:iCs/>
        </w:rPr>
        <w:t xml:space="preserve"> </w:t>
      </w:r>
      <w:r>
        <w:rPr>
          <w:rFonts w:ascii="Times New Roman" w:hAnsi="Times New Roman" w:cs="Times New Roman"/>
          <w:iCs/>
        </w:rPr>
        <w:t>(</w:t>
      </w:r>
      <w:r w:rsidRPr="00213385">
        <w:rPr>
          <w:rFonts w:ascii="Times New Roman" w:hAnsi="Times New Roman" w:cs="Times New Roman"/>
          <w:b/>
          <w:iCs/>
        </w:rPr>
        <w:t>w</w:t>
      </w:r>
      <w:r w:rsidRPr="00696746">
        <w:rPr>
          <w:rFonts w:ascii="Times New Roman" w:hAnsi="Times New Roman" w:cs="Times New Roman"/>
          <w:i/>
          <w:iCs/>
          <w:vertAlign w:val="superscript"/>
        </w:rPr>
        <w:t>T</w:t>
      </w:r>
      <w:r w:rsidRPr="00213385">
        <w:rPr>
          <w:rFonts w:ascii="Times New Roman" w:hAnsi="Times New Roman" w:cs="Times New Roman"/>
          <w:b/>
          <w:iCs/>
        </w:rPr>
        <w:t>x</w:t>
      </w:r>
      <w:r>
        <w:rPr>
          <w:rFonts w:ascii="Times New Roman" w:hAnsi="Times New Roman" w:cs="Times New Roman"/>
          <w:iCs/>
        </w:rPr>
        <w:t xml:space="preserve"> + </w:t>
      </w:r>
      <w:r w:rsidRPr="00696746">
        <w:rPr>
          <w:rFonts w:ascii="Times New Roman" w:hAnsi="Times New Roman" w:cs="Times New Roman"/>
          <w:i/>
          <w:iCs/>
        </w:rPr>
        <w:sym w:font="Symbol" w:char="F062"/>
      </w:r>
      <w:r>
        <w:rPr>
          <w:rFonts w:ascii="Times New Roman" w:hAnsi="Times New Roman" w:cs="Times New Roman"/>
          <w:iCs/>
        </w:rPr>
        <w:t>)</w:t>
      </w:r>
      <w:r w:rsidRPr="006558AD">
        <w:rPr>
          <w:rFonts w:ascii="Times New Roman" w:hAnsi="Times New Roman" w:cs="Times New Roman"/>
          <w:i/>
          <w:iCs/>
          <w:lang w:val="el-GR"/>
        </w:rPr>
        <w:tab/>
      </w:r>
      <w:r w:rsidRPr="006558AD">
        <w:rPr>
          <w:rFonts w:ascii="Times New Roman" w:hAnsi="Times New Roman" w:cs="Times New Roman"/>
        </w:rPr>
        <w:t>(</w:t>
      </w:r>
      <w:r w:rsidR="002147A6">
        <w:rPr>
          <w:rFonts w:ascii="Times New Roman" w:hAnsi="Times New Roman" w:cs="Times New Roman"/>
        </w:rPr>
        <w:t>2.</w:t>
      </w:r>
      <w:r w:rsidRPr="006558AD">
        <w:rPr>
          <w:rFonts w:ascii="Times New Roman" w:hAnsi="Times New Roman" w:cs="Times New Roman"/>
        </w:rPr>
        <w:t>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sgn(·) is the </w:t>
      </w:r>
      <w:r w:rsidRPr="006558AD">
        <w:rPr>
          <w:rFonts w:ascii="Times New Roman" w:hAnsi="Times New Roman" w:cs="Times New Roman"/>
          <w:lang w:val="sv-SE"/>
        </w:rPr>
        <w:t xml:space="preserve">signum </w:t>
      </w:r>
      <w:r w:rsidRPr="006558AD">
        <w:rPr>
          <w:rFonts w:ascii="Times New Roman" w:hAnsi="Times New Roman" w:cs="Times New Roman"/>
        </w:rPr>
        <w:t>function def</w:t>
      </w:r>
      <w:r w:rsidR="00992C7D">
        <w:rPr>
          <w:rFonts w:ascii="Times New Roman" w:hAnsi="Times New Roman" w:cs="Times New Roman"/>
        </w:rPr>
        <w:t>i</w:t>
      </w:r>
      <w:r w:rsidRPr="006558AD">
        <w:rPr>
          <w:rFonts w:ascii="Times New Roman" w:hAnsi="Times New Roman" w:cs="Times New Roman"/>
        </w:rPr>
        <w:t>ned as:</w:t>
      </w:r>
    </w:p>
    <w:p w:rsidR="004436D6" w:rsidRDefault="003241FB" w:rsidP="007F133B">
      <w:pPr>
        <w:shd w:val="clear" w:color="auto" w:fill="FFFFFF"/>
        <w:jc w:val="center"/>
        <w:rPr>
          <w:rFonts w:ascii="Times New Roman" w:hAnsi="Times New Roman" w:cs="Times New Roman"/>
        </w:rPr>
      </w:pPr>
      <w:bookmarkStart w:id="15" w:name="bookmark26"/>
      <w:r>
        <w:rPr>
          <w:rFonts w:ascii="Times New Roman" w:hAnsi="Times New Roman" w:cs="Times New Roman"/>
          <w:noProof/>
          <w:position w:val="-42"/>
          <w:lang w:val="en-US"/>
        </w:rPr>
        <w:drawing>
          <wp:inline distT="0" distB="0" distL="0" distR="0">
            <wp:extent cx="1081405" cy="612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081405" cy="612140"/>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N</w:t>
      </w:r>
      <w:bookmarkEnd w:id="15"/>
      <w:r w:rsidRPr="006558AD">
        <w:rPr>
          <w:rFonts w:ascii="Times New Roman" w:hAnsi="Times New Roman" w:cs="Times New Roman"/>
        </w:rPr>
        <w:t xml:space="preserve">ote that the sgn(·) is a step function. We will slightly modify this function in the next section to model some </w:t>
      </w:r>
      <w:r w:rsidRPr="006558AD">
        <w:rPr>
          <w:rFonts w:ascii="Times New Roman" w:hAnsi="Times New Roman" w:cs="Times New Roman"/>
        </w:rPr>
        <w:lastRenderedPageBreak/>
        <w:t>elementary boolean functions.</w:t>
      </w:r>
    </w:p>
    <w:p w:rsidR="009B52C4" w:rsidRDefault="009B52C4"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2.8.2</w:t>
      </w:r>
      <w:r w:rsidR="002162DC">
        <w:rPr>
          <w:rFonts w:ascii="Times New Roman" w:hAnsi="Times New Roman" w:cs="Times New Roman"/>
          <w:b/>
          <w:bCs/>
          <w:i/>
          <w:iCs/>
        </w:rPr>
        <w:t xml:space="preserve"> </w:t>
      </w:r>
      <w:r w:rsidRPr="006558AD">
        <w:rPr>
          <w:rFonts w:ascii="Times New Roman" w:hAnsi="Times New Roman" w:cs="Times New Roman"/>
          <w:b/>
          <w:bCs/>
          <w:i/>
          <w:iCs/>
        </w:rPr>
        <w:t>Implementing AND, OR</w:t>
      </w:r>
      <w:r w:rsidR="002512F2">
        <w:rPr>
          <w:rFonts w:ascii="Times New Roman" w:hAnsi="Times New Roman" w:cs="Times New Roman"/>
          <w:b/>
          <w:bCs/>
          <w:i/>
          <w:iCs/>
        </w:rPr>
        <w:t>,</w:t>
      </w:r>
      <w:r w:rsidRPr="006558AD">
        <w:rPr>
          <w:rFonts w:ascii="Times New Roman" w:hAnsi="Times New Roman" w:cs="Times New Roman"/>
          <w:b/>
          <w:bCs/>
          <w:i/>
          <w:iCs/>
        </w:rPr>
        <w:t xml:space="preserve"> and XOR Logic</w:t>
      </w:r>
    </w:p>
    <w:p w:rsidR="004436D6" w:rsidRDefault="004436D6" w:rsidP="006558AD">
      <w:pPr>
        <w:shd w:val="clear" w:color="auto" w:fill="FFFFFF"/>
        <w:jc w:val="both"/>
        <w:rPr>
          <w:rFonts w:ascii="Times New Roman" w:hAnsi="Times New Roman" w:cs="Times New Roman"/>
        </w:rPr>
      </w:pPr>
      <w:bookmarkStart w:id="16" w:name="bookmark27"/>
      <w:r w:rsidRPr="006558AD">
        <w:rPr>
          <w:rFonts w:ascii="Times New Roman" w:hAnsi="Times New Roman" w:cs="Times New Roman"/>
        </w:rPr>
        <w:t>G</w:t>
      </w:r>
      <w:bookmarkEnd w:id="16"/>
      <w:r w:rsidRPr="006558AD">
        <w:rPr>
          <w:rFonts w:ascii="Times New Roman" w:hAnsi="Times New Roman" w:cs="Times New Roman"/>
        </w:rPr>
        <w:t xml:space="preserve">iven that any computational task can be decomposed into a combination of Boolean operations, exploring the scope of modelling such functions using the perceptron is highly motivated. We will attempt </w:t>
      </w:r>
      <w:r w:rsidR="00556082">
        <w:rPr>
          <w:rFonts w:ascii="Times New Roman" w:hAnsi="Times New Roman" w:cs="Times New Roman"/>
        </w:rPr>
        <w:t xml:space="preserve">to </w:t>
      </w:r>
      <w:r w:rsidRPr="006558AD">
        <w:rPr>
          <w:rFonts w:ascii="Times New Roman" w:hAnsi="Times New Roman" w:cs="Times New Roman"/>
        </w:rPr>
        <w:t>model some elementary boolean functions using the perceptron def</w:t>
      </w:r>
      <w:r w:rsidR="007F133B">
        <w:rPr>
          <w:rFonts w:ascii="Times New Roman" w:hAnsi="Times New Roman" w:cs="Times New Roman"/>
        </w:rPr>
        <w:t>i</w:t>
      </w:r>
      <w:r w:rsidRPr="006558AD">
        <w:rPr>
          <w:rFonts w:ascii="Times New Roman" w:hAnsi="Times New Roman" w:cs="Times New Roman"/>
        </w:rPr>
        <w:t>ned in the previous section (with a slightly modif</w:t>
      </w:r>
      <w:r w:rsidR="007F133B">
        <w:rPr>
          <w:rFonts w:ascii="Times New Roman" w:hAnsi="Times New Roman" w:cs="Times New Roman"/>
        </w:rPr>
        <w:t>i</w:t>
      </w:r>
      <w:r w:rsidRPr="006558AD">
        <w:rPr>
          <w:rFonts w:ascii="Times New Roman" w:hAnsi="Times New Roman" w:cs="Times New Roman"/>
        </w:rPr>
        <w:t>ed def</w:t>
      </w:r>
      <w:r w:rsidR="007F133B">
        <w:rPr>
          <w:rFonts w:ascii="Times New Roman" w:hAnsi="Times New Roman" w:cs="Times New Roman"/>
        </w:rPr>
        <w:t>i</w:t>
      </w:r>
      <w:r w:rsidRPr="006558AD">
        <w:rPr>
          <w:rFonts w:ascii="Times New Roman" w:hAnsi="Times New Roman" w:cs="Times New Roman"/>
        </w:rPr>
        <w:t xml:space="preserve">nition of sgn(·) function). In particular, we will model AND, OR, and XOR Boolean functions; </w:t>
      </w:r>
      <w:r w:rsidR="00CC03A8">
        <w:rPr>
          <w:rFonts w:ascii="Times New Roman" w:hAnsi="Times New Roman" w:cs="Times New Roman"/>
        </w:rPr>
        <w:t>their</w:t>
      </w:r>
      <w:r w:rsidR="00CC03A8" w:rsidRPr="006558AD">
        <w:rPr>
          <w:rFonts w:ascii="Times New Roman" w:hAnsi="Times New Roman" w:cs="Times New Roman"/>
        </w:rPr>
        <w:t xml:space="preserve"> </w:t>
      </w:r>
      <w:r w:rsidRPr="006558AD">
        <w:rPr>
          <w:rFonts w:ascii="Times New Roman" w:hAnsi="Times New Roman" w:cs="Times New Roman"/>
        </w:rPr>
        <w:t>function def</w:t>
      </w:r>
      <w:r w:rsidR="007F133B">
        <w:rPr>
          <w:rFonts w:ascii="Times New Roman" w:hAnsi="Times New Roman" w:cs="Times New Roman"/>
        </w:rPr>
        <w:t>i</w:t>
      </w:r>
      <w:r w:rsidRPr="006558AD">
        <w:rPr>
          <w:rFonts w:ascii="Times New Roman" w:hAnsi="Times New Roman" w:cs="Times New Roman"/>
        </w:rPr>
        <w:t xml:space="preserve">nitions are shown in Tables 2.4, 2.5 and 2.6, respectively. These are binary functions as they take two input variables, denoted by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the output, denoted by </w:t>
      </w:r>
      <w:r w:rsidRPr="006558AD">
        <w:rPr>
          <w:rFonts w:ascii="Times New Roman" w:hAnsi="Times New Roman" w:cs="Times New Roman"/>
          <w:i/>
          <w:iCs/>
        </w:rPr>
        <w:t xml:space="preserve">y, </w:t>
      </w:r>
      <w:r w:rsidRPr="006558AD">
        <w:rPr>
          <w:rFonts w:ascii="Times New Roman" w:hAnsi="Times New Roman" w:cs="Times New Roman"/>
        </w:rPr>
        <w:t>within one of the possible values {0, 1}.</w:t>
      </w:r>
    </w:p>
    <w:p w:rsidR="004436D6" w:rsidRDefault="004436D6" w:rsidP="006558AD">
      <w:pPr>
        <w:shd w:val="clear" w:color="auto" w:fill="FFFFFF"/>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406"/>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2.4: The AND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234"/>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2.5: The OR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4"/>
        <w:gridCol w:w="470"/>
        <w:gridCol w:w="1402"/>
      </w:tblGrid>
      <w:tr w:rsidR="004436D6" w:rsidRPr="006558AD">
        <w:trPr>
          <w:trHeight w:hRule="exact" w:val="422"/>
        </w:trPr>
        <w:tc>
          <w:tcPr>
            <w:tcW w:w="494"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4"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4"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772DA7" w:rsidRDefault="00BD5F05" w:rsidP="006558AD">
      <w:pPr>
        <w:shd w:val="clear" w:color="auto" w:fill="FFFFFF"/>
        <w:tabs>
          <w:tab w:val="left" w:pos="3514"/>
          <w:tab w:val="left" w:pos="6470"/>
        </w:tabs>
        <w:jc w:val="both"/>
        <w:rPr>
          <w:rFonts w:ascii="Times New Roman" w:hAnsi="Times New Roman" w:cs="Times New Roman"/>
        </w:rPr>
      </w:pPr>
      <w:r w:rsidRPr="00BD5F05">
        <w:rPr>
          <w:rFonts w:ascii="Times New Roman" w:hAnsi="Times New Roman" w:cs="Times New Roman"/>
          <w:highlight w:val="cyan"/>
        </w:rPr>
        <w:t>Table 2.6: The XOR Function.</w:t>
      </w:r>
    </w:p>
    <w:p w:rsidR="00772DA7" w:rsidRDefault="00772DA7" w:rsidP="006558AD">
      <w:pPr>
        <w:shd w:val="clear" w:color="auto" w:fill="FFFFFF"/>
        <w:tabs>
          <w:tab w:val="left" w:pos="3514"/>
          <w:tab w:val="left" w:pos="6470"/>
        </w:tabs>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i/>
          <w:iCs/>
        </w:rPr>
      </w:pPr>
      <w:bookmarkStart w:id="17" w:name="bookmark28"/>
      <w:r w:rsidRPr="006558AD">
        <w:rPr>
          <w:rFonts w:ascii="Times New Roman" w:hAnsi="Times New Roman" w:cs="Times New Roman"/>
        </w:rPr>
        <w:t>T</w:t>
      </w:r>
      <w:bookmarkEnd w:id="17"/>
      <w:r w:rsidRPr="006558AD">
        <w:rPr>
          <w:rFonts w:ascii="Times New Roman" w:hAnsi="Times New Roman" w:cs="Times New Roman"/>
        </w:rPr>
        <w:t xml:space="preserve">he </w:t>
      </w:r>
      <w:r w:rsidR="004D405E" w:rsidRPr="004D405E">
        <w:rPr>
          <w:rFonts w:ascii="Times New Roman" w:hAnsi="Times New Roman" w:cs="Times New Roman"/>
          <w:i/>
          <w:iCs/>
        </w:rPr>
        <w:t>AND</w:t>
      </w:r>
      <w:r w:rsidRPr="006558AD">
        <w:rPr>
          <w:rFonts w:ascii="Times New Roman" w:hAnsi="Times New Roman" w:cs="Times New Roman"/>
          <w:b/>
          <w:bCs/>
        </w:rPr>
        <w:t xml:space="preserve"> </w:t>
      </w:r>
      <w:r w:rsidRPr="006558AD">
        <w:rPr>
          <w:rFonts w:ascii="Times New Roman" w:hAnsi="Times New Roman" w:cs="Times New Roman"/>
        </w:rPr>
        <w:t xml:space="preserve">function (or gate) implements logical conjunction. It takes two Boolean inputs (either 1 or 0) and produces an output according to the Truth Table 2.4. We can model the AND function using a perceptron, where we have to assign such values to </w:t>
      </w:r>
      <w:r w:rsidRPr="006558AD">
        <w:rPr>
          <w:rFonts w:ascii="Times New Roman" w:hAnsi="Times New Roman" w:cs="Times New Roman"/>
          <w:i/>
          <w:iCs/>
        </w:rPr>
        <w:t>w</w:t>
      </w:r>
      <w:r w:rsidRPr="000F16AE">
        <w:rPr>
          <w:rFonts w:ascii="Times New Roman" w:hAnsi="Times New Roman" w:cs="Times New Roman"/>
          <w:iCs/>
          <w:vertAlign w:val="subscript"/>
        </w:rPr>
        <w:t>1</w:t>
      </w:r>
      <w:r w:rsidRPr="006558AD">
        <w:rPr>
          <w:rFonts w:ascii="Times New Roman" w:hAnsi="Times New Roman" w:cs="Times New Roman"/>
          <w:i/>
          <w:iCs/>
        </w:rPr>
        <w:t>, w</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so that Equation </w:t>
      </w:r>
      <w:r w:rsidR="00700E94">
        <w:rPr>
          <w:rFonts w:ascii="Times New Roman" w:hAnsi="Times New Roman" w:cs="Times New Roman"/>
        </w:rPr>
        <w:t>(</w:t>
      </w:r>
      <w:r w:rsidR="006E4FE5">
        <w:rPr>
          <w:rFonts w:ascii="Times New Roman" w:hAnsi="Times New Roman" w:cs="Times New Roman"/>
        </w:rPr>
        <w:t>2.</w:t>
      </w:r>
      <w:r w:rsidRPr="006558AD">
        <w:rPr>
          <w:rFonts w:ascii="Times New Roman" w:hAnsi="Times New Roman" w:cs="Times New Roman"/>
        </w:rPr>
        <w:t>4</w:t>
      </w:r>
      <w:r w:rsidR="00700E94">
        <w:rPr>
          <w:rFonts w:ascii="Times New Roman" w:hAnsi="Times New Roman" w:cs="Times New Roman"/>
        </w:rPr>
        <w:t>)</w:t>
      </w:r>
      <w:r w:rsidRPr="006558AD">
        <w:rPr>
          <w:rFonts w:ascii="Times New Roman" w:hAnsi="Times New Roman" w:cs="Times New Roman"/>
        </w:rPr>
        <w:t xml:space="preserve"> below satisf</w:t>
      </w:r>
      <w:r w:rsidR="007F133B">
        <w:rPr>
          <w:rFonts w:ascii="Times New Roman" w:hAnsi="Times New Roman" w:cs="Times New Roman"/>
        </w:rPr>
        <w:t>i</w:t>
      </w:r>
      <w:r w:rsidRPr="006558AD">
        <w:rPr>
          <w:rFonts w:ascii="Times New Roman" w:hAnsi="Times New Roman" w:cs="Times New Roman"/>
        </w:rPr>
        <w:t xml:space="preserve">es Table 2.4 with </w:t>
      </w:r>
      <w:r w:rsidRPr="006558AD">
        <w:rPr>
          <w:rFonts w:ascii="Times New Roman" w:hAnsi="Times New Roman" w:cs="Times New Roman"/>
          <w:i/>
          <w:iCs/>
          <w:lang w:val="ru-RU"/>
        </w:rPr>
        <w:t xml:space="preserve">y </w:t>
      </w:r>
      <w:r w:rsidRPr="006558AD">
        <w:rPr>
          <w:rFonts w:ascii="Times New Roman" w:hAnsi="Times New Roman" w:cs="Times New Roman"/>
          <w:i/>
          <w:iCs/>
        </w:rPr>
        <w:t>= x</w:t>
      </w:r>
      <w:r w:rsidRPr="000F16AE">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w:t>
      </w:r>
    </w:p>
    <w:p w:rsidR="00376FB1" w:rsidRPr="006558AD" w:rsidRDefault="00376FB1" w:rsidP="006558AD">
      <w:pPr>
        <w:shd w:val="clear" w:color="auto" w:fill="FFFFFF"/>
        <w:jc w:val="both"/>
        <w:rPr>
          <w:rFonts w:ascii="Times New Roman" w:hAnsi="Times New Roman" w:cs="Times New Roman"/>
        </w:rPr>
      </w:pPr>
    </w:p>
    <w:p w:rsidR="004436D6" w:rsidRPr="006558AD" w:rsidRDefault="004436D6" w:rsidP="007F133B">
      <w:pPr>
        <w:shd w:val="clear" w:color="auto" w:fill="FFFFFF"/>
        <w:tabs>
          <w:tab w:val="left" w:pos="5760"/>
          <w:tab w:val="left" w:pos="9091"/>
        </w:tabs>
        <w:jc w:val="right"/>
        <w:rPr>
          <w:rFonts w:ascii="Times New Roman" w:hAnsi="Times New Roman" w:cs="Times New Roman"/>
        </w:rPr>
      </w:pPr>
      <w:r w:rsidRPr="00F12DCD">
        <w:rPr>
          <w:rFonts w:ascii="Times New Roman" w:hAnsi="Times New Roman" w:cs="Times New Roman"/>
          <w:i/>
          <w:iCs/>
        </w:rPr>
        <w:t>y</w:t>
      </w:r>
      <w:r>
        <w:rPr>
          <w:rFonts w:ascii="Times New Roman" w:hAnsi="Times New Roman" w:cs="Times New Roman"/>
          <w:iCs/>
        </w:rPr>
        <w:t xml:space="preserve"> = sgn</w:t>
      </w:r>
      <w:r>
        <w:rPr>
          <w:rFonts w:ascii="Times New Roman" w:hAnsi="Times New Roman" w:cs="Times New Roman"/>
          <w:iCs/>
        </w:rPr>
        <w:sym w:font="Symbol" w:char="F0A2"/>
      </w:r>
      <w:r>
        <w:rPr>
          <w:rFonts w:ascii="Times New Roman" w:hAnsi="Times New Roman" w:cs="Times New Roman"/>
          <w:iCs/>
        </w:rPr>
        <w:t>(</w:t>
      </w:r>
      <w:r>
        <w:rPr>
          <w:rFonts w:ascii="Times New Roman" w:hAnsi="Times New Roman" w:cs="Times New Roman"/>
          <w:i/>
          <w:iCs/>
        </w:rPr>
        <w:t>w</w:t>
      </w:r>
      <w:r w:rsidRPr="00F12DCD">
        <w:rPr>
          <w:rFonts w:ascii="Times New Roman" w:hAnsi="Times New Roman" w:cs="Times New Roman"/>
          <w:iCs/>
          <w:vertAlign w:val="subscript"/>
        </w:rPr>
        <w:t>1</w:t>
      </w:r>
      <w:r w:rsidRPr="00F12DCD">
        <w:rPr>
          <w:rFonts w:ascii="Times New Roman" w:hAnsi="Times New Roman" w:cs="Times New Roman"/>
          <w:i/>
          <w:iCs/>
        </w:rPr>
        <w:t>x</w:t>
      </w:r>
      <w:r w:rsidRPr="00F12DCD">
        <w:rPr>
          <w:rFonts w:ascii="Times New Roman" w:hAnsi="Times New Roman" w:cs="Times New Roman"/>
          <w:iCs/>
          <w:vertAlign w:val="subscript"/>
        </w:rPr>
        <w:t>1</w:t>
      </w:r>
      <w:r>
        <w:rPr>
          <w:rFonts w:ascii="Times New Roman" w:hAnsi="Times New Roman" w:cs="Times New Roman"/>
          <w:iCs/>
        </w:rPr>
        <w:t xml:space="preserve"> + </w:t>
      </w:r>
      <w:r>
        <w:rPr>
          <w:rFonts w:ascii="Times New Roman" w:hAnsi="Times New Roman" w:cs="Times New Roman"/>
          <w:i/>
          <w:iCs/>
        </w:rPr>
        <w:t>w</w:t>
      </w:r>
      <w:r w:rsidRPr="00F12DCD">
        <w:rPr>
          <w:rFonts w:ascii="Times New Roman" w:hAnsi="Times New Roman" w:cs="Times New Roman"/>
          <w:iCs/>
          <w:vertAlign w:val="subscript"/>
        </w:rPr>
        <w:t>2</w:t>
      </w:r>
      <w:r w:rsidRPr="00F12DCD">
        <w:rPr>
          <w:rFonts w:ascii="Times New Roman" w:hAnsi="Times New Roman" w:cs="Times New Roman"/>
          <w:i/>
          <w:iCs/>
        </w:rPr>
        <w:t>x</w:t>
      </w:r>
      <w:r w:rsidRPr="00F12DCD">
        <w:rPr>
          <w:rFonts w:ascii="Times New Roman" w:hAnsi="Times New Roman" w:cs="Times New Roman"/>
          <w:iCs/>
          <w:vertAlign w:val="subscript"/>
        </w:rPr>
        <w:t>2</w:t>
      </w:r>
      <w:r>
        <w:rPr>
          <w:rFonts w:ascii="Times New Roman" w:hAnsi="Times New Roman" w:cs="Times New Roman"/>
          <w:iCs/>
        </w:rPr>
        <w:t xml:space="preserve"> + </w:t>
      </w:r>
      <w:r w:rsidRPr="00F12DCD">
        <w:rPr>
          <w:rFonts w:ascii="Times New Roman" w:hAnsi="Times New Roman" w:cs="Times New Roman"/>
          <w:i/>
          <w:iCs/>
        </w:rPr>
        <w:sym w:font="Symbol" w:char="F062"/>
      </w:r>
      <w:r>
        <w:rPr>
          <w:rFonts w:ascii="Times New Roman" w:hAnsi="Times New Roman" w:cs="Times New Roman"/>
          <w:iCs/>
        </w:rPr>
        <w:t>)</w:t>
      </w:r>
      <w:r>
        <w:rPr>
          <w:rFonts w:ascii="Times New Roman" w:hAnsi="Times New Roman" w:cs="Times New Roman"/>
          <w:iCs/>
        </w:rPr>
        <w:tab/>
        <w:t>(</w:t>
      </w:r>
      <w:r w:rsidR="006E4FE5">
        <w:rPr>
          <w:rFonts w:ascii="Times New Roman" w:hAnsi="Times New Roman" w:cs="Times New Roman"/>
          <w:iCs/>
        </w:rPr>
        <w:t>2.</w:t>
      </w:r>
      <w:r>
        <w:rPr>
          <w:rFonts w:ascii="Times New Roman" w:hAnsi="Times New Roman" w:cs="Times New Roman"/>
          <w:iCs/>
        </w:rPr>
        <w:t>4)</w:t>
      </w:r>
    </w:p>
    <w:p w:rsidR="00376FB1" w:rsidRDefault="00376FB1"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rPr>
        <w:t>x</w:t>
      </w:r>
      <w:r w:rsidRPr="000F16AE">
        <w:rPr>
          <w:rFonts w:ascii="Times New Roman" w:hAnsi="Times New Roman" w:cs="Times New Roman"/>
          <w:iCs/>
          <w:vertAlign w:val="subscript"/>
        </w:rPr>
        <w:t>1</w:t>
      </w:r>
      <w:r w:rsidRPr="006558AD">
        <w:rPr>
          <w:rFonts w:ascii="Times New Roman" w:hAnsi="Times New Roman" w:cs="Times New Roman"/>
          <w:i/>
          <w:iCs/>
        </w:rPr>
        <w:t>,</w:t>
      </w:r>
      <w:r w:rsidR="007F133B">
        <w:rPr>
          <w:rFonts w:ascii="Times New Roman" w:hAnsi="Times New Roman" w:cs="Times New Roman"/>
          <w:i/>
          <w:iCs/>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F12DCD">
        <w:rPr>
          <w:rFonts w:ascii="Symbol" w:hAnsi="Symbol" w:cs="Times New Roman"/>
          <w:lang w:val="fr-FR"/>
        </w:rPr>
        <w:sym w:font="Symbol" w:char="F0CE"/>
      </w:r>
      <w:r w:rsidRPr="006558AD">
        <w:rPr>
          <w:rFonts w:ascii="Times New Roman" w:hAnsi="Times New Roman" w:cs="Times New Roman"/>
          <w:lang w:val="fr-FR"/>
        </w:rPr>
        <w:t xml:space="preserve"> </w:t>
      </w:r>
      <w:r w:rsidRPr="006558AD">
        <w:rPr>
          <w:rFonts w:ascii="Times New Roman" w:hAnsi="Times New Roman" w:cs="Times New Roman"/>
        </w:rPr>
        <w:t>{0</w:t>
      </w:r>
      <w:r w:rsidRPr="007F133B">
        <w:rPr>
          <w:rFonts w:ascii="Times New Roman" w:hAnsi="Times New Roman" w:cs="Times New Roman"/>
          <w:iCs/>
        </w:rPr>
        <w:t>,</w:t>
      </w:r>
      <w:r w:rsidRPr="006558AD">
        <w:rPr>
          <w:rFonts w:ascii="Times New Roman" w:hAnsi="Times New Roman" w:cs="Times New Roman"/>
        </w:rPr>
        <w:t>1} and sgn’(·) is def</w:t>
      </w:r>
      <w:r>
        <w:rPr>
          <w:rFonts w:ascii="Times New Roman" w:hAnsi="Times New Roman" w:cs="Times New Roman"/>
        </w:rPr>
        <w:t>i</w:t>
      </w:r>
      <w:r w:rsidRPr="006558AD">
        <w:rPr>
          <w:rFonts w:ascii="Times New Roman" w:hAnsi="Times New Roman" w:cs="Times New Roman"/>
        </w:rPr>
        <w:t>ned as:</w:t>
      </w:r>
    </w:p>
    <w:p w:rsidR="004436D6" w:rsidRDefault="003241FB" w:rsidP="00F669E9">
      <w:pPr>
        <w:shd w:val="clear" w:color="auto" w:fill="FFFFFF"/>
        <w:jc w:val="center"/>
        <w:rPr>
          <w:rFonts w:ascii="Times New Roman" w:hAnsi="Times New Roman" w:cs="Times New Roman"/>
          <w:lang w:val="fr-FR"/>
        </w:rPr>
      </w:pPr>
      <w:bookmarkStart w:id="18" w:name="bookmark29"/>
      <w:r>
        <w:rPr>
          <w:rFonts w:ascii="Times New Roman" w:hAnsi="Times New Roman" w:cs="Times New Roman"/>
          <w:noProof/>
          <w:position w:val="-30"/>
          <w:lang w:val="en-US"/>
        </w:rPr>
        <w:drawing>
          <wp:inline distT="0" distB="0" distL="0" distR="0">
            <wp:extent cx="1025525" cy="4610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25525" cy="461010"/>
                    </a:xfrm>
                    <a:prstGeom prst="rect">
                      <a:avLst/>
                    </a:prstGeom>
                    <a:noFill/>
                    <a:ln w="9525">
                      <a:noFill/>
                      <a:miter lim="800000"/>
                      <a:headEnd/>
                      <a:tailEnd/>
                    </a:ln>
                  </pic:spPr>
                </pic:pic>
              </a:graphicData>
            </a:graphic>
          </wp:inline>
        </w:drawing>
      </w:r>
    </w:p>
    <w:p w:rsidR="00376FB1" w:rsidRDefault="007F11A8" w:rsidP="006558AD">
      <w:pPr>
        <w:shd w:val="clear" w:color="auto" w:fill="FFFFFF"/>
        <w:jc w:val="both"/>
        <w:rPr>
          <w:rFonts w:ascii="Times New Roman" w:hAnsi="Times New Roman" w:cs="Times New Roman"/>
          <w:lang w:val="fr-FR"/>
        </w:rPr>
      </w:pPr>
      <w:r>
        <w:rPr>
          <w:rFonts w:ascii="Times New Roman" w:hAnsi="Times New Roman" w:cs="Times New Roman"/>
          <w:lang w:val="fr-FR"/>
        </w:rPr>
        <w:sym w:font="Symbol" w:char="F02D"/>
      </w:r>
    </w:p>
    <w:p w:rsidR="00376FB1" w:rsidRPr="00376FB1" w:rsidRDefault="00376FB1" w:rsidP="00376FB1">
      <w:pPr>
        <w:shd w:val="clear" w:color="auto" w:fill="FFFFFF"/>
        <w:jc w:val="center"/>
        <w:rPr>
          <w:rFonts w:ascii="Times New Roman" w:hAnsi="Times New Roman" w:cs="Times New Roman"/>
          <w:b/>
          <w:bCs/>
          <w:lang w:val="fr-FR"/>
        </w:rPr>
      </w:pPr>
      <w:r w:rsidRPr="00376FB1">
        <w:rPr>
          <w:rFonts w:ascii="Times New Roman" w:hAnsi="Times New Roman" w:cs="Times New Roman"/>
          <w:b/>
          <w:bCs/>
          <w:lang w:val="fr-FR"/>
        </w:rPr>
        <w:t>[Insert Figure]</w:t>
      </w:r>
    </w:p>
    <w:p w:rsidR="004436D6" w:rsidRPr="006558AD" w:rsidRDefault="00BD5F05" w:rsidP="00376FB1">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F</w:t>
      </w:r>
      <w:bookmarkEnd w:id="18"/>
      <w:r w:rsidRPr="00BD5F05">
        <w:rPr>
          <w:rFonts w:ascii="Times New Roman" w:hAnsi="Times New Roman" w:cs="Times New Roman"/>
          <w:highlight w:val="yellow"/>
          <w:lang w:val="fr-FR"/>
        </w:rPr>
        <w:t xml:space="preserve">igure </w:t>
      </w:r>
      <w:r w:rsidRPr="00BD5F05">
        <w:rPr>
          <w:rFonts w:ascii="Times New Roman" w:hAnsi="Times New Roman" w:cs="Times New Roman"/>
          <w:highlight w:val="yellow"/>
        </w:rPr>
        <w:t xml:space="preserve">2.6: 2D </w:t>
      </w:r>
      <w:r w:rsidRPr="00BD5F05">
        <w:rPr>
          <w:rFonts w:ascii="Times New Roman" w:hAnsi="Times New Roman" w:cs="Times New Roman"/>
          <w:highlight w:val="yellow"/>
          <w:lang w:val="fr-FR"/>
        </w:rPr>
        <w:t xml:space="preserve">plots </w:t>
      </w:r>
      <w:r w:rsidRPr="00BD5F05">
        <w:rPr>
          <w:rFonts w:ascii="Times New Roman" w:hAnsi="Times New Roman" w:cs="Times New Roman"/>
          <w:highlight w:val="yellow"/>
          <w:lang w:val="nn-NO"/>
        </w:rPr>
        <w:t xml:space="preserve">showing </w:t>
      </w:r>
      <w:r w:rsidRPr="00BD5F05">
        <w:rPr>
          <w:rFonts w:ascii="Times New Roman" w:hAnsi="Times New Roman" w:cs="Times New Roman"/>
          <w:highlight w:val="yellow"/>
          <w:lang w:val="nb-NO"/>
        </w:rPr>
        <w:t xml:space="preserve">different </w:t>
      </w:r>
      <w:r w:rsidRPr="00BD5F05">
        <w:rPr>
          <w:rFonts w:ascii="Times New Roman" w:hAnsi="Times New Roman" w:cs="Times New Roman"/>
          <w:highlight w:val="yellow"/>
        </w:rPr>
        <w:t>boolean logic functions and the corresponding line (dotted) separating the input coordinates with different output values for AND (Left), OR (Centre), and XOR (Right). Note that no separating line exists for the XOR function.</w:t>
      </w:r>
    </w:p>
    <w:p w:rsidR="009B52C4" w:rsidRDefault="009B52C4" w:rsidP="006558AD">
      <w:pPr>
        <w:shd w:val="clear" w:color="auto" w:fill="FFFFFF"/>
        <w:jc w:val="both"/>
        <w:rPr>
          <w:rFonts w:ascii="Times New Roman" w:hAnsi="Times New Roman" w:cs="Times New Roman"/>
        </w:rPr>
      </w:pPr>
      <w:bookmarkStart w:id="19" w:name="bookmark30"/>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19"/>
      <w:r w:rsidRPr="006558AD">
        <w:rPr>
          <w:rFonts w:ascii="Times New Roman" w:hAnsi="Times New Roman" w:cs="Times New Roman"/>
        </w:rPr>
        <w:t xml:space="preserve">he 2D plot for the AND function in Figure 2.6 (Left) shows the line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+ 1</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associated with 1 and 0 output values. If we let </w:t>
      </w:r>
      <w:r w:rsidRPr="006558AD">
        <w:rPr>
          <w:rFonts w:ascii="Times New Roman" w:hAnsi="Times New Roman" w:cs="Times New Roman"/>
          <w:i/>
          <w:iCs/>
        </w:rPr>
        <w:t>w</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da-DK"/>
        </w:rPr>
        <w:t>w</w:t>
      </w:r>
      <w:r w:rsidRPr="00207B80">
        <w:rPr>
          <w:rFonts w:ascii="Times New Roman" w:hAnsi="Times New Roman" w:cs="Times New Roman"/>
          <w:iCs/>
          <w:vertAlign w:val="subscript"/>
          <w:lang w:val="de-DE"/>
        </w:rPr>
        <w:t>2</w:t>
      </w:r>
      <w:r w:rsidRPr="006558AD">
        <w:rPr>
          <w:rFonts w:ascii="Times New Roman" w:hAnsi="Times New Roman" w:cs="Times New Roman"/>
          <w:i/>
          <w:iCs/>
          <w:lang w:val="de-DE"/>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6558AD">
        <w:rPr>
          <w:rFonts w:ascii="Times New Roman" w:hAnsi="Times New Roman" w:cs="Times New Roman"/>
          <w:i/>
          <w:iCs/>
        </w:rPr>
        <w:t>sgn'(x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emulates the AND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1 if and only if both the inputs </w:t>
      </w:r>
      <w:r w:rsidRPr="006558AD">
        <w:rPr>
          <w:rFonts w:ascii="Times New Roman" w:hAnsi="Times New Roman" w:cs="Times New Roman"/>
          <w:i/>
          <w:iCs/>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1. We can verify this from Table 2.7.</w:t>
      </w:r>
    </w:p>
    <w:p w:rsidR="004436D6" w:rsidRPr="006558AD" w:rsidRDefault="004436D6" w:rsidP="006558AD">
      <w:pPr>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360"/>
        <w:gridCol w:w="360"/>
        <w:gridCol w:w="1151"/>
        <w:gridCol w:w="1906"/>
        <w:gridCol w:w="1021"/>
      </w:tblGrid>
      <w:tr w:rsidR="002B1A12" w:rsidRPr="006558AD" w:rsidTr="002B1A12">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2B1A12" w:rsidRPr="006558AD" w:rsidTr="002B1A12">
        <w:trPr>
          <w:trHeight w:hRule="exact" w:val="341"/>
          <w:jc w:val="center"/>
        </w:trPr>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93"/>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88"/>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376FB1">
        <w:trPr>
          <w:trHeight w:hRule="exact" w:val="241"/>
          <w:jc w:val="center"/>
        </w:trPr>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772DA7" w:rsidRDefault="00772DA7" w:rsidP="006558AD">
      <w:pPr>
        <w:shd w:val="clear" w:color="auto" w:fill="FFFFFF"/>
        <w:jc w:val="both"/>
        <w:rPr>
          <w:rFonts w:ascii="Times New Roman" w:hAnsi="Times New Roman" w:cs="Times New Roman"/>
        </w:rPr>
      </w:pPr>
    </w:p>
    <w:p w:rsidR="004436D6" w:rsidRPr="006558AD" w:rsidRDefault="00BD5F05" w:rsidP="00376FB1">
      <w:pPr>
        <w:shd w:val="clear" w:color="auto" w:fill="FFFFFF"/>
        <w:spacing w:before="240"/>
        <w:jc w:val="center"/>
        <w:rPr>
          <w:rFonts w:ascii="Times New Roman" w:hAnsi="Times New Roman" w:cs="Times New Roman"/>
        </w:rPr>
      </w:pPr>
      <w:r w:rsidRPr="00BD5F05">
        <w:rPr>
          <w:rFonts w:ascii="Times New Roman" w:hAnsi="Times New Roman" w:cs="Times New Roman"/>
          <w:highlight w:val="cyan"/>
        </w:rPr>
        <w:t xml:space="preserve">Table 2.7: The perceptron model </w:t>
      </w:r>
      <w:r w:rsidRPr="00BD5F05">
        <w:rPr>
          <w:rFonts w:ascii="Times New Roman" w:hAnsi="Times New Roman" w:cs="Times New Roman"/>
          <w:i/>
          <w:iCs/>
          <w:highlight w:val="cyan"/>
          <w:lang w:val="fr-FR"/>
        </w:rPr>
        <w:t xml:space="preserve">y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sgn'</w:t>
      </w:r>
      <w:r w:rsidRPr="00BD5F05">
        <w:rPr>
          <w:rFonts w:ascii="Times New Roman" w:hAnsi="Times New Roman" w:cs="Times New Roman"/>
          <w:highlight w:val="cyan"/>
        </w:rPr>
        <w:t>(</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lang w:val="el-GR"/>
        </w:rPr>
        <w:t>β</w:t>
      </w:r>
      <w:r w:rsidRPr="00BD5F05">
        <w:rPr>
          <w:rFonts w:ascii="Times New Roman" w:hAnsi="Times New Roman" w:cs="Times New Roman"/>
          <w:highlight w:val="cyan"/>
          <w:lang w:val="el-GR"/>
        </w:rPr>
        <w:t>)</w:t>
      </w:r>
      <w:r w:rsidRPr="00BD5F05">
        <w:rPr>
          <w:rFonts w:ascii="Times New Roman" w:hAnsi="Times New Roman" w:cs="Times New Roman"/>
          <w:i/>
          <w:iCs/>
          <w:highlight w:val="cyan"/>
          <w:lang w:val="el-GR"/>
        </w:rPr>
        <w:t xml:space="preserve"> </w:t>
      </w:r>
      <w:r w:rsidRPr="00BD5F05">
        <w:rPr>
          <w:rFonts w:ascii="Times New Roman" w:hAnsi="Times New Roman" w:cs="Times New Roman"/>
          <w:highlight w:val="cyan"/>
        </w:rPr>
        <w:t xml:space="preserve">with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and </w:t>
      </w:r>
      <w:r w:rsidRPr="00BD5F05">
        <w:rPr>
          <w:rFonts w:ascii="Times New Roman" w:hAnsi="Times New Roman" w:cs="Times New Roman"/>
          <w:i/>
          <w:iCs/>
          <w:highlight w:val="cyan"/>
          <w:lang w:val="el-GR"/>
        </w:rPr>
        <w:t xml:space="preserve">β </w:t>
      </w:r>
      <w:r w:rsidRPr="00BD5F05">
        <w:rPr>
          <w:rFonts w:ascii="Times New Roman" w:hAnsi="Times New Roman" w:cs="Times New Roman"/>
          <w:highlight w:val="cyan"/>
        </w:rPr>
        <w:t>= –1</w:t>
      </w:r>
      <w:r w:rsidRPr="00BD5F05">
        <w:rPr>
          <w:rFonts w:ascii="Times New Roman" w:hAnsi="Times New Roman" w:cs="Times New Roman"/>
          <w:i/>
          <w:iCs/>
          <w:highlight w:val="cyan"/>
        </w:rPr>
        <w:t>.</w:t>
      </w:r>
      <w:r w:rsidRPr="00BD5F05">
        <w:rPr>
          <w:rFonts w:ascii="Times New Roman" w:hAnsi="Times New Roman" w:cs="Times New Roman"/>
          <w:highlight w:val="cyan"/>
        </w:rPr>
        <w:t>5 correctly models the Boolean AND function.</w:t>
      </w:r>
    </w:p>
    <w:p w:rsidR="009B52C4" w:rsidRDefault="009B52C4"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w:t>
      </w:r>
      <w:r w:rsidR="004D405E" w:rsidRPr="004D405E">
        <w:rPr>
          <w:rFonts w:ascii="Times New Roman" w:hAnsi="Times New Roman" w:cs="Times New Roman"/>
          <w:i/>
          <w:iCs/>
        </w:rPr>
        <w:t>OR</w:t>
      </w:r>
      <w:r w:rsidRPr="006558AD">
        <w:rPr>
          <w:rFonts w:ascii="Times New Roman" w:hAnsi="Times New Roman" w:cs="Times New Roman"/>
          <w:b/>
          <w:bCs/>
        </w:rPr>
        <w:t xml:space="preserve"> </w:t>
      </w:r>
      <w:r w:rsidRPr="006558AD">
        <w:rPr>
          <w:rFonts w:ascii="Times New Roman" w:hAnsi="Times New Roman" w:cs="Times New Roman"/>
        </w:rPr>
        <w:t>gate (or function) implements logical disjunction. It receives two Boolean inputs (either 1 or 0) and produces an output according to the Truth Table 2.5. Following the same perceptron model def</w:t>
      </w:r>
      <w:r w:rsidR="002B1A12">
        <w:rPr>
          <w:rFonts w:ascii="Times New Roman" w:hAnsi="Times New Roman" w:cs="Times New Roman"/>
        </w:rPr>
        <w:t>i</w:t>
      </w:r>
      <w:r w:rsidRPr="006558AD">
        <w:rPr>
          <w:rFonts w:ascii="Times New Roman" w:hAnsi="Times New Roman" w:cs="Times New Roman"/>
        </w:rPr>
        <w:t xml:space="preserve">ned in Equation </w:t>
      </w:r>
      <w:r w:rsidR="0008785D">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xml:space="preserve">, what values should the weight and bias be assigned? The 2D plot for the OR function in Figure 2.6 (Centre) shows the line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+ 0</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Let </w:t>
      </w:r>
      <w:r w:rsidRPr="006558AD">
        <w:rPr>
          <w:rFonts w:ascii="Times New Roman" w:hAnsi="Times New Roman" w:cs="Times New Roman"/>
          <w:i/>
          <w:iCs/>
        </w:rPr>
        <w:t>w</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nb-NO"/>
        </w:rPr>
        <w:t>w</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004D405E" w:rsidRPr="004D405E">
        <w:rPr>
          <w:rFonts w:ascii="Times New Roman" w:hAnsi="Times New Roman" w:cs="Times New Roman"/>
        </w:rPr>
        <w:t>sgn</w:t>
      </w:r>
      <w:r w:rsidR="002B1A12" w:rsidRPr="002B1A12">
        <w:rPr>
          <w:rFonts w:ascii="Times New Roman" w:hAnsi="Times New Roman" w:cs="Times New Roman"/>
          <w:i/>
          <w:iCs/>
        </w:rPr>
        <w:t>′</w:t>
      </w:r>
      <w:r w:rsidRPr="006558AD">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emulates the OR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0 if only if both the inputs </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0.</w:t>
      </w:r>
    </w:p>
    <w:p w:rsidR="009B52C4" w:rsidRDefault="009B52C4" w:rsidP="006558AD">
      <w:pPr>
        <w:shd w:val="clear" w:color="auto" w:fill="FFFFFF"/>
        <w:jc w:val="both"/>
        <w:rPr>
          <w:rFonts w:ascii="Times New Roman" w:hAnsi="Times New Roman" w:cs="Times New Roman"/>
          <w:b/>
          <w:bCs/>
        </w:rPr>
      </w:pPr>
      <w:bookmarkStart w:id="20" w:name="bookmark31"/>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W</w:t>
      </w:r>
      <w:bookmarkEnd w:id="20"/>
      <w:r w:rsidRPr="006558AD">
        <w:rPr>
          <w:rFonts w:ascii="Times New Roman" w:hAnsi="Times New Roman" w:cs="Times New Roman"/>
          <w:b/>
          <w:bCs/>
        </w:rPr>
        <w:t xml:space="preserve">hat is happening with XOR? </w:t>
      </w:r>
      <w:r w:rsidRPr="006558AD">
        <w:rPr>
          <w:rFonts w:ascii="Times New Roman" w:hAnsi="Times New Roman" w:cs="Times New Roman"/>
        </w:rPr>
        <w:t xml:space="preserve">If we observe Figure 2.6, we see that the AND and OR functions possess a linear boundary separating the points labelled with output values. For XOR, </w:t>
      </w:r>
      <w:r w:rsidR="00CC03A8">
        <w:rPr>
          <w:rFonts w:ascii="Times New Roman" w:hAnsi="Times New Roman" w:cs="Times New Roman"/>
        </w:rPr>
        <w:t>no such boundary exists</w:t>
      </w:r>
      <w:r w:rsidRPr="006558AD">
        <w:rPr>
          <w:rFonts w:ascii="Times New Roman" w:hAnsi="Times New Roman" w:cs="Times New Roman"/>
        </w:rPr>
        <w:t>. If we try to model the XOR function using the perceptron def</w:t>
      </w:r>
      <w:r w:rsidR="002B1A12">
        <w:rPr>
          <w:rFonts w:ascii="Times New Roman" w:hAnsi="Times New Roman" w:cs="Times New Roman"/>
        </w:rPr>
        <w:t>i</w:t>
      </w:r>
      <w:r w:rsidRPr="006558AD">
        <w:rPr>
          <w:rFonts w:ascii="Times New Roman" w:hAnsi="Times New Roman" w:cs="Times New Roman"/>
        </w:rPr>
        <w:t xml:space="preserve">nition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we will fail to m</w:t>
      </w:r>
      <w:r>
        <w:rPr>
          <w:rFonts w:ascii="Times New Roman" w:hAnsi="Times New Roman" w:cs="Times New Roman"/>
        </w:rPr>
        <w:t>odel it.</w:t>
      </w:r>
    </w:p>
    <w:p w:rsidR="009B52C4" w:rsidRDefault="009B52C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2.9</w:t>
      </w:r>
      <w:r>
        <w:rPr>
          <w:rFonts w:ascii="Times New Roman" w:hAnsi="Times New Roman" w:cs="Times New Roman"/>
          <w:b/>
          <w:bCs/>
        </w:rPr>
        <w:tab/>
      </w:r>
      <w:r w:rsidRPr="006558AD">
        <w:rPr>
          <w:rFonts w:ascii="Times New Roman" w:hAnsi="Times New Roman" w:cs="Times New Roman"/>
          <w:b/>
          <w:bCs/>
        </w:rPr>
        <w:t>Multilayer Perceptron</w:t>
      </w:r>
    </w:p>
    <w:p w:rsidR="004436D6" w:rsidRDefault="004436D6" w:rsidP="006558AD">
      <w:pPr>
        <w:shd w:val="clear" w:color="auto" w:fill="FFFFFF"/>
        <w:jc w:val="both"/>
        <w:rPr>
          <w:rFonts w:ascii="Times New Roman" w:hAnsi="Times New Roman" w:cs="Times New Roman"/>
        </w:rPr>
      </w:pPr>
      <w:bookmarkStart w:id="21" w:name="bookmark32"/>
      <w:r w:rsidRPr="006558AD">
        <w:rPr>
          <w:rFonts w:ascii="Times New Roman" w:hAnsi="Times New Roman" w:cs="Times New Roman"/>
        </w:rPr>
        <w:t>T</w:t>
      </w:r>
      <w:bookmarkEnd w:id="21"/>
      <w:r w:rsidRPr="006558AD">
        <w:rPr>
          <w:rFonts w:ascii="Times New Roman" w:hAnsi="Times New Roman" w:cs="Times New Roman"/>
        </w:rPr>
        <w:t xml:space="preserve">o be able to model more complex functions, we need to </w:t>
      </w:r>
      <w:r w:rsidR="00CC03A8">
        <w:rPr>
          <w:rFonts w:ascii="Times New Roman" w:hAnsi="Times New Roman" w:cs="Times New Roman"/>
        </w:rPr>
        <w:t>generalise</w:t>
      </w:r>
      <w:r w:rsidR="00CC03A8" w:rsidRPr="006558AD">
        <w:rPr>
          <w:rFonts w:ascii="Times New Roman" w:hAnsi="Times New Roman" w:cs="Times New Roman"/>
        </w:rPr>
        <w:t xml:space="preserve"> </w:t>
      </w:r>
      <w:r w:rsidRPr="006558AD">
        <w:rPr>
          <w:rFonts w:ascii="Times New Roman" w:hAnsi="Times New Roman" w:cs="Times New Roman"/>
        </w:rPr>
        <w:t>the perceptron architecture. Let us def</w:t>
      </w:r>
      <w:r>
        <w:rPr>
          <w:rFonts w:ascii="Times New Roman" w:hAnsi="Times New Roman" w:cs="Times New Roman"/>
        </w:rPr>
        <w:t>i</w:t>
      </w:r>
      <w:r w:rsidRPr="006558AD">
        <w:rPr>
          <w:rFonts w:ascii="Times New Roman" w:hAnsi="Times New Roman" w:cs="Times New Roman"/>
        </w:rPr>
        <w:t xml:space="preserve">ne a more general neuron-like processing unit where we replace </w:t>
      </w:r>
      <w:r w:rsidRPr="006558AD">
        <w:rPr>
          <w:rFonts w:ascii="Times New Roman" w:hAnsi="Times New Roman" w:cs="Times New Roman"/>
          <w:i/>
          <w:iCs/>
        </w:rPr>
        <w:t>sign(</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a generic function </w:t>
      </w:r>
      <w:r>
        <w:rPr>
          <w:rFonts w:ascii="Times New Roman" w:hAnsi="Times New Roman" w:cs="Times New Roman"/>
          <w:i/>
          <w:iCs/>
          <w:lang w:val="el-GR"/>
        </w:rPr>
        <w:t>ϕ</w:t>
      </w:r>
      <w:r w:rsidRPr="00E72D90">
        <w:rPr>
          <w:rFonts w:ascii="Times New Roman" w:hAnsi="Times New Roman" w:cs="Times New Roman"/>
          <w:iCs/>
          <w:lang w:val="el-GR"/>
        </w:rPr>
        <w:t>(</w:t>
      </w:r>
      <w:r w:rsidRPr="00E72D90">
        <w:rPr>
          <w:rFonts w:ascii="Times New Roman" w:hAnsi="Times New Roman" w:cs="Times New Roman"/>
          <w:iCs/>
        </w:rPr>
        <w:t>·</w:t>
      </w:r>
      <w:r w:rsidRPr="00E72D90">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termed as the </w:t>
      </w:r>
      <w:r w:rsidRPr="006558AD">
        <w:rPr>
          <w:rFonts w:ascii="Times New Roman" w:hAnsi="Times New Roman" w:cs="Times New Roman"/>
          <w:i/>
          <w:iCs/>
        </w:rPr>
        <w:t xml:space="preserve">activation function </w:t>
      </w:r>
      <w:r w:rsidRPr="006558AD">
        <w:rPr>
          <w:rFonts w:ascii="Times New Roman" w:hAnsi="Times New Roman" w:cs="Times New Roman"/>
        </w:rPr>
        <w:t xml:space="preserve">(or </w:t>
      </w:r>
      <w:r w:rsidRPr="006558AD">
        <w:rPr>
          <w:rFonts w:ascii="Times New Roman" w:hAnsi="Times New Roman" w:cs="Times New Roman"/>
          <w:i/>
          <w:iCs/>
        </w:rPr>
        <w:t>transfer function</w:t>
      </w:r>
      <w:r w:rsidRPr="00F054AC">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 </w:t>
      </w:r>
      <w:r w:rsidRPr="006558AD">
        <w:rPr>
          <w:rFonts w:ascii="Times New Roman" w:hAnsi="Times New Roman" w:cs="Times New Roman"/>
          <w:i/>
          <w:iCs/>
        </w:rPr>
        <w:t xml:space="preserve">neural network </w:t>
      </w:r>
      <w:r w:rsidRPr="006558AD">
        <w:rPr>
          <w:rFonts w:ascii="Times New Roman" w:hAnsi="Times New Roman" w:cs="Times New Roman"/>
        </w:rPr>
        <w:t xml:space="preserve">is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combination of such neuron-like processing units as formulated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5</w:t>
      </w:r>
      <w:r w:rsidR="0008785D">
        <w:rPr>
          <w:rFonts w:ascii="Times New Roman" w:hAnsi="Times New Roman" w:cs="Times New Roman"/>
        </w:rPr>
        <w:t>)</w:t>
      </w:r>
      <w:r>
        <w:rPr>
          <w:rFonts w:ascii="Times New Roman" w:hAnsi="Times New Roman" w:cs="Times New Roman"/>
        </w:rPr>
        <w:t>.</w:t>
      </w:r>
    </w:p>
    <w:p w:rsidR="004436D6" w:rsidRPr="004350CA" w:rsidRDefault="003241FB" w:rsidP="002B1A12">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977900" cy="29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977900" cy="29400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2A37A5">
        <w:rPr>
          <w:rFonts w:ascii="Times New Roman" w:hAnsi="Times New Roman" w:cs="Times New Roman"/>
        </w:rPr>
        <w:t>2.</w:t>
      </w:r>
      <w:r w:rsidR="004436D6">
        <w:rPr>
          <w:rFonts w:ascii="Times New Roman" w:hAnsi="Times New Roman" w:cs="Times New Roman"/>
        </w:rPr>
        <w:t>5)</w:t>
      </w:r>
    </w:p>
    <w:p w:rsidR="004436D6" w:rsidRPr="006558AD" w:rsidRDefault="004436D6" w:rsidP="006558AD">
      <w:pPr>
        <w:shd w:val="clear" w:color="auto" w:fill="FFFFFF"/>
        <w:jc w:val="both"/>
        <w:rPr>
          <w:rFonts w:ascii="Times New Roman" w:hAnsi="Times New Roman" w:cs="Times New Roman"/>
        </w:rPr>
      </w:pPr>
      <w:bookmarkStart w:id="22" w:name="bookmark33"/>
      <w:r w:rsidRPr="006558AD">
        <w:rPr>
          <w:rFonts w:ascii="Times New Roman" w:hAnsi="Times New Roman" w:cs="Times New Roman"/>
        </w:rPr>
        <w:t>w</w:t>
      </w:r>
      <w:bookmarkEnd w:id="22"/>
      <w:r w:rsidRPr="006558AD">
        <w:rPr>
          <w:rFonts w:ascii="Times New Roman" w:hAnsi="Times New Roman" w:cs="Times New Roman"/>
        </w:rPr>
        <w:t xml:space="preserve">here </w:t>
      </w:r>
      <w:r w:rsidRPr="00F07D3A">
        <w:rPr>
          <w:rFonts w:ascii="Times New Roman" w:hAnsi="Times New Roman" w:cs="Times New Roman"/>
          <w:i/>
          <w:iCs/>
        </w:rPr>
        <w:t>w</w:t>
      </w:r>
      <w:r w:rsidRPr="00F054AC">
        <w:rPr>
          <w:rFonts w:ascii="Times New Roman" w:hAnsi="Times New Roman" w:cs="Times New Roman"/>
          <w:i/>
          <w:iCs/>
          <w:vertAlign w:val="subscript"/>
        </w:rPr>
        <w:t>i</w:t>
      </w:r>
      <w:r w:rsidRPr="006558AD">
        <w:rPr>
          <w:rFonts w:ascii="Times New Roman" w:hAnsi="Times New Roman" w:cs="Times New Roman"/>
          <w:i/>
          <w:iCs/>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F07D3A">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weight vector, </w:t>
      </w:r>
      <w:r w:rsidRPr="006558AD">
        <w:rPr>
          <w:rFonts w:ascii="Times New Roman" w:hAnsi="Times New Roman" w:cs="Times New Roman"/>
          <w:i/>
          <w:iCs/>
          <w:lang w:val="el-GR"/>
        </w:rPr>
        <w:t>x</w:t>
      </w:r>
      <w:r w:rsidRPr="00F07D3A">
        <w:rPr>
          <w:rFonts w:ascii="Times New Roman" w:hAnsi="Times New Roman" w:cs="Times New Roman"/>
          <w:i/>
          <w:iCs/>
          <w:vertAlign w:val="subscript"/>
          <w:lang w:val="el-GR"/>
        </w:rPr>
        <w:t>i</w:t>
      </w:r>
      <w:r w:rsidRPr="006558AD">
        <w:rPr>
          <w:rFonts w:ascii="Times New Roman" w:hAnsi="Times New Roman" w:cs="Times New Roman"/>
          <w:i/>
          <w:iCs/>
          <w:lang w:val="el-GR"/>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input vector, and </w:t>
      </w:r>
      <w:r w:rsidRPr="006558AD">
        <w:rPr>
          <w:rFonts w:ascii="Times New Roman" w:hAnsi="Times New Roman" w:cs="Times New Roman"/>
          <w:i/>
          <w:iCs/>
          <w:lang w:val="el-GR"/>
        </w:rPr>
        <w:t xml:space="preserve">β </w:t>
      </w:r>
      <w:r w:rsidRPr="006558AD">
        <w:rPr>
          <w:rFonts w:ascii="Times New Roman" w:hAnsi="Times New Roman" w:cs="Times New Roman"/>
        </w:rPr>
        <w:t>is the bias term. Note</w:t>
      </w:r>
      <w:r w:rsidR="00CC03A8">
        <w:rPr>
          <w:rFonts w:ascii="Times New Roman" w:hAnsi="Times New Roman" w:cs="Times New Roman"/>
        </w:rPr>
        <w:t xml:space="preserve"> that </w:t>
      </w:r>
      <w:r w:rsidRPr="006558AD">
        <w:rPr>
          <w:rFonts w:ascii="Times New Roman" w:hAnsi="Times New Roman" w:cs="Times New Roman"/>
        </w:rPr>
        <w:t xml:space="preserve">the output </w:t>
      </w:r>
      <w:r w:rsidRPr="006558AD">
        <w:rPr>
          <w:rFonts w:ascii="Times New Roman" w:hAnsi="Times New Roman" w:cs="Times New Roman"/>
          <w:i/>
          <w:iCs/>
          <w:lang w:val="el-GR"/>
        </w:rPr>
        <w:t xml:space="preserve">z </w:t>
      </w:r>
      <w:r w:rsidRPr="006558AD">
        <w:rPr>
          <w:rFonts w:ascii="Times New Roman" w:hAnsi="Times New Roman" w:cs="Times New Roman"/>
        </w:rPr>
        <w:t xml:space="preserve">is also termed as the </w:t>
      </w:r>
      <w:r w:rsidRPr="006558AD">
        <w:rPr>
          <w:rFonts w:ascii="Times New Roman" w:hAnsi="Times New Roman" w:cs="Times New Roman"/>
          <w:i/>
          <w:iCs/>
        </w:rPr>
        <w:t>hidden unit</w:t>
      </w:r>
      <w:r w:rsidR="002B1A12" w:rsidRPr="002B1A12">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More specif</w:t>
      </w:r>
      <w:r>
        <w:rPr>
          <w:rFonts w:ascii="Times New Roman" w:hAnsi="Times New Roman" w:cs="Times New Roman"/>
        </w:rPr>
        <w:t>i</w:t>
      </w:r>
      <w:r w:rsidRPr="006558AD">
        <w:rPr>
          <w:rFonts w:ascii="Times New Roman" w:hAnsi="Times New Roman" w:cs="Times New Roman"/>
        </w:rPr>
        <w:t xml:space="preserve">cally, in this chapter, we will learn about </w:t>
      </w:r>
      <w:r w:rsidRPr="006558AD">
        <w:rPr>
          <w:rFonts w:ascii="Times New Roman" w:hAnsi="Times New Roman" w:cs="Times New Roman"/>
          <w:i/>
          <w:iCs/>
        </w:rPr>
        <w:t xml:space="preserve">feed-forward neural networks, </w:t>
      </w:r>
      <w:r w:rsidRPr="006558AD">
        <w:rPr>
          <w:rFonts w:ascii="Times New Roman" w:hAnsi="Times New Roman" w:cs="Times New Roman"/>
        </w:rPr>
        <w:t>where these units are combined in a tree-like fashion without any cycles.</w:t>
      </w:r>
    </w:p>
    <w:p w:rsidR="009B52C4" w:rsidRDefault="009B52C4"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most straightforward feed-forward neural network is the </w:t>
      </w:r>
      <w:r w:rsidR="004248C6" w:rsidRPr="006558AD">
        <w:rPr>
          <w:rFonts w:ascii="Times New Roman" w:hAnsi="Times New Roman" w:cs="Times New Roman"/>
          <w:i/>
          <w:iCs/>
        </w:rPr>
        <w:t xml:space="preserve">Multilayer Perceptron </w:t>
      </w:r>
      <w:r w:rsidRPr="006558AD">
        <w:rPr>
          <w:rFonts w:ascii="Times New Roman" w:hAnsi="Times New Roman" w:cs="Times New Roman"/>
          <w:lang w:val="de-DE"/>
        </w:rPr>
        <w:t xml:space="preserve">(MLP), </w:t>
      </w:r>
      <w:r w:rsidRPr="006558AD">
        <w:rPr>
          <w:rFonts w:ascii="Times New Roman" w:hAnsi="Times New Roman" w:cs="Times New Roman"/>
        </w:rPr>
        <w:t>as shown in Figure 2.7. Here, the neuron-like units are arranged in a set of layers, with each layer having some number of these identical units. The f</w:t>
      </w:r>
      <w:r>
        <w:rPr>
          <w:rFonts w:ascii="Times New Roman" w:hAnsi="Times New Roman" w:cs="Times New Roman"/>
        </w:rPr>
        <w:t>i</w:t>
      </w:r>
      <w:r w:rsidRPr="006558AD">
        <w:rPr>
          <w:rFonts w:ascii="Times New Roman" w:hAnsi="Times New Roman" w:cs="Times New Roman"/>
        </w:rPr>
        <w:t xml:space="preserve">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 </w:t>
      </w:r>
      <w:r w:rsidRPr="006558AD">
        <w:rPr>
          <w:rFonts w:ascii="Times New Roman" w:hAnsi="Times New Roman" w:cs="Times New Roman"/>
          <w:i/>
          <w:iCs/>
        </w:rPr>
        <w:t xml:space="preserve">hidden layers. </w:t>
      </w:r>
      <w:r w:rsidRPr="006558AD">
        <w:rPr>
          <w:rFonts w:ascii="Times New Roman" w:hAnsi="Times New Roman" w:cs="Times New Roman"/>
        </w:rPr>
        <w:t xml:space="preserve">The number of layers is known as the </w:t>
      </w:r>
      <w:r w:rsidRPr="006558AD">
        <w:rPr>
          <w:rFonts w:ascii="Times New Roman" w:hAnsi="Times New Roman" w:cs="Times New Roman"/>
          <w:i/>
          <w:iCs/>
        </w:rPr>
        <w:t xml:space="preserve">depth, </w:t>
      </w:r>
      <w:r w:rsidRPr="006558AD">
        <w:rPr>
          <w:rFonts w:ascii="Times New Roman" w:hAnsi="Times New Roman" w:cs="Times New Roman"/>
        </w:rPr>
        <w:t xml:space="preserve">and the number of units in a layer is known as the </w:t>
      </w:r>
      <w:r w:rsidRPr="006558AD">
        <w:rPr>
          <w:rFonts w:ascii="Times New Roman" w:hAnsi="Times New Roman" w:cs="Times New Roman"/>
          <w:i/>
          <w:iCs/>
        </w:rPr>
        <w:t xml:space="preserve">width </w:t>
      </w:r>
      <w:r w:rsidRPr="006558AD">
        <w:rPr>
          <w:rFonts w:ascii="Times New Roman" w:hAnsi="Times New Roman" w:cs="Times New Roman"/>
        </w:rPr>
        <w:t xml:space="preserve">of that layer. As you might have guessed, </w:t>
      </w:r>
      <w:r w:rsidRPr="006558AD">
        <w:rPr>
          <w:rFonts w:ascii="Times New Roman" w:hAnsi="Times New Roman" w:cs="Times New Roman"/>
          <w:i/>
          <w:iCs/>
        </w:rPr>
        <w:t xml:space="preserve">deep learning </w:t>
      </w:r>
      <w:r w:rsidRPr="006558AD">
        <w:rPr>
          <w:rFonts w:ascii="Times New Roman" w:hAnsi="Times New Roman" w:cs="Times New Roman"/>
        </w:rPr>
        <w:t>refers to training neural networks with many hidden layers.</w:t>
      </w:r>
    </w:p>
    <w:p w:rsidR="006C6D9A" w:rsidRDefault="006C6D9A" w:rsidP="006558AD">
      <w:pPr>
        <w:shd w:val="clear" w:color="auto" w:fill="FFFFFF"/>
        <w:jc w:val="both"/>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2.7: Architecture of a Multilayer Perceptron.</w:t>
      </w:r>
    </w:p>
    <w:p w:rsidR="006C6D9A" w:rsidRPr="006C6D9A" w:rsidRDefault="006C6D9A" w:rsidP="006C6D9A">
      <w:pPr>
        <w:shd w:val="clear" w:color="auto" w:fill="FFFFFF"/>
        <w:jc w:val="center"/>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2.8: Implementing XOR Boolean function using an </w:t>
      </w:r>
      <w:r w:rsidRPr="00BD5F05">
        <w:rPr>
          <w:rFonts w:ascii="Times New Roman" w:hAnsi="Times New Roman" w:cs="Times New Roman"/>
          <w:highlight w:val="yellow"/>
          <w:lang w:val="de-DE"/>
        </w:rPr>
        <w:t xml:space="preserve">MLP </w:t>
      </w:r>
      <w:r w:rsidRPr="00BD5F05">
        <w:rPr>
          <w:rFonts w:ascii="Times New Roman" w:hAnsi="Times New Roman" w:cs="Times New Roman"/>
          <w:highlight w:val="yellow"/>
        </w:rPr>
        <w:t>with a single hidden layer and sgn’(·) as the activation function as defined in Section 2.8.2.</w:t>
      </w:r>
    </w:p>
    <w:p w:rsidR="006C6D9A" w:rsidRDefault="006C6D9A" w:rsidP="006558AD">
      <w:pPr>
        <w:shd w:val="clear" w:color="auto" w:fill="FFFFFF"/>
        <w:jc w:val="both"/>
        <w:rPr>
          <w:rFonts w:ascii="Times New Roman" w:hAnsi="Times New Roman" w:cs="Times New Roman"/>
        </w:rPr>
      </w:pPr>
    </w:p>
    <w:p w:rsidR="00222E5D" w:rsidRPr="006558AD" w:rsidRDefault="00222E5D" w:rsidP="006558AD">
      <w:pPr>
        <w:shd w:val="clear" w:color="auto" w:fill="FFFFFF"/>
        <w:jc w:val="both"/>
        <w:rPr>
          <w:rFonts w:ascii="Times New Roman" w:hAnsi="Times New Roman" w:cs="Times New Roman"/>
        </w:rPr>
      </w:pPr>
    </w:p>
    <w:p w:rsidR="00E93669" w:rsidRPr="006558AD" w:rsidRDefault="004436D6" w:rsidP="00E93669">
      <w:pPr>
        <w:shd w:val="clear" w:color="auto" w:fill="FFFFFF"/>
        <w:jc w:val="both"/>
        <w:rPr>
          <w:rFonts w:ascii="Times New Roman" w:hAnsi="Times New Roman" w:cs="Times New Roman"/>
        </w:rPr>
      </w:pPr>
      <w:r w:rsidRPr="006558AD">
        <w:rPr>
          <w:rFonts w:ascii="Times New Roman" w:hAnsi="Times New Roman" w:cs="Times New Roman"/>
          <w:b/>
          <w:bCs/>
        </w:rPr>
        <w:t xml:space="preserve">Can an </w:t>
      </w:r>
      <w:r w:rsidRPr="006558AD">
        <w:rPr>
          <w:rFonts w:ascii="Times New Roman" w:hAnsi="Times New Roman" w:cs="Times New Roman"/>
          <w:b/>
          <w:bCs/>
          <w:lang w:val="de-DE"/>
        </w:rPr>
        <w:t xml:space="preserve">MLP </w:t>
      </w:r>
      <w:r w:rsidRPr="006558AD">
        <w:rPr>
          <w:rFonts w:ascii="Times New Roman" w:hAnsi="Times New Roman" w:cs="Times New Roman"/>
          <w:b/>
          <w:bCs/>
        </w:rPr>
        <w:t xml:space="preserve">model XOR function? </w:t>
      </w:r>
      <w:r w:rsidRPr="006558AD">
        <w:rPr>
          <w:rFonts w:ascii="Times New Roman" w:hAnsi="Times New Roman" w:cs="Times New Roman"/>
        </w:rPr>
        <w:t xml:space="preserve">Can combining multiple </w:t>
      </w:r>
      <w:r w:rsidR="00CC03A8">
        <w:rPr>
          <w:rFonts w:ascii="Times New Roman" w:hAnsi="Times New Roman" w:cs="Times New Roman"/>
        </w:rPr>
        <w:t>perceptrons</w:t>
      </w:r>
      <w:r w:rsidR="00CC03A8" w:rsidRPr="006558AD">
        <w:rPr>
          <w:rFonts w:ascii="Times New Roman" w:hAnsi="Times New Roman" w:cs="Times New Roman"/>
        </w:rPr>
        <w:t xml:space="preserve"> </w:t>
      </w:r>
      <w:r w:rsidRPr="006558AD">
        <w:rPr>
          <w:rFonts w:ascii="Times New Roman" w:hAnsi="Times New Roman" w:cs="Times New Roman"/>
        </w:rPr>
        <w:t xml:space="preserve">help in modelling the XOR function? Figure 2.8 shows the required </w:t>
      </w:r>
      <w:r w:rsidRPr="006558AD">
        <w:rPr>
          <w:rFonts w:ascii="Times New Roman" w:hAnsi="Times New Roman" w:cs="Times New Roman"/>
          <w:lang w:val="de-DE"/>
        </w:rPr>
        <w:t xml:space="preserve">MLP </w:t>
      </w:r>
      <w:r w:rsidRPr="006558AD">
        <w:rPr>
          <w:rFonts w:ascii="Times New Roman" w:hAnsi="Times New Roman" w:cs="Times New Roman"/>
        </w:rPr>
        <w:t xml:space="preserve">architecture. The XOR function returns 1 when exactly one of the inputs is 1. We can use hidden units to capture this information. Let </w:t>
      </w:r>
      <w:r w:rsidRPr="00D71F05">
        <w:rPr>
          <w:rFonts w:ascii="Times New Roman" w:hAnsi="Times New Roman" w:cs="Times New Roman"/>
          <w:i/>
          <w:iCs/>
        </w:rPr>
        <w:t>h</w:t>
      </w:r>
      <w:r w:rsidRPr="00D71F05">
        <w:rPr>
          <w:rFonts w:ascii="Times New Roman" w:hAnsi="Times New Roman" w:cs="Times New Roman"/>
          <w:iCs/>
          <w:vertAlign w:val="subscript"/>
        </w:rPr>
        <w:t>1</w:t>
      </w:r>
      <w:r w:rsidRPr="00D71F05">
        <w:rPr>
          <w:rFonts w:ascii="Times New Roman" w:hAnsi="Times New Roman" w:cs="Times New Roman"/>
          <w:iCs/>
        </w:rPr>
        <w:t>(</w:t>
      </w:r>
      <w:r w:rsidRPr="006558AD">
        <w:rPr>
          <w:rFonts w:ascii="Times New Roman" w:hAnsi="Times New Roman" w:cs="Times New Roman"/>
          <w:i/>
          <w:iCs/>
        </w:rPr>
        <w:t xml:space="preserve">= </w:t>
      </w:r>
      <w:r w:rsidR="004D405E" w:rsidRPr="004D405E">
        <w:rPr>
          <w:rFonts w:ascii="Times New Roman" w:hAnsi="Times New Roman" w:cs="Times New Roman"/>
        </w:rPr>
        <w:t>sgn'</w:t>
      </w:r>
      <w:r w:rsidRPr="00D71F05">
        <w:rPr>
          <w:rFonts w:ascii="Times New Roman" w:hAnsi="Times New Roman" w:cs="Times New Roman"/>
          <w:iCs/>
        </w:rPr>
        <w:t>(</w:t>
      </w:r>
      <w:r w:rsidRPr="006558AD">
        <w:rPr>
          <w:rFonts w:ascii="Times New Roman" w:hAnsi="Times New Roman" w:cs="Times New Roman"/>
          <w:i/>
          <w:iCs/>
        </w:rPr>
        <w:t>x</w:t>
      </w:r>
      <w:r w:rsidRPr="00D71F05">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71F05">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detect if at least one of the input features is </w:t>
      </w:r>
      <w:r w:rsidR="003F1A52" w:rsidRPr="006558AD">
        <w:rPr>
          <w:rFonts w:ascii="Times New Roman" w:hAnsi="Times New Roman" w:cs="Times New Roman"/>
        </w:rPr>
        <w:t>1 and</w:t>
      </w:r>
      <w:r w:rsidRPr="006558AD">
        <w:rPr>
          <w:rFonts w:ascii="Times New Roman" w:hAnsi="Times New Roman" w:cs="Times New Roman"/>
        </w:rPr>
        <w:t xml:space="preserve"> let </w:t>
      </w:r>
      <w:r w:rsidRPr="006558AD">
        <w:rPr>
          <w:rFonts w:ascii="Times New Roman" w:hAnsi="Times New Roman" w:cs="Times New Roman"/>
          <w:i/>
          <w:iCs/>
          <w:lang w:val="da-DK"/>
        </w:rPr>
        <w:t>h</w:t>
      </w:r>
      <w:r w:rsidRPr="00D71F05">
        <w:rPr>
          <w:rFonts w:ascii="Times New Roman" w:hAnsi="Times New Roman" w:cs="Times New Roman"/>
          <w:vertAlign w:val="subscript"/>
        </w:rPr>
        <w:t>2</w:t>
      </w:r>
      <w:r w:rsidRPr="006558AD">
        <w:rPr>
          <w:rFonts w:ascii="Times New Roman" w:hAnsi="Times New Roman" w:cs="Times New Roman"/>
        </w:rPr>
        <w:t xml:space="preserve">(= </w:t>
      </w:r>
      <w:r w:rsidRPr="006558AD">
        <w:rPr>
          <w:rFonts w:ascii="Times New Roman" w:hAnsi="Times New Roman" w:cs="Times New Roman"/>
          <w:i/>
          <w:iCs/>
        </w:rPr>
        <w:t>sgn'</w:t>
      </w:r>
      <w:r w:rsidRPr="006558AD">
        <w:rPr>
          <w:rFonts w:ascii="Times New Roman" w:hAnsi="Times New Roman" w:cs="Times New Roman"/>
        </w:rPr>
        <w:t>(</w:t>
      </w:r>
      <w:r w:rsidRPr="006558AD">
        <w:rPr>
          <w:rFonts w:ascii="Times New Roman" w:hAnsi="Times New Roman" w:cs="Times New Roman"/>
          <w:i/>
          <w:iCs/>
        </w:rPr>
        <w:t>x</w:t>
      </w:r>
      <w:r w:rsidRPr="00C909B4">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C909B4">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detect if both the input features are 1. The output </w:t>
      </w:r>
      <w:r w:rsidRPr="006558AD">
        <w:rPr>
          <w:rFonts w:ascii="Times New Roman" w:hAnsi="Times New Roman" w:cs="Times New Roman"/>
          <w:i/>
          <w:iCs/>
          <w:lang w:val="fr-FR"/>
        </w:rPr>
        <w:t xml:space="preserve">y </w:t>
      </w:r>
      <w:r w:rsidRPr="006558AD">
        <w:rPr>
          <w:rFonts w:ascii="Times New Roman" w:hAnsi="Times New Roman" w:cs="Times New Roman"/>
        </w:rPr>
        <w:t>will</w:t>
      </w:r>
      <w:r w:rsidR="00E93669">
        <w:rPr>
          <w:rFonts w:ascii="Times New Roman" w:hAnsi="Times New Roman" w:cs="Times New Roman"/>
        </w:rPr>
        <w:t xml:space="preserve"> </w:t>
      </w:r>
      <w:r w:rsidR="00E93669" w:rsidRPr="006558AD">
        <w:rPr>
          <w:rFonts w:ascii="Times New Roman" w:hAnsi="Times New Roman" w:cs="Times New Roman"/>
        </w:rPr>
        <w:t xml:space="preserve">then be one if and only if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1</w:t>
      </w:r>
      <w:r w:rsidR="00E93669" w:rsidRPr="006558AD">
        <w:rPr>
          <w:rFonts w:ascii="Times New Roman" w:hAnsi="Times New Roman" w:cs="Times New Roman"/>
          <w:lang w:val="da-DK"/>
        </w:rPr>
        <w:t xml:space="preserve"> = 1 </w:t>
      </w:r>
      <w:r w:rsidR="00E93669" w:rsidRPr="006558AD">
        <w:rPr>
          <w:rFonts w:ascii="Times New Roman" w:hAnsi="Times New Roman" w:cs="Times New Roman"/>
        </w:rPr>
        <w:t xml:space="preserve">AND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2</w:t>
      </w:r>
      <w:r w:rsidR="00E93669" w:rsidRPr="006558AD">
        <w:rPr>
          <w:rFonts w:ascii="Times New Roman" w:hAnsi="Times New Roman" w:cs="Times New Roman"/>
          <w:lang w:val="da-DK"/>
        </w:rPr>
        <w:t xml:space="preserve"> = 0. </w:t>
      </w:r>
      <w:r w:rsidR="00E93669" w:rsidRPr="006558AD">
        <w:rPr>
          <w:rFonts w:ascii="Times New Roman" w:hAnsi="Times New Roman" w:cs="Times New Roman"/>
        </w:rPr>
        <w:t>From Table 2.8, we can see the values the hidden and output units attain at various values of input features.</w:t>
      </w:r>
    </w:p>
    <w:p w:rsidR="004436D6" w:rsidRDefault="004436D6" w:rsidP="006558AD">
      <w:pPr>
        <w:shd w:val="clear" w:color="auto" w:fill="FFFFFF"/>
        <w:jc w:val="both"/>
        <w:rPr>
          <w:rFonts w:ascii="Times New Roman" w:hAnsi="Times New Roman" w:cs="Times New Roman"/>
        </w:rPr>
      </w:pP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F07F50" w:rsidRPr="006558AD" w:rsidTr="008C3BE1">
        <w:trPr>
          <w:trHeight w:val="20"/>
        </w:trPr>
        <w:tc>
          <w:tcPr>
            <w:tcW w:w="603"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F07F50" w:rsidRPr="006558AD" w:rsidTr="008C3BE1">
        <w:trPr>
          <w:trHeight w:val="20"/>
        </w:trPr>
        <w:tc>
          <w:tcPr>
            <w:tcW w:w="603"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lastRenderedPageBreak/>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F07F50" w:rsidRPr="006C6D9A" w:rsidRDefault="008C3BE1"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F07F50" w:rsidRPr="006558AD" w:rsidRDefault="00F07F50" w:rsidP="008C3BE1">
            <w:pPr>
              <w:shd w:val="clear" w:color="auto" w:fill="FFFFFF"/>
              <w:jc w:val="center"/>
              <w:rPr>
                <w:rFonts w:ascii="Times New Roman" w:hAnsi="Times New Roman" w:cs="Times New Roman"/>
                <w:i/>
                <w:iCs/>
                <w:lang w:val="da-DK"/>
              </w:rPr>
            </w:pPr>
          </w:p>
        </w:tc>
      </w:tr>
      <w:tr w:rsidR="00F07F50" w:rsidRPr="006558AD" w:rsidTr="008C3BE1">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1</w:t>
            </w:r>
          </w:p>
          <w:p w:rsidR="00F07F50" w:rsidRPr="006558AD" w:rsidRDefault="00F07F50" w:rsidP="008C3BE1">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F07F50"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8C3BE1" w:rsidRPr="006558AD" w:rsidRDefault="008C3BE1" w:rsidP="008C3BE1">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sidR="008C3BE1">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0</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4436D6" w:rsidRDefault="004436D6" w:rsidP="006558AD">
      <w:pPr>
        <w:shd w:val="clear" w:color="auto" w:fill="FFFFFF"/>
        <w:jc w:val="both"/>
        <w:rPr>
          <w:rFonts w:ascii="Times New Roman" w:hAnsi="Times New Roman" w:cs="Times New Roman"/>
        </w:rPr>
      </w:pPr>
    </w:p>
    <w:p w:rsidR="00772DA7"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Table 2.8: Modelling the boolean XOR function using the Multilayer Perceptron in Figure 2.8.</w:t>
      </w:r>
    </w:p>
    <w:p w:rsidR="006C6D9A" w:rsidRDefault="006C6D9A" w:rsidP="006558AD">
      <w:pPr>
        <w:shd w:val="clear" w:color="auto" w:fill="FFFFFF"/>
        <w:jc w:val="both"/>
        <w:rPr>
          <w:rFonts w:ascii="Times New Roman" w:hAnsi="Times New Roman" w:cs="Times New Roman"/>
          <w:b/>
          <w:bCs/>
          <w:i/>
          <w:iCs/>
        </w:rPr>
      </w:pPr>
    </w:p>
    <w:p w:rsidR="00772DA7" w:rsidRDefault="004436D6" w:rsidP="006558AD">
      <w:pPr>
        <w:shd w:val="clear" w:color="auto" w:fill="FFFFFF"/>
        <w:jc w:val="both"/>
        <w:rPr>
          <w:rFonts w:ascii="Times New Roman" w:hAnsi="Times New Roman" w:cs="Times New Roman"/>
        </w:rPr>
      </w:pPr>
      <w:r>
        <w:rPr>
          <w:rFonts w:ascii="Times New Roman" w:hAnsi="Times New Roman" w:cs="Times New Roman"/>
          <w:b/>
          <w:bCs/>
          <w:i/>
          <w:iCs/>
        </w:rPr>
        <w:t>2.9.1</w:t>
      </w:r>
      <w:r>
        <w:rPr>
          <w:rFonts w:ascii="Times New Roman" w:hAnsi="Times New Roman" w:cs="Times New Roman"/>
          <w:b/>
          <w:bCs/>
          <w:i/>
          <w:iCs/>
        </w:rPr>
        <w:tab/>
      </w:r>
      <w:r w:rsidRPr="006558AD">
        <w:rPr>
          <w:rFonts w:ascii="Times New Roman" w:hAnsi="Times New Roman" w:cs="Times New Roman"/>
          <w:b/>
          <w:bCs/>
          <w:i/>
          <w:iCs/>
        </w:rPr>
        <w:t>Neural Networks</w:t>
      </w:r>
    </w:p>
    <w:p w:rsidR="004436D6" w:rsidRDefault="004436D6" w:rsidP="006558AD">
      <w:pPr>
        <w:shd w:val="clear" w:color="auto" w:fill="FFFFFF"/>
        <w:jc w:val="both"/>
        <w:rPr>
          <w:rFonts w:ascii="Times New Roman" w:hAnsi="Times New Roman" w:cs="Times New Roman"/>
        </w:rPr>
      </w:pPr>
      <w:bookmarkStart w:id="24" w:name="bookmark34"/>
      <w:r w:rsidRPr="006558AD">
        <w:rPr>
          <w:rFonts w:ascii="Times New Roman" w:hAnsi="Times New Roman" w:cs="Times New Roman"/>
        </w:rPr>
        <w:t>W</w:t>
      </w:r>
      <w:bookmarkEnd w:id="24"/>
      <w:r w:rsidRPr="006558AD">
        <w:rPr>
          <w:rFonts w:ascii="Times New Roman" w:hAnsi="Times New Roman" w:cs="Times New Roman"/>
        </w:rPr>
        <w:t>e will now formally def</w:t>
      </w:r>
      <w:r w:rsidR="008C3BE1">
        <w:rPr>
          <w:rFonts w:ascii="Times New Roman" w:hAnsi="Times New Roman" w:cs="Times New Roman"/>
        </w:rPr>
        <w:t>i</w:t>
      </w:r>
      <w:r w:rsidRPr="006558AD">
        <w:rPr>
          <w:rFonts w:ascii="Times New Roman" w:hAnsi="Times New Roman" w:cs="Times New Roman"/>
        </w:rPr>
        <w:t xml:space="preserve">ne a neural network. Assume a neural network that takes an </w:t>
      </w:r>
      <w:r w:rsidRPr="006558AD">
        <w:rPr>
          <w:rFonts w:ascii="Times New Roman" w:hAnsi="Times New Roman" w:cs="Times New Roman"/>
          <w:i/>
          <w:iCs/>
          <w:lang w:val="da-DK"/>
        </w:rPr>
        <w:t>N</w:t>
      </w:r>
      <w:r w:rsidRPr="006558AD">
        <w:rPr>
          <w:rFonts w:ascii="Times New Roman" w:hAnsi="Times New Roman" w:cs="Times New Roman"/>
          <w:lang w:val="da-DK"/>
        </w:rPr>
        <w:t>-</w:t>
      </w:r>
      <w:r w:rsidRPr="006558AD">
        <w:rPr>
          <w:rFonts w:ascii="Times New Roman" w:hAnsi="Times New Roman" w:cs="Times New Roman"/>
        </w:rPr>
        <w:t xml:space="preserve">dimensional input vector, </w:t>
      </w:r>
      <w:r w:rsidRPr="00DA7935">
        <w:rPr>
          <w:rFonts w:ascii="Times New Roman" w:hAnsi="Times New Roman" w:cs="Times New Roman"/>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DA7935">
        <w:rPr>
          <w:rFonts w:ascii="Times New Roman" w:hAnsi="Times New Roman" w:cs="Times New Roman"/>
        </w:rPr>
        <w:t>}</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-dimensional vector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neural network contains a single hidden layer (depth = 1) with </w:t>
      </w:r>
      <w:r w:rsidRPr="006558AD">
        <w:rPr>
          <w:rFonts w:ascii="Times New Roman" w:hAnsi="Times New Roman" w:cs="Times New Roman"/>
          <w:i/>
          <w:iCs/>
          <w:lang w:val="da-DK"/>
        </w:rPr>
        <w:t xml:space="preserve">M </w:t>
      </w:r>
      <w:r w:rsidRPr="006558AD">
        <w:rPr>
          <w:rFonts w:ascii="Times New Roman" w:hAnsi="Times New Roman" w:cs="Times New Roman"/>
        </w:rPr>
        <w:t xml:space="preserve">neurons in the layer (width = </w:t>
      </w:r>
      <w:r w:rsidRPr="006558AD">
        <w:rPr>
          <w:rFonts w:ascii="Times New Roman" w:hAnsi="Times New Roman" w:cs="Times New Roman"/>
          <w:i/>
          <w:iCs/>
          <w:lang w:val="da-DK"/>
        </w:rPr>
        <w:t>M</w:t>
      </w:r>
      <w:r w:rsidRPr="006558AD">
        <w:rPr>
          <w:rFonts w:ascii="Times New Roman" w:hAnsi="Times New Roman" w:cs="Times New Roman"/>
          <w:lang w:val="da-DK"/>
        </w:rPr>
        <w:t xml:space="preserve">)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linear combination via Equation </w:t>
      </w:r>
      <w:r w:rsidR="0008785D">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08785D">
        <w:rPr>
          <w:rFonts w:ascii="Times New Roman" w:hAnsi="Times New Roman" w:cs="Times New Roman"/>
        </w:rPr>
        <w:t>)</w:t>
      </w:r>
      <w:r w:rsidRPr="006558AD">
        <w:rPr>
          <w:rFonts w:ascii="Times New Roman" w:hAnsi="Times New Roman" w:cs="Times New Roman"/>
        </w:rPr>
        <w:t xml:space="preserve">, where </w:t>
      </w:r>
      <w:r w:rsidRPr="006558AD">
        <w:rPr>
          <w:rFonts w:ascii="Times New Roman" w:hAnsi="Times New Roman" w:cs="Times New Roman"/>
          <w:i/>
          <w:iCs/>
          <w:lang w:val="da-DK"/>
        </w:rPr>
        <w:t xml:space="preserve">j </w:t>
      </w:r>
      <w:r w:rsidRPr="006558AD">
        <w:rPr>
          <w:rFonts w:ascii="Times New Roman" w:hAnsi="Times New Roman" w:cs="Times New Roman"/>
          <w:lang w:val="da-DK"/>
        </w:rPr>
        <w:t>= 1</w:t>
      </w:r>
      <w:r w:rsidRPr="006558AD">
        <w:rPr>
          <w:rFonts w:ascii="Times New Roman" w:hAnsi="Times New Roman" w:cs="Times New Roman"/>
          <w:i/>
          <w:iCs/>
          <w:lang w:val="da-DK"/>
        </w:rPr>
        <w:t>,</w:t>
      </w:r>
      <w:r w:rsidR="008C3BE1">
        <w:rPr>
          <w:rFonts w:ascii="Times New Roman" w:hAnsi="Times New Roman" w:cs="Times New Roman"/>
          <w:i/>
          <w:iCs/>
          <w:lang w:val="da-DK"/>
        </w:rPr>
        <w:t xml:space="preserve"> </w:t>
      </w:r>
      <w:r w:rsidRPr="006558AD">
        <w:rPr>
          <w:rFonts w:ascii="Times New Roman" w:hAnsi="Times New Roman" w:cs="Times New Roman"/>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w:t>
      </w:r>
      <w:r w:rsidR="008C3BE1">
        <w:rPr>
          <w:rFonts w:ascii="Times New Roman" w:hAnsi="Times New Roman" w:cs="Times New Roman"/>
          <w:i/>
          <w:iCs/>
        </w:rPr>
        <w:t xml:space="preserve"> </w:t>
      </w:r>
      <w:r w:rsidRPr="006558AD">
        <w:rPr>
          <w:rFonts w:ascii="Times New Roman" w:hAnsi="Times New Roman" w:cs="Times New Roman"/>
          <w:i/>
          <w:iCs/>
        </w:rPr>
        <w:t>M</w:t>
      </w:r>
      <w:r w:rsidRPr="006558AD">
        <w:rPr>
          <w:rFonts w:ascii="Times New Roman" w:hAnsi="Times New Roman" w:cs="Times New Roman"/>
        </w:rPr>
        <w:t>.</w:t>
      </w:r>
    </w:p>
    <w:p w:rsidR="00772DA7"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1271905" cy="3657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271905" cy="365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920945">
        <w:rPr>
          <w:rFonts w:ascii="Times New Roman" w:hAnsi="Times New Roman" w:cs="Times New Roman"/>
        </w:rPr>
        <w:t>2.</w:t>
      </w:r>
      <w:r w:rsidR="004436D6">
        <w:rPr>
          <w:rFonts w:ascii="Times New Roman" w:hAnsi="Times New Roman" w:cs="Times New Roman"/>
        </w:rPr>
        <w:t>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refer to the parameters</w:t>
      </w:r>
      <w:r w:rsidR="003241FB">
        <w:rPr>
          <w:rFonts w:ascii="Times New Roman" w:hAnsi="Times New Roman" w:cs="Times New Roman"/>
          <w:noProof/>
          <w:position w:val="-14"/>
          <w:lang w:val="en-US"/>
        </w:rPr>
        <w:drawing>
          <wp:inline distT="0" distB="0" distL="0" distR="0">
            <wp:extent cx="254635"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as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003241FB">
        <w:rPr>
          <w:rFonts w:ascii="Times New Roman" w:hAnsi="Times New Roman" w:cs="Times New Roman"/>
          <w:noProof/>
          <w:position w:val="-14"/>
          <w:lang w:val="en-US"/>
        </w:rPr>
        <w:drawing>
          <wp:inline distT="0" distB="0" distL="0" distR="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as </w:t>
      </w:r>
      <w:r w:rsidRPr="006558AD">
        <w:rPr>
          <w:rFonts w:ascii="Times New Roman" w:hAnsi="Times New Roman" w:cs="Times New Roman"/>
          <w:i/>
          <w:iCs/>
        </w:rPr>
        <w:t>bias</w:t>
      </w:r>
      <w:r w:rsidRPr="006558AD">
        <w:rPr>
          <w:rFonts w:ascii="Times New Roman" w:hAnsi="Times New Roman" w:cs="Times New Roman"/>
        </w:rPr>
        <w:t>, following the terminology we laid out in the def</w:t>
      </w:r>
      <w:r>
        <w:rPr>
          <w:rFonts w:ascii="Times New Roman" w:hAnsi="Times New Roman" w:cs="Times New Roman"/>
        </w:rPr>
        <w:t>i</w:t>
      </w:r>
      <w:r w:rsidRPr="006558AD">
        <w:rPr>
          <w:rFonts w:ascii="Times New Roman" w:hAnsi="Times New Roman" w:cs="Times New Roman"/>
        </w:rPr>
        <w:t xml:space="preserve">nition of the perceptron in Equation </w:t>
      </w:r>
      <w:r w:rsidR="00CD6360">
        <w:rPr>
          <w:rFonts w:ascii="Times New Roman" w:hAnsi="Times New Roman" w:cs="Times New Roman"/>
        </w:rPr>
        <w:t>(2.</w:t>
      </w:r>
      <w:r w:rsidRPr="006558AD">
        <w:rPr>
          <w:rFonts w:ascii="Times New Roman" w:hAnsi="Times New Roman" w:cs="Times New Roman"/>
        </w:rPr>
        <w:t>3</w:t>
      </w:r>
      <w:r w:rsidR="00CD6360">
        <w:rPr>
          <w:rFonts w:ascii="Times New Roman" w:hAnsi="Times New Roman" w:cs="Times New Roman"/>
        </w:rPr>
        <w:t>)</w:t>
      </w:r>
      <w:r w:rsidRPr="006558AD">
        <w:rPr>
          <w:rFonts w:ascii="Times New Roman" w:hAnsi="Times New Roman" w:cs="Times New Roman"/>
        </w:rPr>
        <w:t xml:space="preserve">. The quantities </w:t>
      </w:r>
      <w:r w:rsidR="003241FB">
        <w:rPr>
          <w:rFonts w:ascii="Times New Roman" w:hAnsi="Times New Roman" w:cs="Times New Roman"/>
          <w:noProof/>
          <w:position w:val="-14"/>
          <w:lang w:val="en-US"/>
        </w:rPr>
        <w:drawing>
          <wp:inline distT="0" distB="0" distL="0" distR="0">
            <wp:extent cx="230505" cy="2546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are known as</w:t>
      </w:r>
      <w:bookmarkStart w:id="25" w:name="bookmark35"/>
      <w:r>
        <w:rPr>
          <w:rFonts w:ascii="Times New Roman" w:hAnsi="Times New Roman" w:cs="Times New Roman"/>
          <w:i/>
          <w:iCs/>
        </w:rPr>
        <w:t xml:space="preserve"> </w:t>
      </w:r>
      <w:r w:rsidRPr="006558AD">
        <w:rPr>
          <w:rFonts w:ascii="Times New Roman" w:hAnsi="Times New Roman" w:cs="Times New Roman"/>
          <w:i/>
          <w:iCs/>
        </w:rPr>
        <w:t>a</w:t>
      </w:r>
      <w:bookmarkEnd w:id="25"/>
      <w:r w:rsidRPr="006558AD">
        <w:rPr>
          <w:rFonts w:ascii="Times New Roman" w:hAnsi="Times New Roman" w:cs="Times New Roman"/>
          <w:i/>
          <w:iCs/>
        </w:rPr>
        <w:t>ctivations</w:t>
      </w:r>
      <w:r w:rsidRPr="006558AD">
        <w:rPr>
          <w:rFonts w:ascii="Times New Roman" w:hAnsi="Times New Roman" w:cs="Times New Roman"/>
        </w:rPr>
        <w:t xml:space="preserve">. Each of them is transformed using an activation function </w:t>
      </w:r>
      <w:r w:rsidRPr="006558AD">
        <w:rPr>
          <w:rFonts w:ascii="Times New Roman" w:hAnsi="Times New Roman" w:cs="Times New Roman"/>
          <w:i/>
          <w:iCs/>
          <w:lang w:val="da-DK"/>
        </w:rPr>
        <w:t>h</w:t>
      </w:r>
      <w:r w:rsidRPr="006558AD">
        <w:rPr>
          <w:rFonts w:ascii="Times New Roman" w:hAnsi="Times New Roman" w:cs="Times New Roman"/>
          <w:lang w:val="da-DK"/>
        </w:rPr>
        <w:t>(</w:t>
      </w:r>
      <w:r w:rsidRPr="006558AD">
        <w:rPr>
          <w:rFonts w:ascii="Times New Roman" w:hAnsi="Times New Roman" w:cs="Times New Roman"/>
          <w:i/>
          <w:iCs/>
          <w:lang w:val="da-DK"/>
        </w:rPr>
        <w:t>.</w:t>
      </w:r>
      <w:r w:rsidRPr="006558AD">
        <w:rPr>
          <w:rFonts w:ascii="Times New Roman" w:hAnsi="Times New Roman" w:cs="Times New Roman"/>
          <w:lang w:val="da-DK"/>
        </w:rPr>
        <w:t xml:space="preserve">) </w:t>
      </w:r>
      <w:r w:rsidRPr="006558AD">
        <w:rPr>
          <w:rFonts w:ascii="Times New Roman" w:hAnsi="Times New Roman" w:cs="Times New Roman"/>
        </w:rPr>
        <w:t>as</w:t>
      </w:r>
      <w:r w:rsidRPr="00983C76">
        <w:rPr>
          <w:rFonts w:ascii="Times New Roman" w:hAnsi="Times New Roman" w:cs="Times New Roman"/>
        </w:rPr>
        <w:t xml:space="preserve"> </w:t>
      </w:r>
      <w:r w:rsidR="003241FB">
        <w:rPr>
          <w:rFonts w:ascii="Times New Roman" w:hAnsi="Times New Roman" w:cs="Times New Roman"/>
          <w:iCs/>
          <w:noProof/>
          <w:position w:val="-14"/>
          <w:lang w:val="en-US"/>
        </w:rPr>
        <w:drawing>
          <wp:inline distT="0" distB="0" distL="0" distR="0">
            <wp:extent cx="771525" cy="25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771525" cy="254635"/>
                    </a:xfrm>
                    <a:prstGeom prst="rect">
                      <a:avLst/>
                    </a:prstGeom>
                    <a:noFill/>
                    <a:ln w="9525">
                      <a:noFill/>
                      <a:miter lim="800000"/>
                      <a:headEnd/>
                      <a:tailEnd/>
                    </a:ln>
                  </pic:spPr>
                </pic:pic>
              </a:graphicData>
            </a:graphic>
          </wp:inline>
        </w:drawing>
      </w:r>
      <w:r>
        <w:rPr>
          <w:rFonts w:ascii="Times New Roman" w:hAnsi="Times New Roman" w:cs="Times New Roman"/>
          <w:iCs/>
        </w:rPr>
        <w:t>.</w:t>
      </w:r>
      <w:r w:rsidRPr="00983C76">
        <w:rPr>
          <w:rFonts w:ascii="Times New Roman" w:hAnsi="Times New Roman" w:cs="Times New Roman"/>
          <w:lang w:val="da-DK"/>
        </w:rPr>
        <w:t xml:space="preserve"> </w:t>
      </w:r>
      <w:r w:rsidRPr="006558AD">
        <w:rPr>
          <w:rFonts w:ascii="Times New Roman" w:hAnsi="Times New Roman" w:cs="Times New Roman"/>
        </w:rPr>
        <w:t xml:space="preserve">In the context of neural networks, </w:t>
      </w:r>
      <w:r w:rsidR="003241FB">
        <w:rPr>
          <w:rFonts w:ascii="Times New Roman" w:hAnsi="Times New Roman" w:cs="Times New Roman"/>
          <w:iCs/>
          <w:noProof/>
          <w:position w:val="-14"/>
          <w:lang w:val="en-US"/>
        </w:rPr>
        <w:drawing>
          <wp:inline distT="0" distB="0" distL="0" distR="0">
            <wp:extent cx="230505" cy="25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is termed as the </w:t>
      </w:r>
      <w:r w:rsidRPr="006558AD">
        <w:rPr>
          <w:rFonts w:ascii="Times New Roman" w:hAnsi="Times New Roman" w:cs="Times New Roman"/>
          <w:i/>
          <w:iCs/>
        </w:rPr>
        <w:t>hidden units</w:t>
      </w:r>
      <w:r w:rsidRPr="006558AD">
        <w:rPr>
          <w:rFonts w:ascii="Times New Roman" w:hAnsi="Times New Roman" w:cs="Times New Roman"/>
        </w:rPr>
        <w:t xml:space="preserve">. Following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CD6360">
        <w:rPr>
          <w:rFonts w:ascii="Times New Roman" w:hAnsi="Times New Roman" w:cs="Times New Roman"/>
        </w:rPr>
        <w:t>)</w:t>
      </w:r>
      <w:r w:rsidRPr="006558AD">
        <w:rPr>
          <w:rFonts w:ascii="Times New Roman" w:hAnsi="Times New Roman" w:cs="Times New Roman"/>
        </w:rPr>
        <w:t xml:space="preserve">, the hidden units </w:t>
      </w:r>
      <w:r w:rsidR="003241FB">
        <w:rPr>
          <w:rFonts w:ascii="Times New Roman" w:hAnsi="Times New Roman" w:cs="Times New Roman"/>
          <w:iCs/>
          <w:noProof/>
          <w:position w:val="-14"/>
          <w:lang w:val="en-US"/>
        </w:rPr>
        <w:drawing>
          <wp:inline distT="0" distB="0" distL="0" distR="0">
            <wp:extent cx="230505" cy="254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 xml:space="preserve">are again linearly combined with suitable weights and biases to give </w:t>
      </w:r>
      <w:r>
        <w:rPr>
          <w:rFonts w:ascii="Times New Roman" w:hAnsi="Times New Roman" w:cs="Times New Roman"/>
          <w:i/>
          <w:iCs/>
        </w:rPr>
        <w:t xml:space="preserve">output </w:t>
      </w:r>
      <w:r w:rsidRPr="006558AD">
        <w:rPr>
          <w:rFonts w:ascii="Times New Roman" w:hAnsi="Times New Roman" w:cs="Times New Roman"/>
          <w:i/>
          <w:iCs/>
        </w:rPr>
        <w:t xml:space="preserve">activations </w:t>
      </w:r>
      <w:r w:rsidRPr="006558AD">
        <w:rPr>
          <w:rFonts w:ascii="Times New Roman" w:hAnsi="Times New Roman" w:cs="Times New Roman"/>
        </w:rPr>
        <w:t xml:space="preserve">in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7</w:t>
      </w:r>
      <w:r w:rsidR="00CD6360">
        <w:rPr>
          <w:rFonts w:ascii="Times New Roman" w:hAnsi="Times New Roman" w:cs="Times New Roman"/>
        </w:rPr>
        <w:t>)</w:t>
      </w:r>
      <w:r w:rsidRPr="006558AD">
        <w:rPr>
          <w:rFonts w:ascii="Times New Roman" w:hAnsi="Times New Roman" w:cs="Times New Roman"/>
        </w:rPr>
        <w:t xml:space="preserve"> :</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6"/>
          <w:lang w:val="en-US"/>
        </w:rPr>
        <w:drawing>
          <wp:inline distT="0" distB="0" distL="0" distR="0">
            <wp:extent cx="1471295" cy="397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47129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7)</w:t>
      </w:r>
    </w:p>
    <w:p w:rsidR="004436D6" w:rsidRPr="006558AD" w:rsidRDefault="004436D6" w:rsidP="006558AD">
      <w:pPr>
        <w:shd w:val="clear" w:color="auto" w:fill="FFFFFF"/>
        <w:jc w:val="both"/>
        <w:rPr>
          <w:rFonts w:ascii="Times New Roman" w:hAnsi="Times New Roman" w:cs="Times New Roman"/>
        </w:rPr>
      </w:pPr>
      <w:bookmarkStart w:id="26" w:name="bookmark36"/>
      <w:r w:rsidRPr="006558AD">
        <w:rPr>
          <w:rFonts w:ascii="Times New Roman" w:hAnsi="Times New Roman" w:cs="Times New Roman"/>
        </w:rPr>
        <w:t>w</w:t>
      </w:r>
      <w:bookmarkEnd w:id="26"/>
      <w:r w:rsidRPr="006558AD">
        <w:rPr>
          <w:rFonts w:ascii="Times New Roman" w:hAnsi="Times New Roman" w:cs="Times New Roman"/>
        </w:rPr>
        <w:t xml:space="preserve">here </w:t>
      </w:r>
      <w:r w:rsidRPr="006558AD">
        <w:rPr>
          <w:rFonts w:ascii="Times New Roman" w:hAnsi="Times New Roman" w:cs="Times New Roman"/>
          <w:i/>
          <w:iCs/>
          <w:lang w:val="fi-FI"/>
        </w:rPr>
        <w:t xml:space="preserve">k </w:t>
      </w:r>
      <w:r w:rsidRPr="006558AD">
        <w:rPr>
          <w:rFonts w:ascii="Times New Roman" w:hAnsi="Times New Roman" w:cs="Times New Roman"/>
          <w:i/>
          <w:iCs/>
        </w:rPr>
        <w:t>=</w:t>
      </w:r>
      <w:r w:rsidRPr="00D47C0F">
        <w:rPr>
          <w:rFonts w:ascii="Times New Roman" w:hAnsi="Times New Roman" w:cs="Times New Roman"/>
          <w:iCs/>
        </w:rPr>
        <w:t xml:space="preserve"> 1,</w:t>
      </w:r>
      <w:r w:rsidR="00AB1928">
        <w:rPr>
          <w:rFonts w:ascii="Times New Roman" w:hAnsi="Times New Roman" w:cs="Times New Roman"/>
          <w:iCs/>
        </w:rPr>
        <w:t xml:space="preserve"> </w:t>
      </w:r>
      <w:r w:rsidRPr="00D47C0F">
        <w:rPr>
          <w:rFonts w:ascii="Times New Roman" w:hAnsi="Times New Roman" w:cs="Times New Roman"/>
          <w:iCs/>
        </w:rPr>
        <w:t>2,</w:t>
      </w:r>
      <w:r w:rsidR="00AB1928">
        <w:rPr>
          <w:rFonts w:ascii="Times New Roman" w:hAnsi="Times New Roman" w:cs="Times New Roman"/>
          <w:iCs/>
        </w:rPr>
        <w:t xml:space="preserve"> </w:t>
      </w:r>
      <w:r w:rsidRPr="00D47C0F">
        <w:rPr>
          <w:rFonts w:ascii="Times New Roman" w:hAnsi="Times New Roman" w:cs="Times New Roman"/>
          <w:iCs/>
        </w:rPr>
        <w:t>...</w:t>
      </w:r>
      <w:r w:rsidRPr="00D47C0F">
        <w:rPr>
          <w:rFonts w:ascii="Times New Roman" w:hAnsi="Times New Roman" w:cs="Times New Roman"/>
          <w:iCs/>
          <w:lang w:val="fi-FI"/>
        </w:rPr>
        <w:t>,</w:t>
      </w:r>
      <w:r>
        <w:rPr>
          <w:rFonts w:ascii="Times New Roman" w:hAnsi="Times New Roman" w:cs="Times New Roman"/>
          <w:iCs/>
          <w:lang w:val="fi-FI"/>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lang w:val="fi-FI"/>
        </w:rPr>
        <w:t xml:space="preserve">and </w:t>
      </w:r>
      <w:r w:rsidRPr="006558AD">
        <w:rPr>
          <w:rFonts w:ascii="Times New Roman" w:hAnsi="Times New Roman" w:cs="Times New Roman"/>
          <w:i/>
          <w:iCs/>
          <w:lang w:val="fi-FI"/>
        </w:rPr>
        <w:t xml:space="preserve">K </w:t>
      </w:r>
      <w:r w:rsidRPr="006558AD">
        <w:rPr>
          <w:rFonts w:ascii="Times New Roman" w:hAnsi="Times New Roman" w:cs="Times New Roman"/>
        </w:rPr>
        <w:t xml:space="preserve">is the total number of </w:t>
      </w:r>
      <w:r w:rsidRPr="006558AD">
        <w:rPr>
          <w:rFonts w:ascii="Times New Roman" w:hAnsi="Times New Roman" w:cs="Times New Roman"/>
          <w:lang w:val="fi-FI"/>
        </w:rPr>
        <w:t xml:space="preserve">output </w:t>
      </w:r>
      <w:r w:rsidRPr="006558AD">
        <w:rPr>
          <w:rFonts w:ascii="Times New Roman" w:hAnsi="Times New Roman" w:cs="Times New Roman"/>
        </w:rPr>
        <w:t xml:space="preserve">variables. Finally, the output activations are transformed using </w:t>
      </w:r>
      <w:r w:rsidRPr="006558AD">
        <w:rPr>
          <w:rFonts w:ascii="Times New Roman" w:hAnsi="Times New Roman" w:cs="Times New Roman"/>
          <w:i/>
          <w:iCs/>
        </w:rPr>
        <w:t>activation function 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(which </w:t>
      </w:r>
      <w:r w:rsidR="004248C6">
        <w:rPr>
          <w:rFonts w:ascii="Times New Roman" w:hAnsi="Times New Roman" w:cs="Times New Roman"/>
        </w:rPr>
        <w:t>may be</w:t>
      </w:r>
      <w:r w:rsidR="004248C6" w:rsidRPr="006558AD">
        <w:rPr>
          <w:rFonts w:ascii="Times New Roman" w:hAnsi="Times New Roman" w:cs="Times New Roman"/>
        </w:rPr>
        <w:t xml:space="preserve"> </w:t>
      </w:r>
      <w:r w:rsidR="00CC03A8">
        <w:rPr>
          <w:rFonts w:ascii="Times New Roman" w:hAnsi="Times New Roman" w:cs="Times New Roman"/>
        </w:rPr>
        <w:t xml:space="preserve">the </w:t>
      </w:r>
      <w:r w:rsidRPr="006558AD">
        <w:rPr>
          <w:rFonts w:ascii="Times New Roman" w:hAnsi="Times New Roman" w:cs="Times New Roman"/>
        </w:rPr>
        <w:t xml:space="preserve">same as </w:t>
      </w:r>
      <w:r w:rsidRPr="006558AD">
        <w:rPr>
          <w:rFonts w:ascii="Times New Roman" w:hAnsi="Times New Roman" w:cs="Times New Roman"/>
          <w:i/>
          <w:iCs/>
        </w:rPr>
        <w:t>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to produce the output values</w:t>
      </w:r>
      <w:r w:rsidR="00AB1928">
        <w:rPr>
          <w:rFonts w:ascii="Times New Roman" w:hAnsi="Times New Roman" w:cs="Times New Roman"/>
        </w:rPr>
        <w:t xml:space="preserve"> </w:t>
      </w:r>
      <w:r w:rsidR="00AB1928" w:rsidRPr="00AB1928">
        <w:rPr>
          <w:rFonts w:ascii="Times New Roman" w:hAnsi="Times New Roman" w:cs="Times New Roman"/>
          <w:i/>
        </w:rPr>
        <w:t>y</w:t>
      </w:r>
      <w:r w:rsidR="00AB1928" w:rsidRPr="00AB1928">
        <w:rPr>
          <w:rFonts w:ascii="Times New Roman" w:hAnsi="Times New Roman" w:cs="Times New Roman"/>
          <w:i/>
          <w:vertAlign w:val="subscript"/>
        </w:rPr>
        <w:t>k</w:t>
      </w:r>
      <w:r w:rsidR="00AB1928">
        <w:rPr>
          <w:rFonts w:ascii="Times New Roman" w:hAnsi="Times New Roman" w:cs="Times New Roman"/>
        </w:rPr>
        <w:t xml:space="preserve"> as</w:t>
      </w:r>
      <w:r w:rsidRPr="006558AD">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144905" cy="2387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144905" cy="23876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We can combine Equations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6</w:t>
      </w:r>
      <w:r w:rsidR="00CD43DB">
        <w:rPr>
          <w:rFonts w:ascii="Times New Roman" w:hAnsi="Times New Roman" w:cs="Times New Roman"/>
        </w:rPr>
        <w:t>)</w:t>
      </w:r>
      <w:r w:rsidRPr="006558AD">
        <w:rPr>
          <w:rFonts w:ascii="Times New Roman" w:hAnsi="Times New Roman" w:cs="Times New Roman"/>
        </w:rPr>
        <w:t xml:space="preserve"> and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7</w:t>
      </w:r>
      <w:r w:rsidR="00CD43DB">
        <w:rPr>
          <w:rFonts w:ascii="Times New Roman" w:hAnsi="Times New Roman" w:cs="Times New Roman"/>
        </w:rPr>
        <w:t>)</w:t>
      </w:r>
      <w:r w:rsidRPr="006558AD">
        <w:rPr>
          <w:rFonts w:ascii="Times New Roman" w:hAnsi="Times New Roman" w:cs="Times New Roman"/>
        </w:rPr>
        <w:t xml:space="preserve"> to write the overall neural network function as follows:</w:t>
      </w:r>
    </w:p>
    <w:p w:rsidR="004436D6" w:rsidRDefault="003241FB" w:rsidP="00AB1928">
      <w:pPr>
        <w:shd w:val="clear" w:color="auto" w:fill="FFFFFF"/>
        <w:tabs>
          <w:tab w:val="left" w:pos="5760"/>
        </w:tabs>
        <w:jc w:val="right"/>
        <w:rPr>
          <w:rFonts w:ascii="Times New Roman" w:hAnsi="Times New Roman" w:cs="Times New Roman"/>
        </w:rPr>
      </w:pPr>
      <w:bookmarkStart w:id="27" w:name="bookmark37"/>
      <w:r>
        <w:rPr>
          <w:rFonts w:ascii="Times New Roman" w:hAnsi="Times New Roman" w:cs="Times New Roman"/>
          <w:noProof/>
          <w:position w:val="-28"/>
          <w:lang w:val="en-US"/>
        </w:rPr>
        <w:drawing>
          <wp:inline distT="0" distB="0" distL="0" distR="0">
            <wp:extent cx="2528570" cy="4292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528570" cy="4292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w:t>
      </w:r>
      <w:bookmarkEnd w:id="27"/>
      <w:r w:rsidRPr="006558AD">
        <w:rPr>
          <w:rFonts w:ascii="Times New Roman" w:hAnsi="Times New Roman" w:cs="Times New Roman"/>
        </w:rPr>
        <w:t xml:space="preserve">uccinctly, as Equation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8</w:t>
      </w:r>
      <w:r w:rsidR="00CD43DB">
        <w:rPr>
          <w:rFonts w:ascii="Times New Roman" w:hAnsi="Times New Roman" w:cs="Times New Roman"/>
        </w:rPr>
        <w:t>)</w:t>
      </w:r>
      <w:r w:rsidRPr="006558AD">
        <w:rPr>
          <w:rFonts w:ascii="Times New Roman" w:hAnsi="Times New Roman" w:cs="Times New Roman"/>
        </w:rPr>
        <w:t xml:space="preserve"> describes, a neural network is simply a function that maps a set of input variables </w:t>
      </w:r>
      <w:r w:rsidRPr="006558AD">
        <w:rPr>
          <w:rFonts w:ascii="Times New Roman" w:hAnsi="Times New Roman" w:cs="Times New Roman"/>
          <w:i/>
          <w:iCs/>
          <w:lang w:val="da-DK"/>
        </w:rPr>
        <w:t>x</w:t>
      </w:r>
      <w:r w:rsidRPr="005833FF">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i/>
          <w:iCs/>
        </w:rPr>
        <w:t xml:space="preserve"> </w:t>
      </w:r>
      <w:r w:rsidRPr="006558AD">
        <w:rPr>
          <w:rFonts w:ascii="Times New Roman" w:hAnsi="Times New Roman" w:cs="Times New Roman"/>
        </w:rPr>
        <w:t xml:space="preserve">to a set of output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using a series of controllable parameters: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Pr="006558AD">
        <w:rPr>
          <w:rFonts w:ascii="Times New Roman" w:hAnsi="Times New Roman" w:cs="Times New Roman"/>
          <w:i/>
          <w:iCs/>
        </w:rPr>
        <w:t>biases</w:t>
      </w:r>
      <w:r w:rsidRPr="006558AD">
        <w:rPr>
          <w:rFonts w:ascii="Times New Roman" w:hAnsi="Times New Roman" w:cs="Times New Roman"/>
        </w:rPr>
        <w:t xml:space="preserve">. The forward processing of input variables in order to generate the set of output variables is termed </w:t>
      </w:r>
      <w:r w:rsidR="00CC03A8">
        <w:rPr>
          <w:rFonts w:ascii="Times New Roman" w:hAnsi="Times New Roman" w:cs="Times New Roman"/>
        </w:rPr>
        <w:t>the</w:t>
      </w:r>
      <w:r w:rsidR="00CC03A8" w:rsidRPr="006558AD">
        <w:rPr>
          <w:rFonts w:ascii="Times New Roman" w:hAnsi="Times New Roman" w:cs="Times New Roman"/>
        </w:rPr>
        <w:t xml:space="preserve"> </w:t>
      </w:r>
      <w:r w:rsidRPr="006558AD">
        <w:rPr>
          <w:rFonts w:ascii="Times New Roman" w:hAnsi="Times New Roman" w:cs="Times New Roman"/>
          <w:b/>
          <w:bCs/>
        </w:rPr>
        <w:t xml:space="preserve">forward propagation </w:t>
      </w:r>
      <w:r w:rsidRPr="006558AD">
        <w:rPr>
          <w:rFonts w:ascii="Times New Roman" w:hAnsi="Times New Roman" w:cs="Times New Roman"/>
        </w:rPr>
        <w:t>of the neural network</w:t>
      </w:r>
      <w:r w:rsidR="00AB1928">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6C6D9A" w:rsidRDefault="006C6D9A" w:rsidP="006558AD">
      <w:pPr>
        <w:shd w:val="clear" w:color="auto" w:fill="FFFFFF"/>
        <w:jc w:val="both"/>
        <w:rPr>
          <w:rFonts w:ascii="Times New Roman" w:hAnsi="Times New Roman" w:cs="Times New Roman"/>
        </w:rPr>
      </w:pPr>
      <w:bookmarkStart w:id="28" w:name="bookmark39"/>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bookmarkEnd w:id="28"/>
      <w:r w:rsidRPr="006558AD">
        <w:rPr>
          <w:rFonts w:ascii="Times New Roman" w:hAnsi="Times New Roman" w:cs="Times New Roman"/>
        </w:rPr>
        <w:t>.</w:t>
      </w:r>
      <w:r w:rsidR="002162DC">
        <w:rPr>
          <w:rFonts w:ascii="Times New Roman" w:hAnsi="Times New Roman" w:cs="Times New Roman"/>
        </w:rPr>
        <w:t xml:space="preserve"> </w:t>
      </w:r>
      <w:r w:rsidRPr="006558AD">
        <w:rPr>
          <w:rFonts w:ascii="Times New Roman" w:hAnsi="Times New Roman" w:cs="Times New Roman"/>
          <w:b/>
          <w:bCs/>
        </w:rPr>
        <w:t>Sigmoid</w:t>
      </w:r>
      <w:r w:rsidRPr="006558AD">
        <w:rPr>
          <w:rFonts w:ascii="Times New Roman" w:hAnsi="Times New Roman" w:cs="Times New Roman"/>
        </w:rPr>
        <w:t>: The sigmoid</w:t>
      </w:r>
      <w:r>
        <w:rPr>
          <w:rFonts w:ascii="Times New Roman" w:hAnsi="Times New Roman" w:cs="Times New Roman"/>
        </w:rPr>
        <w:t>/logis</w:t>
      </w:r>
      <w:r w:rsidRPr="006558AD">
        <w:rPr>
          <w:rFonts w:ascii="Times New Roman" w:hAnsi="Times New Roman" w:cs="Times New Roman"/>
        </w:rPr>
        <w:t xml:space="preserve">tic activation </w:t>
      </w:r>
      <w:r w:rsidRPr="006558AD">
        <w:rPr>
          <w:rFonts w:ascii="Times New Roman" w:hAnsi="Times New Roman" w:cs="Times New Roman"/>
          <w:i/>
          <w:iCs/>
          <w:lang w:val="el-GR"/>
        </w:rPr>
        <w:t>σ</w:t>
      </w:r>
      <w:r w:rsidRPr="006558AD">
        <w:rPr>
          <w:rFonts w:ascii="Times New Roman" w:hAnsi="Times New Roman" w:cs="Times New Roman"/>
          <w:lang w:val="el-GR"/>
        </w:rPr>
        <w:t xml:space="preserve">(·) </w:t>
      </w:r>
      <w:r w:rsidRPr="006558AD">
        <w:rPr>
          <w:rFonts w:ascii="Times New Roman" w:hAnsi="Times New Roman" w:cs="Times New Roman"/>
        </w:rPr>
        <w:t>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bookmarkStart w:id="29" w:name="bookmark40"/>
      <w:r>
        <w:rPr>
          <w:rFonts w:ascii="Times New Roman" w:hAnsi="Times New Roman" w:cs="Times New Roman"/>
          <w:noProof/>
          <w:position w:val="-24"/>
          <w:lang w:val="en-US"/>
        </w:rPr>
        <w:drawing>
          <wp:inline distT="0" distB="0" distL="0" distR="0">
            <wp:extent cx="835025" cy="39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835025" cy="397510"/>
                    </a:xfrm>
                    <a:prstGeom prst="rect">
                      <a:avLst/>
                    </a:prstGeom>
                    <a:noFill/>
                    <a:ln w="9525">
                      <a:noFill/>
                      <a:miter lim="800000"/>
                      <a:headEnd/>
                      <a:tailEnd/>
                    </a:ln>
                  </pic:spPr>
                </pic:pic>
              </a:graphicData>
            </a:graphic>
          </wp:inline>
        </w:drawing>
      </w:r>
      <w:r w:rsidR="00AB1928">
        <w:rPr>
          <w:rFonts w:ascii="Times New Roman" w:hAnsi="Times New Roman" w:cs="Times New Roman"/>
        </w:rPr>
        <w:tab/>
      </w:r>
      <w:r w:rsidR="004436D6">
        <w:rPr>
          <w:rFonts w:ascii="Times New Roman" w:hAnsi="Times New Roman" w:cs="Times New Roman"/>
        </w:rPr>
        <w:t>(</w:t>
      </w:r>
      <w:r w:rsidR="00D16E33">
        <w:rPr>
          <w:rFonts w:ascii="Times New Roman" w:hAnsi="Times New Roman" w:cs="Times New Roman"/>
        </w:rPr>
        <w:t>2.</w:t>
      </w:r>
      <w:r w:rsidR="004436D6">
        <w:rPr>
          <w:rFonts w:ascii="Times New Roman" w:hAnsi="Times New Roman" w:cs="Times New Roman"/>
        </w:rPr>
        <w:t>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29"/>
      <w:r w:rsidRPr="006558AD">
        <w:rPr>
          <w:rFonts w:ascii="Times New Roman" w:hAnsi="Times New Roman" w:cs="Times New Roman"/>
        </w:rPr>
        <w:t xml:space="preserve">he Sigmoid activation function (Equation </w:t>
      </w:r>
      <w:r w:rsidR="00D16E33">
        <w:rPr>
          <w:rFonts w:ascii="Times New Roman" w:hAnsi="Times New Roman" w:cs="Times New Roman"/>
        </w:rPr>
        <w:t>2.</w:t>
      </w:r>
      <w:r w:rsidRPr="006558AD">
        <w:rPr>
          <w:rFonts w:ascii="Times New Roman" w:hAnsi="Times New Roman" w:cs="Times New Roman"/>
        </w:rPr>
        <w:t xml:space="preserve">9) is generally used when we have to model probability as the output since the range of this nonlinear function is between 0 and 1. The derivative of the sigmoid activation function </w:t>
      </w:r>
      <w:r w:rsidRPr="006558AD">
        <w:rPr>
          <w:rFonts w:ascii="Times New Roman" w:hAnsi="Times New Roman" w:cs="Times New Roman"/>
          <w:i/>
          <w:iCs/>
        </w:rPr>
        <w:t>f</w:t>
      </w:r>
      <w:r w:rsidRPr="006558AD">
        <w:rPr>
          <w:rFonts w:ascii="Times New Roman" w:hAnsi="Times New Roman" w:cs="Times New Roman"/>
          <w:i/>
          <w:iCs/>
          <w:lang w:val="el-GR"/>
        </w:rPr>
        <w:t>'</w:t>
      </w:r>
      <w:r w:rsidRPr="006558AD">
        <w:rPr>
          <w:rFonts w:ascii="Times New Roman" w:hAnsi="Times New Roman" w:cs="Times New Roman"/>
        </w:rPr>
        <w:t xml:space="preserve"> (·) can be written in terms of the function of itself as </w:t>
      </w:r>
      <w:r w:rsidRPr="006558AD">
        <w:rPr>
          <w:rFonts w:ascii="Times New Roman" w:hAnsi="Times New Roman" w:cs="Times New Roman"/>
          <w:i/>
          <w:iCs/>
          <w:lang w:val="el-GR"/>
        </w:rPr>
        <w:t>σ'</w:t>
      </w:r>
      <w:r w:rsidRPr="006558AD">
        <w:rPr>
          <w:rFonts w:ascii="Times New Roman" w:hAnsi="Times New Roman" w:cs="Times New Roman"/>
          <w:lang w:val="el-GR"/>
        </w:rPr>
        <w:t>(</w:t>
      </w:r>
      <w:r w:rsidRPr="006558AD">
        <w:rPr>
          <w:rFonts w:ascii="Times New Roman" w:hAnsi="Times New Roman" w:cs="Times New Roman"/>
          <w:i/>
          <w:iCs/>
          <w:lang w:val="da-DK"/>
        </w:rPr>
        <w:t>x</w:t>
      </w:r>
      <w:r w:rsidRPr="00316C42">
        <w:rPr>
          <w:rFonts w:ascii="Times New Roman" w:hAnsi="Times New Roman" w:cs="Times New Roman"/>
          <w:iCs/>
          <w:lang w:val="el-GR"/>
        </w:rPr>
        <w:t>)</w:t>
      </w:r>
      <w:r w:rsidRPr="006558AD">
        <w:rPr>
          <w:rFonts w:ascii="Times New Roman" w:hAnsi="Times New Roman" w:cs="Times New Roman"/>
          <w:i/>
          <w:iCs/>
          <w:lang w:val="el-GR"/>
        </w:rPr>
        <w:t xml:space="preserve"> = 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)(1</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lang w:val="el-GR"/>
        </w:rPr>
        <w:t>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r>
      <w:r w:rsidRPr="006558AD">
        <w:rPr>
          <w:rFonts w:ascii="Times New Roman" w:hAnsi="Times New Roman" w:cs="Times New Roman"/>
          <w:b/>
          <w:bCs/>
        </w:rPr>
        <w:t>tanh</w:t>
      </w:r>
      <w:r w:rsidRPr="006558AD">
        <w:rPr>
          <w:rFonts w:ascii="Times New Roman" w:hAnsi="Times New Roman" w:cs="Times New Roman"/>
        </w:rPr>
        <w:t>: The tanh activation function tanh(·) 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4"/>
          <w:lang w:val="en-US"/>
        </w:rPr>
        <w:drawing>
          <wp:inline distT="0" distB="0" distL="0" distR="0">
            <wp:extent cx="1105535" cy="42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105535"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D16E33">
        <w:rPr>
          <w:rFonts w:ascii="Times New Roman" w:hAnsi="Times New Roman" w:cs="Times New Roman"/>
        </w:rPr>
        <w:t>2.</w:t>
      </w:r>
      <w:r w:rsidR="004436D6">
        <w:rPr>
          <w:rFonts w:ascii="Times New Roman" w:hAnsi="Times New Roman" w:cs="Times New Roman"/>
        </w:rPr>
        <w:t>10)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output of the tanh activation function (Equation </w:t>
      </w:r>
      <w:r w:rsidR="00DF12A4">
        <w:rPr>
          <w:rFonts w:ascii="Times New Roman" w:hAnsi="Times New Roman" w:cs="Times New Roman"/>
        </w:rPr>
        <w:t>2.</w:t>
      </w:r>
      <w:r w:rsidRPr="006558AD">
        <w:rPr>
          <w:rFonts w:ascii="Times New Roman" w:hAnsi="Times New Roman" w:cs="Times New Roman"/>
        </w:rPr>
        <w:t xml:space="preserve">10) is zero-centred within the range of </w:t>
      </w:r>
      <w:r>
        <w:rPr>
          <w:rFonts w:ascii="Times New Roman" w:hAnsi="Times New Roman" w:cs="Times New Roman"/>
        </w:rPr>
        <w:t>–</w:t>
      </w:r>
      <w:r w:rsidRPr="006558AD">
        <w:rPr>
          <w:rFonts w:ascii="Times New Roman" w:hAnsi="Times New Roman" w:cs="Times New Roman"/>
        </w:rPr>
        <w:t>1 to 1. Hence, we can easily map output values as strongly negative, neutral, or strongly positive. The derivative can be written as tanh'</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 xml:space="preserve">) </w:t>
      </w:r>
      <w:r w:rsidRPr="006558AD">
        <w:rPr>
          <w:rFonts w:ascii="Times New Roman" w:hAnsi="Times New Roman" w:cs="Times New Roman"/>
        </w:rPr>
        <w:t xml:space="preserve">= 1 </w:t>
      </w:r>
      <w:r>
        <w:rPr>
          <w:rFonts w:ascii="Times New Roman" w:hAnsi="Times New Roman" w:cs="Times New Roman"/>
        </w:rPr>
        <w:t>–</w:t>
      </w:r>
      <w:r w:rsidRPr="006558AD">
        <w:rPr>
          <w:rFonts w:ascii="Times New Roman" w:hAnsi="Times New Roman" w:cs="Times New Roman"/>
        </w:rPr>
        <w:t xml:space="preserve"> tanh</w:t>
      </w:r>
      <w:r w:rsidRPr="006558AD">
        <w:rPr>
          <w:rFonts w:ascii="Times New Roman" w:hAnsi="Times New Roman" w:cs="Times New Roman"/>
          <w:vertAlign w:val="superscript"/>
        </w:rPr>
        <w:t>2</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3.</w:t>
      </w:r>
      <w:r w:rsidRPr="006558AD">
        <w:rPr>
          <w:rFonts w:ascii="Times New Roman" w:hAnsi="Times New Roman" w:cs="Times New Roman"/>
        </w:rPr>
        <w:tab/>
      </w:r>
      <w:r w:rsidRPr="006558AD">
        <w:rPr>
          <w:rFonts w:ascii="Times New Roman" w:hAnsi="Times New Roman" w:cs="Times New Roman"/>
          <w:b/>
          <w:bCs/>
        </w:rPr>
        <w:t>Softmax</w:t>
      </w:r>
      <w:r w:rsidRPr="006558AD">
        <w:rPr>
          <w:rFonts w:ascii="Times New Roman" w:hAnsi="Times New Roman" w:cs="Times New Roman"/>
        </w:rPr>
        <w:t>: So far, we have looked at the activation function, which models only a single</w:t>
      </w:r>
      <w:r>
        <w:rPr>
          <w:rFonts w:ascii="Times New Roman" w:hAnsi="Times New Roman" w:cs="Times New Roman"/>
        </w:rPr>
        <w:t xml:space="preserve"> </w:t>
      </w:r>
      <w:r w:rsidRPr="006558AD">
        <w:rPr>
          <w:rFonts w:ascii="Times New Roman" w:hAnsi="Times New Roman" w:cs="Times New Roman"/>
        </w:rPr>
        <w:t>output at a time. If we want to classify a data point into one of many categories or</w:t>
      </w:r>
      <w:r>
        <w:rPr>
          <w:rFonts w:ascii="Times New Roman" w:hAnsi="Times New Roman" w:cs="Times New Roman"/>
        </w:rPr>
        <w:t xml:space="preserve"> </w:t>
      </w:r>
      <w:r w:rsidRPr="006558AD">
        <w:rPr>
          <w:rFonts w:ascii="Times New Roman" w:hAnsi="Times New Roman" w:cs="Times New Roman"/>
        </w:rPr>
        <w:t xml:space="preserve">classes, then we employ the softmax activation function. </w:t>
      </w:r>
      <w:r w:rsidRPr="006558AD">
        <w:rPr>
          <w:rFonts w:ascii="Times New Roman" w:hAnsi="Times New Roman" w:cs="Times New Roman"/>
        </w:rPr>
        <w:lastRenderedPageBreak/>
        <w:t>It outputs a well-def</w:t>
      </w:r>
      <w:r>
        <w:rPr>
          <w:rFonts w:ascii="Times New Roman" w:hAnsi="Times New Roman" w:cs="Times New Roman"/>
        </w:rPr>
        <w:t>i</w:t>
      </w:r>
      <w:r w:rsidRPr="006558AD">
        <w:rPr>
          <w:rFonts w:ascii="Times New Roman" w:hAnsi="Times New Roman" w:cs="Times New Roman"/>
        </w:rPr>
        <w:t>ned</w:t>
      </w:r>
      <w:r>
        <w:rPr>
          <w:rFonts w:ascii="Times New Roman" w:hAnsi="Times New Roman" w:cs="Times New Roman"/>
        </w:rPr>
        <w:t xml:space="preserve"> </w:t>
      </w:r>
      <w:r w:rsidRPr="006558AD">
        <w:rPr>
          <w:rFonts w:ascii="Times New Roman" w:hAnsi="Times New Roman" w:cs="Times New Roman"/>
        </w:rPr>
        <w:t>probability distribution over all the output classes and is generally used in the output</w:t>
      </w:r>
      <w:r>
        <w:rPr>
          <w:rFonts w:ascii="Times New Roman" w:hAnsi="Times New Roman" w:cs="Times New Roman"/>
        </w:rPr>
        <w:t xml:space="preserve"> </w:t>
      </w:r>
      <w:r w:rsidRPr="006558AD">
        <w:rPr>
          <w:rFonts w:ascii="Times New Roman" w:hAnsi="Times New Roman" w:cs="Times New Roman"/>
        </w:rPr>
        <w:t>layer of the neural network. The Softmax activation is formally def</w:t>
      </w:r>
      <w:r>
        <w:rPr>
          <w:rFonts w:ascii="Times New Roman" w:hAnsi="Times New Roman" w:cs="Times New Roman"/>
        </w:rPr>
        <w:t>i</w:t>
      </w:r>
      <w:r w:rsidRPr="006558AD">
        <w:rPr>
          <w:rFonts w:ascii="Times New Roman" w:hAnsi="Times New Roman" w:cs="Times New Roman"/>
        </w:rPr>
        <w:t>ned as:</w:t>
      </w:r>
    </w:p>
    <w:p w:rsidR="004436D6" w:rsidRPr="008B56E1" w:rsidRDefault="003241FB" w:rsidP="00AB1928">
      <w:pPr>
        <w:shd w:val="clear" w:color="auto" w:fill="FFFFFF"/>
        <w:tabs>
          <w:tab w:val="left" w:pos="5760"/>
        </w:tabs>
        <w:jc w:val="right"/>
        <w:rPr>
          <w:rFonts w:ascii="Times New Roman" w:hAnsi="Times New Roman" w:cs="Times New Roman"/>
          <w:bCs/>
        </w:rPr>
      </w:pPr>
      <w:r>
        <w:rPr>
          <w:rFonts w:ascii="Times New Roman" w:hAnsi="Times New Roman" w:cs="Times New Roman"/>
          <w:bCs/>
          <w:noProof/>
          <w:position w:val="-32"/>
          <w:lang w:val="en-US"/>
        </w:rPr>
        <w:drawing>
          <wp:inline distT="0" distB="0" distL="0" distR="0">
            <wp:extent cx="1359535" cy="461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1359535" cy="461010"/>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D16E33">
        <w:rPr>
          <w:rFonts w:ascii="Times New Roman" w:hAnsi="Times New Roman" w:cs="Times New Roman"/>
          <w:bCs/>
        </w:rPr>
        <w:t>2.</w:t>
      </w:r>
      <w:r w:rsidR="004436D6">
        <w:rPr>
          <w:rFonts w:ascii="Times New Roman" w:hAnsi="Times New Roman" w:cs="Times New Roman"/>
          <w:bCs/>
        </w:rPr>
        <w:t>11)</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2.3. </w:t>
      </w:r>
      <w:r w:rsidRPr="006558AD">
        <w:rPr>
          <w:rFonts w:ascii="Times New Roman" w:hAnsi="Times New Roman" w:cs="Times New Roman"/>
        </w:rPr>
        <w:t>Consider a list with frequency count as [1</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r w:rsidRPr="006558AD">
        <w:rPr>
          <w:rFonts w:ascii="Times New Roman" w:hAnsi="Times New Roman" w:cs="Times New Roman"/>
        </w:rPr>
        <w:t xml:space="preserve">2]. Converting this list into probabilities represented by softmax will require the denominator to be </w:t>
      </w:r>
      <w:r w:rsidRPr="006558AD">
        <w:rPr>
          <w:rFonts w:ascii="Times New Roman" w:hAnsi="Times New Roman" w:cs="Times New Roman"/>
          <w:i/>
          <w:iCs/>
        </w:rPr>
        <w:t xml:space="preserve">D </w:t>
      </w:r>
      <w:r w:rsidRPr="006558AD">
        <w:rPr>
          <w:rFonts w:ascii="Times New Roman" w:hAnsi="Times New Roman" w:cs="Times New Roman"/>
        </w:rPr>
        <w:t xml:space="preserve">=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5</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2</w:t>
      </w:r>
      <w:r w:rsidRPr="006558AD">
        <w:rPr>
          <w:rFonts w:ascii="Times New Roman" w:hAnsi="Times New Roman" w:cs="Times New Roman"/>
        </w:rPr>
        <w:t>, and each frequency in the list can then be represented as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i/>
          <w:iCs/>
        </w:rPr>
        <w:t>/D, e</w:t>
      </w:r>
      <w:r w:rsidRPr="00AB1928">
        <w:rPr>
          <w:rFonts w:ascii="Times New Roman" w:hAnsi="Times New Roman" w:cs="Times New Roman"/>
          <w:iCs/>
          <w:vertAlign w:val="superscript"/>
        </w:rPr>
        <w:t>5</w:t>
      </w:r>
      <w:r w:rsidRPr="006558AD">
        <w:rPr>
          <w:rFonts w:ascii="Times New Roman" w:hAnsi="Times New Roman" w:cs="Times New Roman"/>
          <w:i/>
          <w:iCs/>
        </w:rPr>
        <w:t>/D, e</w:t>
      </w:r>
      <w:r w:rsidRPr="006558AD">
        <w:rPr>
          <w:rFonts w:ascii="Times New Roman" w:hAnsi="Times New Roman" w:cs="Times New Roman"/>
          <w:vertAlign w:val="superscript"/>
        </w:rPr>
        <w:t>2</w:t>
      </w:r>
      <w:r w:rsidRPr="006558AD">
        <w:rPr>
          <w:rFonts w:ascii="Times New Roman" w:hAnsi="Times New Roman" w:cs="Times New Roman"/>
          <w:i/>
          <w:iCs/>
        </w:rPr>
        <w:t>/D</w:t>
      </w:r>
      <w:r w:rsidRPr="00AB1928">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or [0.02, 0.94, 0.04] whose sum approaches unity.</w:t>
      </w:r>
    </w:p>
    <w:p w:rsidR="006C6D9A" w:rsidRDefault="006C6D9A" w:rsidP="006558AD">
      <w:pPr>
        <w:shd w:val="clear" w:color="auto" w:fill="FFFFFF"/>
        <w:tabs>
          <w:tab w:val="left" w:pos="298"/>
        </w:tabs>
        <w:jc w:val="both"/>
        <w:rPr>
          <w:rFonts w:ascii="Times New Roman" w:hAnsi="Times New Roman" w:cs="Times New Roman"/>
        </w:rPr>
      </w:pPr>
      <w:bookmarkStart w:id="30" w:name="bookmark41"/>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4</w:t>
      </w:r>
      <w:bookmarkEnd w:id="30"/>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ReLU</w:t>
      </w:r>
      <w:r w:rsidRPr="006558AD">
        <w:rPr>
          <w:rFonts w:ascii="Times New Roman" w:hAnsi="Times New Roman" w:cs="Times New Roman"/>
        </w:rPr>
        <w:t>: ReLU stands for Rectif</w:t>
      </w:r>
      <w:r w:rsidR="00B533A0">
        <w:rPr>
          <w:rFonts w:ascii="Times New Roman" w:hAnsi="Times New Roman" w:cs="Times New Roman"/>
        </w:rPr>
        <w:t>i</w:t>
      </w:r>
      <w:r w:rsidRPr="006558AD">
        <w:rPr>
          <w:rFonts w:ascii="Times New Roman" w:hAnsi="Times New Roman" w:cs="Times New Roman"/>
        </w:rPr>
        <w:t>ed Linear Unit and is def</w:t>
      </w:r>
      <w:r w:rsidR="00F669E9">
        <w:rPr>
          <w:rFonts w:ascii="Times New Roman" w:hAnsi="Times New Roman" w:cs="Times New Roman"/>
        </w:rPr>
        <w:t>i</w:t>
      </w:r>
      <w:r w:rsidRPr="006558AD">
        <w:rPr>
          <w:rFonts w:ascii="Times New Roman" w:hAnsi="Times New Roman" w:cs="Times New Roman"/>
        </w:rPr>
        <w:t>ned as:</w:t>
      </w:r>
    </w:p>
    <w:p w:rsidR="004436D6" w:rsidRPr="006558AD" w:rsidRDefault="004436D6" w:rsidP="00F669E9">
      <w:pPr>
        <w:shd w:val="clear" w:color="auto" w:fill="FFFFFF"/>
        <w:tabs>
          <w:tab w:val="left" w:pos="5760"/>
          <w:tab w:val="left" w:pos="8659"/>
        </w:tabs>
        <w:jc w:val="right"/>
        <w:rPr>
          <w:rFonts w:ascii="Times New Roman" w:hAnsi="Times New Roman" w:cs="Times New Roman"/>
        </w:rPr>
      </w:pPr>
      <w:r w:rsidRPr="006558AD">
        <w:rPr>
          <w:rFonts w:ascii="Times New Roman" w:hAnsi="Times New Roman" w:cs="Times New Roman"/>
          <w:i/>
          <w:iCs/>
        </w:rPr>
        <w:t xml:space="preserve">ReLU(x) </w:t>
      </w:r>
      <w:r w:rsidRPr="006558AD">
        <w:rPr>
          <w:rFonts w:ascii="Times New Roman" w:hAnsi="Times New Roman" w:cs="Times New Roman"/>
        </w:rPr>
        <w:t xml:space="preserve">= </w:t>
      </w:r>
      <w:r w:rsidRPr="006558AD">
        <w:rPr>
          <w:rFonts w:ascii="Times New Roman" w:hAnsi="Times New Roman" w:cs="Times New Roman"/>
          <w:lang w:val="da-DK"/>
        </w:rPr>
        <w:t>max</w:t>
      </w:r>
      <w:r w:rsidRPr="006558AD">
        <w:rPr>
          <w:rFonts w:ascii="Times New Roman" w:hAnsi="Times New Roman" w:cs="Times New Roman"/>
          <w:lang w:val="ru-RU"/>
        </w:rPr>
        <w:t>(0</w:t>
      </w:r>
      <w:r w:rsidRPr="006558AD">
        <w:rPr>
          <w:rFonts w:ascii="Times New Roman" w:hAnsi="Times New Roman" w:cs="Times New Roman"/>
          <w:i/>
          <w:iCs/>
          <w:lang w:val="ru-RU"/>
        </w:rPr>
        <w:t>,</w:t>
      </w:r>
      <w:r>
        <w:rPr>
          <w:rFonts w:ascii="Times New Roman" w:hAnsi="Times New Roman" w:cs="Times New Roman"/>
          <w:i/>
          <w:iCs/>
        </w:rPr>
        <w:t xml:space="preserve"> </w:t>
      </w:r>
      <w:r w:rsidRPr="006558AD">
        <w:rPr>
          <w:rFonts w:ascii="Times New Roman" w:hAnsi="Times New Roman" w:cs="Times New Roman"/>
          <w:i/>
          <w:iCs/>
          <w:lang w:val="ru-RU"/>
        </w:rPr>
        <w:t>x</w:t>
      </w:r>
      <w:r w:rsidRPr="006558AD">
        <w:rPr>
          <w:rFonts w:ascii="Times New Roman" w:hAnsi="Times New Roman" w:cs="Times New Roman"/>
          <w:lang w:val="ru-RU"/>
        </w:rPr>
        <w:t>)</w:t>
      </w:r>
      <w:r w:rsidRPr="006558AD">
        <w:rPr>
          <w:rFonts w:ascii="Times New Roman" w:hAnsi="Times New Roman" w:cs="Times New Roman"/>
          <w:lang w:val="ru-RU"/>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ReLU activation function (Equation </w:t>
      </w:r>
      <w:r w:rsidR="00124041">
        <w:rPr>
          <w:rFonts w:ascii="Times New Roman" w:hAnsi="Times New Roman" w:cs="Times New Roman"/>
        </w:rPr>
        <w:t>2.</w:t>
      </w:r>
      <w:r w:rsidRPr="006558AD">
        <w:rPr>
          <w:rFonts w:ascii="Times New Roman" w:hAnsi="Times New Roman" w:cs="Times New Roman"/>
        </w:rPr>
        <w:t>12) is far more computationally ef</w:t>
      </w:r>
      <w:r>
        <w:rPr>
          <w:rFonts w:ascii="Times New Roman" w:hAnsi="Times New Roman" w:cs="Times New Roman"/>
        </w:rPr>
        <w:t>f</w:t>
      </w:r>
      <w:r w:rsidR="00F669E9">
        <w:rPr>
          <w:rFonts w:ascii="Times New Roman" w:hAnsi="Times New Roman" w:cs="Times New Roman"/>
        </w:rPr>
        <w:t>i</w:t>
      </w:r>
      <w:r w:rsidRPr="006558AD">
        <w:rPr>
          <w:rFonts w:ascii="Times New Roman" w:hAnsi="Times New Roman" w:cs="Times New Roman"/>
        </w:rPr>
        <w:t>cient than the sigmoid or tanh activation functions. This is because only a selective set of neurons are activated when ReLU is employed.</w:t>
      </w:r>
    </w:p>
    <w:p w:rsidR="006C6D9A" w:rsidRDefault="006C6D9A" w:rsidP="006558AD">
      <w:pPr>
        <w:shd w:val="clear" w:color="auto" w:fill="FFFFFF"/>
        <w:tabs>
          <w:tab w:val="left" w:pos="610"/>
        </w:tabs>
        <w:jc w:val="both"/>
        <w:rPr>
          <w:rFonts w:ascii="Times New Roman" w:hAnsi="Times New Roman" w:cs="Times New Roman"/>
        </w:rPr>
      </w:pPr>
      <w:bookmarkStart w:id="31" w:name="bookmark42"/>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5</w:t>
      </w:r>
      <w:bookmarkEnd w:id="31"/>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i-FI"/>
        </w:rPr>
        <w:t xml:space="preserve">GELU: </w:t>
      </w:r>
      <w:r w:rsidRPr="006558AD">
        <w:rPr>
          <w:rFonts w:ascii="Times New Roman" w:hAnsi="Times New Roman" w:cs="Times New Roman"/>
          <w:lang w:val="fi-FI"/>
        </w:rPr>
        <w:t xml:space="preserve">GELU </w:t>
      </w:r>
      <w:r w:rsidRPr="006558AD">
        <w:rPr>
          <w:rFonts w:ascii="Times New Roman" w:hAnsi="Times New Roman" w:cs="Times New Roman"/>
          <w:lang w:val="nb-NO"/>
        </w:rPr>
        <w:t xml:space="preserve">stands </w:t>
      </w:r>
      <w:r w:rsidRPr="006558AD">
        <w:rPr>
          <w:rFonts w:ascii="Times New Roman" w:hAnsi="Times New Roman" w:cs="Times New Roman"/>
        </w:rPr>
        <w:t>for Gaussian Linear Unit and is def</w:t>
      </w:r>
      <w:r w:rsidR="00F669E9">
        <w:rPr>
          <w:rFonts w:ascii="Times New Roman" w:hAnsi="Times New Roman" w:cs="Times New Roman"/>
        </w:rPr>
        <w:t>i</w:t>
      </w:r>
      <w:r w:rsidRPr="006558AD">
        <w:rPr>
          <w:rFonts w:ascii="Times New Roman" w:hAnsi="Times New Roman" w:cs="Times New Roman"/>
        </w:rPr>
        <w:t xml:space="preserve">ned by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r w:rsidR="00124041">
        <w:rPr>
          <w:rFonts w:ascii="Times New Roman" w:hAnsi="Times New Roman" w:cs="Times New Roman"/>
        </w:rPr>
        <w:t>)</w:t>
      </w:r>
      <w:r w:rsidRPr="006558AD">
        <w:rPr>
          <w:rFonts w:ascii="Times New Roman" w:hAnsi="Times New Roman" w:cs="Times New Roman"/>
        </w:rPr>
        <w:t>, where</w:t>
      </w:r>
      <w:r>
        <w:rPr>
          <w:rFonts w:ascii="Times New Roman" w:hAnsi="Times New Roman" w:cs="Times New Roman"/>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is the cumulative standard normal distribution.</w:t>
      </w:r>
    </w:p>
    <w:p w:rsidR="004436D6" w:rsidRPr="00372DAD" w:rsidRDefault="004436D6" w:rsidP="00F669E9">
      <w:pPr>
        <w:shd w:val="clear" w:color="auto" w:fill="FFFFFF"/>
        <w:tabs>
          <w:tab w:val="left" w:pos="5760"/>
          <w:tab w:val="left" w:pos="8971"/>
        </w:tabs>
        <w:jc w:val="right"/>
        <w:rPr>
          <w:rFonts w:ascii="Times New Roman" w:hAnsi="Times New Roman" w:cs="Times New Roman"/>
          <w:i/>
          <w:iCs/>
        </w:rPr>
      </w:pPr>
      <w:r w:rsidRPr="006558AD">
        <w:rPr>
          <w:rFonts w:ascii="Times New Roman" w:hAnsi="Times New Roman" w:cs="Times New Roman"/>
          <w:i/>
          <w:iCs/>
        </w:rPr>
        <w:t>GELU</w:t>
      </w:r>
      <w:r w:rsidRPr="00372DAD">
        <w:rPr>
          <w:rFonts w:ascii="Times New Roman" w:hAnsi="Times New Roman" w:cs="Times New Roman"/>
          <w:iCs/>
        </w:rPr>
        <w:t>(</w:t>
      </w:r>
      <w:r w:rsidRPr="006558AD">
        <w:rPr>
          <w:rFonts w:ascii="Times New Roman" w:hAnsi="Times New Roman" w:cs="Times New Roman"/>
          <w:i/>
          <w:iCs/>
        </w:rPr>
        <w:t>x</w:t>
      </w:r>
      <w:r w:rsidRPr="00372DAD">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GELU activation function weights the incoming signal by their percentile rather than their sign. Consequently</w:t>
      </w:r>
      <w:r>
        <w:rPr>
          <w:rFonts w:ascii="Times New Roman" w:hAnsi="Times New Roman" w:cs="Times New Roman"/>
        </w:rPr>
        <w:t>,</w:t>
      </w:r>
      <w:r w:rsidRPr="006558AD">
        <w:rPr>
          <w:rFonts w:ascii="Times New Roman" w:hAnsi="Times New Roman" w:cs="Times New Roman"/>
        </w:rPr>
        <w:t xml:space="preserve"> GELU can be thought of as a smoother ReLU.</w:t>
      </w:r>
    </w:p>
    <w:p w:rsidR="006C6D9A" w:rsidRDefault="006C6D9A" w:rsidP="006558AD">
      <w:pPr>
        <w:shd w:val="clear" w:color="auto" w:fill="FFFFFF"/>
        <w:tabs>
          <w:tab w:val="left" w:pos="610"/>
        </w:tabs>
        <w:jc w:val="both"/>
        <w:rPr>
          <w:rFonts w:ascii="Times New Roman" w:hAnsi="Times New Roman" w:cs="Times New Roman"/>
        </w:rPr>
      </w:pPr>
      <w:bookmarkStart w:id="32" w:name="bookmark43"/>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6</w:t>
      </w:r>
      <w:bookmarkEnd w:id="32"/>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r-FR"/>
        </w:rPr>
        <w:t xml:space="preserve">GLU: </w:t>
      </w:r>
      <w:r w:rsidRPr="006558AD">
        <w:rPr>
          <w:rFonts w:ascii="Times New Roman" w:hAnsi="Times New Roman" w:cs="Times New Roman"/>
          <w:lang w:val="fr-FR"/>
        </w:rPr>
        <w:t xml:space="preserve">GLU </w:t>
      </w:r>
      <w:r w:rsidRPr="006558AD">
        <w:rPr>
          <w:rFonts w:ascii="Times New Roman" w:hAnsi="Times New Roman" w:cs="Times New Roman"/>
        </w:rPr>
        <w:t xml:space="preserve">stands for Gated Linear Unit. The </w:t>
      </w:r>
      <w:r w:rsidRPr="006558AD">
        <w:rPr>
          <w:rFonts w:ascii="Times New Roman" w:hAnsi="Times New Roman" w:cs="Times New Roman"/>
          <w:i/>
          <w:iCs/>
        </w:rPr>
        <w:t xml:space="preserve">linear </w:t>
      </w:r>
      <w:r w:rsidRPr="006558AD">
        <w:rPr>
          <w:rFonts w:ascii="Times New Roman" w:hAnsi="Times New Roman" w:cs="Times New Roman"/>
        </w:rPr>
        <w:t xml:space="preserve">gating is </w:t>
      </w:r>
      <w:r w:rsidR="006C578C">
        <w:rPr>
          <w:rFonts w:ascii="Times New Roman" w:hAnsi="Times New Roman" w:cs="Times New Roman"/>
        </w:rPr>
        <w:t>parameterised</w:t>
      </w:r>
      <w:r w:rsidR="006C578C" w:rsidRPr="006558AD">
        <w:rPr>
          <w:rFonts w:ascii="Times New Roman" w:hAnsi="Times New Roman" w:cs="Times New Roman"/>
        </w:rPr>
        <w:t xml:space="preserve"> </w:t>
      </w:r>
      <w:r w:rsidRPr="006558AD">
        <w:rPr>
          <w:rFonts w:ascii="Times New Roman" w:hAnsi="Times New Roman" w:cs="Times New Roman"/>
        </w:rPr>
        <w:t>via a</w:t>
      </w:r>
      <w:r>
        <w:rPr>
          <w:rFonts w:ascii="Times New Roman" w:hAnsi="Times New Roman" w:cs="Times New Roman"/>
        </w:rPr>
        <w:t xml:space="preserve"> </w:t>
      </w:r>
      <w:r w:rsidRPr="006558AD">
        <w:rPr>
          <w:rFonts w:ascii="Times New Roman" w:hAnsi="Times New Roman" w:cs="Times New Roman"/>
        </w:rPr>
        <w:t xml:space="preserve">sigmodi activation (Equation </w:t>
      </w:r>
      <w:r w:rsidR="00D16E33">
        <w:rPr>
          <w:rFonts w:ascii="Times New Roman" w:hAnsi="Times New Roman" w:cs="Times New Roman"/>
        </w:rPr>
        <w:t>2.</w:t>
      </w:r>
      <w:r w:rsidRPr="006558AD">
        <w:rPr>
          <w:rFonts w:ascii="Times New Roman" w:hAnsi="Times New Roman" w:cs="Times New Roman"/>
        </w:rPr>
        <w:t xml:space="preserve">9) on weight </w:t>
      </w:r>
      <w:r w:rsidRPr="006558AD">
        <w:rPr>
          <w:rFonts w:ascii="Times New Roman" w:hAnsi="Times New Roman" w:cs="Times New Roman"/>
          <w:i/>
          <w:iCs/>
          <w:lang w:val="nb-NO"/>
        </w:rPr>
        <w:t xml:space="preserve">w </w:t>
      </w:r>
      <w:r w:rsidRPr="006558AD">
        <w:rPr>
          <w:rFonts w:ascii="Times New Roman" w:hAnsi="Times New Roman" w:cs="Times New Roman"/>
        </w:rPr>
        <w:t xml:space="preserve">and bias </w:t>
      </w:r>
      <w:r w:rsidRPr="006558AD">
        <w:rPr>
          <w:rFonts w:ascii="Times New Roman" w:hAnsi="Times New Roman" w:cs="Times New Roman"/>
          <w:i/>
          <w:iCs/>
        </w:rPr>
        <w:t xml:space="preserve">b, </w:t>
      </w:r>
      <w:r w:rsidRPr="006558AD">
        <w:rPr>
          <w:rFonts w:ascii="Times New Roman" w:hAnsi="Times New Roman" w:cs="Times New Roman"/>
        </w:rPr>
        <w:t>as def</w:t>
      </w:r>
      <w:r w:rsidR="00F669E9">
        <w:rPr>
          <w:rFonts w:ascii="Times New Roman" w:hAnsi="Times New Roman" w:cs="Times New Roman"/>
        </w:rPr>
        <w:t>i</w:t>
      </w:r>
      <w:r w:rsidRPr="006558AD">
        <w:rPr>
          <w:rFonts w:ascii="Times New Roman" w:hAnsi="Times New Roman" w:cs="Times New Roman"/>
        </w:rPr>
        <w:t xml:space="preserve">ned in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r w:rsidR="00124041">
        <w:rPr>
          <w:rFonts w:ascii="Times New Roman" w:hAnsi="Times New Roman" w:cs="Times New Roman"/>
        </w:rPr>
        <w:t>)</w:t>
      </w:r>
      <w:r w:rsidRPr="006558AD">
        <w:rPr>
          <w:rFonts w:ascii="Times New Roman" w:hAnsi="Times New Roman" w:cs="Times New Roman"/>
        </w:rPr>
        <w:t>.</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GLU</w:t>
      </w:r>
      <w:r w:rsidRPr="00372DAD">
        <w:rPr>
          <w:rFonts w:ascii="Times New Roman" w:hAnsi="Times New Roman" w:cs="Times New Roman"/>
          <w:iCs/>
        </w:rPr>
        <w:t>(</w:t>
      </w:r>
      <w:r w:rsidRPr="006558AD">
        <w:rPr>
          <w:rFonts w:ascii="Times New Roman" w:hAnsi="Times New Roman" w:cs="Times New Roman"/>
          <w:b/>
          <w:bCs/>
          <w:i/>
          <w:iCs/>
        </w:rPr>
        <w:t>x</w:t>
      </w:r>
      <w:r w:rsidRPr="00372DAD">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el-GR"/>
        </w:rPr>
        <w:t>σ</w:t>
      </w:r>
      <w:r w:rsidRPr="006558AD">
        <w:rPr>
          <w:rFonts w:ascii="Times New Roman" w:hAnsi="Times New Roman" w:cs="Times New Roman"/>
        </w:rPr>
        <w:t>(</w:t>
      </w:r>
      <w:r w:rsidRPr="006558AD">
        <w:rPr>
          <w:rFonts w:ascii="Times New Roman" w:hAnsi="Times New Roman" w:cs="Times New Roman"/>
          <w:b/>
          <w:bCs/>
        </w:rPr>
        <w:t xml:space="preserve">wx </w:t>
      </w:r>
      <w:r w:rsidRPr="006558AD">
        <w:rPr>
          <w:rFonts w:ascii="Times New Roman" w:hAnsi="Times New Roman" w:cs="Times New Roman"/>
        </w:rPr>
        <w:t xml:space="preserve">+ </w:t>
      </w:r>
      <w:r w:rsidRPr="006558AD">
        <w:rPr>
          <w:rFonts w:ascii="Times New Roman" w:hAnsi="Times New Roman" w:cs="Times New Roman"/>
          <w:i/>
          <w:iCs/>
        </w:rPr>
        <w:t>b</w:t>
      </w:r>
      <w:r w:rsidRPr="003667DE">
        <w:rPr>
          <w:rFonts w:ascii="Times New Roman" w:hAnsi="Times New Roman" w:cs="Times New Roman"/>
          <w:iCs/>
        </w:rPr>
        <w:t>)</w:t>
      </w:r>
      <w:r w:rsidRPr="006558AD">
        <w:rPr>
          <w:rFonts w:ascii="Times New Roman" w:hAnsi="Times New Roman" w:cs="Times New Roman"/>
          <w:i/>
          <w:iCs/>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operation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rPr>
        <w:t xml:space="preserve">represents the component-wise multiplication, and this allows the </w:t>
      </w:r>
      <w:r w:rsidRPr="006558AD">
        <w:rPr>
          <w:rFonts w:ascii="Times New Roman" w:hAnsi="Times New Roman" w:cs="Times New Roman"/>
          <w:lang w:val="fr-FR"/>
        </w:rPr>
        <w:t xml:space="preserve">GLU </w:t>
      </w:r>
      <w:r w:rsidRPr="006558AD">
        <w:rPr>
          <w:rFonts w:ascii="Times New Roman" w:hAnsi="Times New Roman" w:cs="Times New Roman"/>
        </w:rPr>
        <w:t>to control the f</w:t>
      </w:r>
      <w:r>
        <w:rPr>
          <w:rFonts w:ascii="Times New Roman" w:hAnsi="Times New Roman" w:cs="Times New Roman"/>
        </w:rPr>
        <w:t>l</w:t>
      </w:r>
      <w:r w:rsidRPr="006558AD">
        <w:rPr>
          <w:rFonts w:ascii="Times New Roman" w:hAnsi="Times New Roman" w:cs="Times New Roman"/>
        </w:rPr>
        <w:t xml:space="preserve">ow of information from the incoming vector </w:t>
      </w:r>
      <w:r w:rsidRPr="006558AD">
        <w:rPr>
          <w:rFonts w:ascii="Times New Roman" w:hAnsi="Times New Roman" w:cs="Times New Roman"/>
          <w:b/>
          <w:bCs/>
          <w:lang w:val="el-GR"/>
        </w:rPr>
        <w:t xml:space="preserve">x </w:t>
      </w:r>
      <w:r w:rsidRPr="006558AD">
        <w:rPr>
          <w:rFonts w:ascii="Times New Roman" w:hAnsi="Times New Roman" w:cs="Times New Roman"/>
        </w:rPr>
        <w:t xml:space="preserve">by learning which parts to </w:t>
      </w:r>
      <w:r w:rsidR="006C578C">
        <w:rPr>
          <w:rFonts w:ascii="Times New Roman" w:hAnsi="Times New Roman" w:cs="Times New Roman"/>
        </w:rPr>
        <w:t>emphasise</w:t>
      </w:r>
      <w:r w:rsidR="006C578C" w:rsidRPr="006558AD">
        <w:rPr>
          <w:rFonts w:ascii="Times New Roman" w:hAnsi="Times New Roman" w:cs="Times New Roman"/>
        </w:rPr>
        <w:t xml:space="preserve"> </w:t>
      </w:r>
      <w:r w:rsidRPr="006558AD">
        <w:rPr>
          <w:rFonts w:ascii="Times New Roman" w:hAnsi="Times New Roman" w:cs="Times New Roman"/>
        </w:rPr>
        <w:t>or de-emphasi</w:t>
      </w:r>
      <w:r w:rsidR="006C578C">
        <w:rPr>
          <w:rFonts w:ascii="Times New Roman" w:hAnsi="Times New Roman" w:cs="Times New Roman"/>
        </w:rPr>
        <w:t>s</w:t>
      </w:r>
      <w:r w:rsidRPr="006558AD">
        <w:rPr>
          <w:rFonts w:ascii="Times New Roman" w:hAnsi="Times New Roman" w:cs="Times New Roman"/>
        </w:rPr>
        <w:t>e.</w:t>
      </w:r>
    </w:p>
    <w:p w:rsidR="006C6D9A" w:rsidRDefault="006C6D9A" w:rsidP="006558AD">
      <w:pPr>
        <w:shd w:val="clear" w:color="auto" w:fill="FFFFFF"/>
        <w:tabs>
          <w:tab w:val="left" w:pos="610"/>
        </w:tabs>
        <w:jc w:val="both"/>
        <w:rPr>
          <w:rFonts w:ascii="Times New Roman" w:hAnsi="Times New Roman" w:cs="Times New Roman"/>
        </w:rPr>
      </w:pPr>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7.</w:t>
      </w:r>
      <w:r w:rsidRPr="006558AD">
        <w:rPr>
          <w:rFonts w:ascii="Times New Roman" w:hAnsi="Times New Roman" w:cs="Times New Roman"/>
        </w:rPr>
        <w:tab/>
      </w:r>
      <w:r w:rsidRPr="006558AD">
        <w:rPr>
          <w:rFonts w:ascii="Times New Roman" w:hAnsi="Times New Roman" w:cs="Times New Roman"/>
          <w:b/>
          <w:bCs/>
        </w:rPr>
        <w:t xml:space="preserve">Swish: </w:t>
      </w:r>
      <w:r w:rsidRPr="006558AD">
        <w:rPr>
          <w:rFonts w:ascii="Times New Roman" w:hAnsi="Times New Roman" w:cs="Times New Roman"/>
        </w:rPr>
        <w:t>The Swish activation function also employs sigmoid activation to induce</w:t>
      </w:r>
      <w:r>
        <w:rPr>
          <w:rFonts w:ascii="Times New Roman" w:hAnsi="Times New Roman" w:cs="Times New Roman"/>
        </w:rPr>
        <w:t xml:space="preserve"> </w:t>
      </w:r>
      <w:r w:rsidRPr="006558AD">
        <w:rPr>
          <w:rFonts w:ascii="Times New Roman" w:hAnsi="Times New Roman" w:cs="Times New Roman"/>
        </w:rPr>
        <w:t>smoothness and dif</w:t>
      </w:r>
      <w:r w:rsidR="00F669E9">
        <w:rPr>
          <w:rFonts w:ascii="Times New Roman" w:hAnsi="Times New Roman" w:cs="Times New Roman"/>
        </w:rPr>
        <w:t>f</w:t>
      </w:r>
      <w:r w:rsidRPr="006558AD">
        <w:rPr>
          <w:rFonts w:ascii="Times New Roman" w:hAnsi="Times New Roman" w:cs="Times New Roman"/>
        </w:rPr>
        <w:t xml:space="preserve">erentiability. The Swish activation function </w:t>
      </w:r>
      <w:r w:rsidRPr="006558AD">
        <w:rPr>
          <w:rFonts w:ascii="Times New Roman" w:hAnsi="Times New Roman" w:cs="Times New Roman"/>
          <w:i/>
          <w:iCs/>
        </w:rPr>
        <w:t>Swish</w:t>
      </w:r>
      <w:r w:rsidRPr="00844E7F">
        <w:rPr>
          <w:rFonts w:ascii="Times New Roman" w:hAnsi="Times New Roman" w:cs="Times New Roman"/>
          <w:iCs/>
        </w:rPr>
        <w:t>(</w:t>
      </w:r>
      <w:r>
        <w:rPr>
          <w:rFonts w:ascii="Times New Roman" w:hAnsi="Times New Roman" w:cs="Times New Roman"/>
          <w:iCs/>
        </w:rPr>
        <w:t>·</w:t>
      </w:r>
      <w:r w:rsidRPr="00844E7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w:t>
      </w:r>
      <w:r w:rsidR="006C578C">
        <w:rPr>
          <w:rFonts w:ascii="Times New Roman" w:hAnsi="Times New Roman" w:cs="Times New Roman"/>
        </w:rPr>
        <w:t>defined</w:t>
      </w:r>
      <w:r w:rsidR="006C578C" w:rsidRPr="006558AD">
        <w:rPr>
          <w:rFonts w:ascii="Times New Roman" w:hAnsi="Times New Roman" w:cs="Times New Roman"/>
        </w:rPr>
        <w:t xml:space="preserve"> </w:t>
      </w:r>
      <w:r w:rsidRPr="006558AD">
        <w:rPr>
          <w:rFonts w:ascii="Times New Roman" w:hAnsi="Times New Roman" w:cs="Times New Roman"/>
        </w:rPr>
        <w:t>as:</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Swish</w:t>
      </w:r>
      <w:r w:rsidRPr="00844E7F">
        <w:rPr>
          <w:rFonts w:ascii="Times New Roman" w:hAnsi="Times New Roman" w:cs="Times New Roman"/>
          <w:iCs/>
        </w:rPr>
        <w:t>(</w:t>
      </w:r>
      <w:r w:rsidRPr="006558AD">
        <w:rPr>
          <w:rFonts w:ascii="Times New Roman" w:hAnsi="Times New Roman" w:cs="Times New Roman"/>
          <w:i/>
          <w:iCs/>
        </w:rPr>
        <w:t>x</w:t>
      </w:r>
      <w:r w:rsidRPr="00844E7F">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i/>
          <w:iCs/>
          <w:lang w:val="el-GR"/>
        </w:rPr>
        <w:t>σ(βx)</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15)</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lang w:val="el-GR"/>
        </w:rPr>
        <w:t xml:space="preserve">β </w:t>
      </w:r>
      <w:r w:rsidRPr="006558AD">
        <w:rPr>
          <w:rFonts w:ascii="Times New Roman" w:hAnsi="Times New Roman" w:cs="Times New Roman"/>
        </w:rPr>
        <w:t>is a learnable parameter.</w:t>
      </w:r>
    </w:p>
    <w:p w:rsidR="006C6D9A" w:rsidRDefault="006C6D9A" w:rsidP="006558AD">
      <w:pPr>
        <w:shd w:val="clear" w:color="auto" w:fill="FFFFFF"/>
        <w:tabs>
          <w:tab w:val="left" w:pos="610"/>
        </w:tabs>
        <w:jc w:val="both"/>
        <w:rPr>
          <w:rFonts w:ascii="Times New Roman" w:hAnsi="Times New Roman" w:cs="Times New Roman"/>
        </w:rPr>
      </w:pPr>
      <w:bookmarkStart w:id="33" w:name="bookmark44"/>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8</w:t>
      </w:r>
      <w:bookmarkEnd w:id="33"/>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 xml:space="preserve">SwiGLU: </w:t>
      </w:r>
      <w:r w:rsidRPr="006558AD">
        <w:rPr>
          <w:rFonts w:ascii="Times New Roman" w:hAnsi="Times New Roman" w:cs="Times New Roman"/>
        </w:rPr>
        <w:t>SwiGLU stands for Swish-Gated Linear Unit Activation Function. As the</w:t>
      </w:r>
      <w:r>
        <w:rPr>
          <w:rFonts w:ascii="Times New Roman" w:hAnsi="Times New Roman" w:cs="Times New Roman"/>
        </w:rPr>
        <w:t xml:space="preserve"> </w:t>
      </w:r>
      <w:r w:rsidRPr="006558AD">
        <w:rPr>
          <w:rFonts w:ascii="Times New Roman" w:hAnsi="Times New Roman" w:cs="Times New Roman"/>
        </w:rPr>
        <w:t xml:space="preserve">name suggests, it combines Swish and </w:t>
      </w:r>
      <w:r w:rsidRPr="006558AD">
        <w:rPr>
          <w:rFonts w:ascii="Times New Roman" w:hAnsi="Times New Roman" w:cs="Times New Roman"/>
          <w:lang w:val="fr-FR"/>
        </w:rPr>
        <w:t xml:space="preserve">GLU </w:t>
      </w:r>
      <w:r w:rsidRPr="006558AD">
        <w:rPr>
          <w:rFonts w:ascii="Times New Roman" w:hAnsi="Times New Roman" w:cs="Times New Roman"/>
        </w:rPr>
        <w:t xml:space="preserve">via Equation </w:t>
      </w:r>
      <w:r w:rsidR="00006C4E">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r w:rsidR="00006C4E">
        <w:rPr>
          <w:rFonts w:ascii="Times New Roman" w:hAnsi="Times New Roman" w:cs="Times New Roman"/>
        </w:rPr>
        <w:t>)</w:t>
      </w:r>
      <w:r w:rsidRPr="006558AD">
        <w:rPr>
          <w:rFonts w:ascii="Times New Roman" w:hAnsi="Times New Roman" w:cs="Times New Roman"/>
        </w:rPr>
        <w:t xml:space="preserve"> and allows for better</w:t>
      </w:r>
      <w:r>
        <w:rPr>
          <w:rFonts w:ascii="Times New Roman" w:hAnsi="Times New Roman" w:cs="Times New Roman"/>
        </w:rPr>
        <w:t xml:space="preserv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of weights.</w:t>
      </w:r>
    </w:p>
    <w:p w:rsidR="004436D6" w:rsidRPr="00B7556A" w:rsidRDefault="004436D6" w:rsidP="00F669E9">
      <w:pPr>
        <w:shd w:val="clear" w:color="auto" w:fill="FFFFFF"/>
        <w:tabs>
          <w:tab w:val="left" w:pos="5760"/>
          <w:tab w:val="left" w:pos="8971"/>
        </w:tabs>
        <w:jc w:val="right"/>
        <w:rPr>
          <w:rFonts w:ascii="Times New Roman" w:hAnsi="Times New Roman" w:cs="Times New Roman"/>
          <w:i/>
          <w:iCs/>
          <w:lang w:val="sv-SE"/>
        </w:rPr>
      </w:pPr>
      <w:r w:rsidRPr="006558AD">
        <w:rPr>
          <w:rFonts w:ascii="Times New Roman" w:hAnsi="Times New Roman" w:cs="Times New Roman"/>
          <w:i/>
          <w:iCs/>
        </w:rPr>
        <w:t>SwiGLU</w:t>
      </w:r>
      <w:r w:rsidRPr="0058774E">
        <w:rPr>
          <w:rFonts w:ascii="Times New Roman" w:hAnsi="Times New Roman" w:cs="Times New Roman"/>
          <w:iCs/>
        </w:rPr>
        <w:t>(</w:t>
      </w:r>
      <w:r w:rsidRPr="006558AD">
        <w:rPr>
          <w:rFonts w:ascii="Times New Roman" w:hAnsi="Times New Roman" w:cs="Times New Roman"/>
          <w:b/>
          <w:bCs/>
          <w:i/>
          <w:iCs/>
        </w:rPr>
        <w:t>x</w:t>
      </w:r>
      <w:r w:rsidRPr="0058774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58774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de-DE"/>
        </w:rPr>
        <w:t>Swish</w:t>
      </w:r>
      <w:r w:rsidRPr="0058774E">
        <w:rPr>
          <w:rFonts w:ascii="Times New Roman" w:hAnsi="Times New Roman" w:cs="Times New Roman"/>
          <w:i/>
          <w:iCs/>
          <w:vertAlign w:val="subscript"/>
          <w:lang w:val="de-DE"/>
        </w:rPr>
        <w:t>β</w:t>
      </w:r>
      <w:r w:rsidRPr="006558AD">
        <w:rPr>
          <w:rFonts w:ascii="Times New Roman" w:hAnsi="Times New Roman" w:cs="Times New Roman"/>
          <w:i/>
          <w:iCs/>
          <w:lang w:val="de-DE"/>
        </w:rPr>
        <w:t>(</w:t>
      </w:r>
      <w:r w:rsidRPr="006558AD">
        <w:rPr>
          <w:rFonts w:ascii="Times New Roman" w:hAnsi="Times New Roman" w:cs="Times New Roman"/>
          <w:b/>
          <w:bCs/>
          <w:i/>
          <w:iCs/>
          <w:lang w:val="de-DE"/>
        </w:rPr>
        <w:t>w</w:t>
      </w:r>
      <w:r w:rsidRPr="006558AD">
        <w:rPr>
          <w:rFonts w:ascii="Times New Roman" w:hAnsi="Times New Roman" w:cs="Times New Roman"/>
          <w:b/>
          <w:bCs/>
        </w:rPr>
        <w:t xml:space="preserve">x </w:t>
      </w:r>
      <w:r w:rsidRPr="006558AD">
        <w:rPr>
          <w:rFonts w:ascii="Times New Roman" w:hAnsi="Times New Roman" w:cs="Times New Roman"/>
        </w:rPr>
        <w:t xml:space="preserve">+ </w:t>
      </w:r>
      <w:r w:rsidRPr="006558AD">
        <w:rPr>
          <w:rFonts w:ascii="Times New Roman" w:hAnsi="Times New Roman" w:cs="Times New Roman"/>
          <w:i/>
          <w:iCs/>
          <w:lang w:val="sv-SE"/>
        </w:rPr>
        <w:t>b)</w:t>
      </w:r>
      <w:r w:rsidR="00F669E9">
        <w:rPr>
          <w:rFonts w:ascii="Times New Roman" w:hAnsi="Times New Roman" w:cs="Times New Roman"/>
          <w:i/>
          <w:iCs/>
          <w:lang w:val="sv-SE"/>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2.10</w:t>
      </w:r>
      <w:r w:rsidR="002162DC">
        <w:rPr>
          <w:rFonts w:ascii="Times New Roman" w:hAnsi="Times New Roman" w:cs="Times New Roman"/>
          <w:b/>
          <w:bCs/>
        </w:rPr>
        <w:t xml:space="preserve"> </w:t>
      </w:r>
      <w:r w:rsidRPr="006558AD">
        <w:rPr>
          <w:rFonts w:ascii="Times New Roman" w:hAnsi="Times New Roman" w:cs="Times New Roman"/>
          <w:b/>
          <w:bCs/>
        </w:rPr>
        <w:t>Training Neural Networks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Now that we have established neural networks to be parametric nonlinear mapping functions, the question remains: how do we assign values to the network parameters, i.e., </w:t>
      </w:r>
      <w:r w:rsidRPr="00B7556A">
        <w:rPr>
          <w:rFonts w:ascii="Times New Roman" w:hAnsi="Times New Roman" w:cs="Times New Roman"/>
          <w:b/>
          <w:i/>
          <w:iCs/>
        </w:rPr>
        <w:t>weights</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 xml:space="preserve">biases? </w:t>
      </w:r>
      <w:r w:rsidRPr="006558AD">
        <w:rPr>
          <w:rFonts w:ascii="Times New Roman" w:hAnsi="Times New Roman" w:cs="Times New Roman"/>
        </w:rPr>
        <w:t>We will elaborate on this in this section.</w:t>
      </w:r>
    </w:p>
    <w:p w:rsidR="006C6D9A" w:rsidRDefault="006C6D9A" w:rsidP="006558AD">
      <w:pPr>
        <w:shd w:val="clear" w:color="auto" w:fill="FFFFFF"/>
        <w:jc w:val="both"/>
        <w:rPr>
          <w:rFonts w:ascii="Times New Roman" w:hAnsi="Times New Roman" w:cs="Times New Roman"/>
        </w:rPr>
      </w:pPr>
    </w:p>
    <w:p w:rsidR="004436D6" w:rsidRPr="00686AE1" w:rsidRDefault="003241FB" w:rsidP="00F669E9">
      <w:pPr>
        <w:shd w:val="clear" w:color="auto" w:fill="FFFFFF"/>
        <w:tabs>
          <w:tab w:val="left" w:pos="5760"/>
        </w:tabs>
        <w:jc w:val="right"/>
        <w:rPr>
          <w:rFonts w:ascii="Times New Roman" w:hAnsi="Times New Roman" w:cs="Times New Roman"/>
        </w:rPr>
      </w:pPr>
      <w:r>
        <w:rPr>
          <w:rFonts w:ascii="Times New Roman" w:hAnsi="Times New Roman" w:cs="Times New Roman"/>
          <w:bCs/>
          <w:noProof/>
          <w:position w:val="-10"/>
          <w:lang w:val="en-US"/>
        </w:rPr>
        <w:drawing>
          <wp:inline distT="0" distB="0" distL="0" distR="0">
            <wp:extent cx="1375410" cy="230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375410" cy="230505"/>
                    </a:xfrm>
                    <a:prstGeom prst="rect">
                      <a:avLst/>
                    </a:prstGeom>
                    <a:noFill/>
                    <a:ln w="9525">
                      <a:noFill/>
                      <a:miter lim="800000"/>
                      <a:headEnd/>
                      <a:tailEnd/>
                    </a:ln>
                  </pic:spPr>
                </pic:pic>
              </a:graphicData>
            </a:graphic>
          </wp:inline>
        </w:drawing>
      </w:r>
      <w:r w:rsidR="004436D6">
        <w:rPr>
          <w:rFonts w:ascii="Times New Roman" w:hAnsi="Times New Roman" w:cs="Times New Roman"/>
          <w:bCs/>
          <w:lang w:val="es-ES_tradnl"/>
        </w:rPr>
        <w:tab/>
        <w:t>(</w:t>
      </w:r>
      <w:r w:rsidR="003A3E47">
        <w:rPr>
          <w:rFonts w:ascii="Times New Roman" w:hAnsi="Times New Roman" w:cs="Times New Roman"/>
          <w:bCs/>
          <w:lang w:val="es-ES_tradnl"/>
        </w:rPr>
        <w:t>2.</w:t>
      </w:r>
      <w:r w:rsidR="004436D6">
        <w:rPr>
          <w:rFonts w:ascii="Times New Roman" w:hAnsi="Times New Roman" w:cs="Times New Roman"/>
          <w:bCs/>
          <w:lang w:val="es-ES_tradnl"/>
        </w:rPr>
        <w:t>17)</w:t>
      </w:r>
    </w:p>
    <w:p w:rsidR="006C6D9A" w:rsidRDefault="006C6D9A" w:rsidP="006558AD">
      <w:pPr>
        <w:shd w:val="clear" w:color="auto" w:fill="FFFFFF"/>
        <w:jc w:val="both"/>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each update, the gradient is re-evaluated for the new weight vector, and the process is repeated. The error function is def</w:t>
      </w:r>
      <w:r w:rsidR="00F669E9">
        <w:rPr>
          <w:rFonts w:ascii="Times New Roman" w:hAnsi="Times New Roman" w:cs="Times New Roman"/>
        </w:rPr>
        <w:t>i</w:t>
      </w:r>
      <w:r w:rsidRPr="006558AD">
        <w:rPr>
          <w:rFonts w:ascii="Times New Roman" w:hAnsi="Times New Roman" w:cs="Times New Roman"/>
        </w:rPr>
        <w:t xml:space="preserve">ned with respect to a training set, so each step/iteration requires that the entire training set be processed in order to evaluate </w:t>
      </w:r>
      <w:r w:rsidRPr="006558AD">
        <w:rPr>
          <w:rFonts w:ascii="Times New Roman" w:hAnsi="Times New Roman" w:cs="Times New Roman"/>
          <w:b/>
          <w:bCs/>
          <w:lang w:val="nb-NO"/>
        </w:rPr>
        <w:t>E</w:t>
      </w:r>
      <w:r w:rsidRPr="006558AD">
        <w:rPr>
          <w:rFonts w:ascii="Times New Roman" w:hAnsi="Times New Roman" w:cs="Times New Roman"/>
          <w:lang w:val="nb-NO"/>
        </w:rPr>
        <w:t>(</w:t>
      </w:r>
      <w:r w:rsidRPr="006558AD">
        <w:rPr>
          <w:rFonts w:ascii="Times New Roman" w:hAnsi="Times New Roman" w:cs="Times New Roman"/>
          <w:b/>
          <w:bCs/>
          <w:lang w:val="nb-NO"/>
        </w:rPr>
        <w:t>w</w:t>
      </w:r>
      <w:r w:rsidRPr="006558AD">
        <w:rPr>
          <w:rFonts w:ascii="Times New Roman" w:hAnsi="Times New Roman" w:cs="Times New Roman"/>
          <w:lang w:val="nb-NO"/>
        </w:rPr>
        <w:t xml:space="preserve">). </w:t>
      </w:r>
      <w:r w:rsidRPr="006558AD">
        <w:rPr>
          <w:rFonts w:ascii="Times New Roman" w:hAnsi="Times New Roman" w:cs="Times New Roman"/>
        </w:rPr>
        <w:t xml:space="preserve">This algorithm of training captured by Equation </w:t>
      </w:r>
      <w:r w:rsidR="00006C4E">
        <w:rPr>
          <w:rFonts w:ascii="Times New Roman" w:hAnsi="Times New Roman" w:cs="Times New Roman"/>
        </w:rPr>
        <w:t>(2.</w:t>
      </w:r>
      <w:r w:rsidRPr="006558AD">
        <w:rPr>
          <w:rFonts w:ascii="Times New Roman" w:hAnsi="Times New Roman" w:cs="Times New Roman"/>
        </w:rPr>
        <w:t>17</w:t>
      </w:r>
      <w:r w:rsidR="00006C4E">
        <w:rPr>
          <w:rFonts w:ascii="Times New Roman" w:hAnsi="Times New Roman" w:cs="Times New Roman"/>
        </w:rPr>
        <w:t>)</w:t>
      </w:r>
      <w:r w:rsidRPr="006558AD">
        <w:rPr>
          <w:rFonts w:ascii="Times New Roman" w:hAnsi="Times New Roman" w:cs="Times New Roman"/>
        </w:rPr>
        <w:t xml:space="preserve"> is known as the </w:t>
      </w:r>
      <w:r w:rsidRPr="006558AD">
        <w:rPr>
          <w:rFonts w:ascii="Times New Roman" w:hAnsi="Times New Roman" w:cs="Times New Roman"/>
          <w:i/>
          <w:iCs/>
        </w:rPr>
        <w:t>gradient descent</w:t>
      </w:r>
      <w:r w:rsidRPr="006558AD">
        <w:rPr>
          <w:rFonts w:ascii="Times New Roman" w:hAnsi="Times New Roman" w:cs="Times New Roman"/>
        </w:rPr>
        <w:t>.</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2.10.1</w:t>
      </w:r>
      <w:r w:rsidR="002162DC">
        <w:rPr>
          <w:rFonts w:ascii="Times New Roman" w:hAnsi="Times New Roman" w:cs="Times New Roman"/>
          <w:b/>
          <w:bCs/>
          <w:i/>
          <w:iCs/>
        </w:rPr>
        <w:t xml:space="preserve"> </w:t>
      </w:r>
      <w:r w:rsidRPr="006558AD">
        <w:rPr>
          <w:rFonts w:ascii="Times New Roman" w:hAnsi="Times New Roman" w:cs="Times New Roman"/>
          <w:b/>
          <w:bCs/>
          <w:i/>
          <w:iCs/>
        </w:rPr>
        <w:t>Backpropagation</w:t>
      </w:r>
    </w:p>
    <w:p w:rsidR="00772DA7" w:rsidRDefault="004436D6" w:rsidP="006558AD">
      <w:pPr>
        <w:shd w:val="clear" w:color="auto" w:fill="FFFFFF"/>
        <w:jc w:val="both"/>
        <w:rPr>
          <w:rFonts w:ascii="Times New Roman" w:hAnsi="Times New Roman" w:cs="Times New Roman"/>
        </w:rPr>
      </w:pPr>
      <w:bookmarkStart w:id="34" w:name="bookmark46"/>
      <w:r w:rsidRPr="006558AD">
        <w:rPr>
          <w:rFonts w:ascii="Times New Roman" w:hAnsi="Times New Roman" w:cs="Times New Roman"/>
        </w:rPr>
        <w:t>E</w:t>
      </w:r>
      <w:bookmarkEnd w:id="34"/>
      <w:r w:rsidRPr="006558AD">
        <w:rPr>
          <w:rFonts w:ascii="Times New Roman" w:hAnsi="Times New Roman" w:cs="Times New Roman"/>
        </w:rPr>
        <w:t xml:space="preserve">rror functions usually comprise a summation of the error over each data point of the training set, </w:t>
      </w:r>
      <w:r w:rsidR="003241FB">
        <w:rPr>
          <w:rFonts w:ascii="Times New Roman" w:hAnsi="Times New Roman" w:cs="Times New Roman"/>
          <w:bCs/>
          <w:noProof/>
          <w:position w:val="-18"/>
          <w:lang w:val="en-US"/>
        </w:rPr>
        <w:drawing>
          <wp:inline distT="0" distB="0" distL="0" distR="0">
            <wp:extent cx="1017905" cy="2705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017905" cy="27051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This reduces our problem to evaluating the gradient with respect to only one training sample (here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training sample): </w:t>
      </w:r>
      <w:r w:rsidR="00F669E9">
        <w:rPr>
          <w:rFonts w:ascii="Cambria Math" w:hAnsi="Cambria Math" w:cs="Cambria Math"/>
        </w:rPr>
        <w:sym w:font="Symbol" w:char="F0D1"/>
      </w:r>
      <w:r w:rsidRPr="006558AD">
        <w:rPr>
          <w:rFonts w:ascii="Times New Roman" w:hAnsi="Times New Roman" w:cs="Times New Roman"/>
          <w:b/>
          <w:bCs/>
        </w:rPr>
        <w:t>E</w:t>
      </w:r>
      <w:r w:rsidRPr="006558AD">
        <w:rPr>
          <w:rFonts w:ascii="Times New Roman" w:hAnsi="Times New Roman" w:cs="Times New Roman"/>
          <w:i/>
          <w:iCs/>
          <w:vertAlign w:val="subscript"/>
          <w:lang w:val="nb-NO"/>
        </w:rPr>
        <w:t>j</w:t>
      </w:r>
      <w:r w:rsidRPr="006558AD">
        <w:rPr>
          <w:rFonts w:ascii="Times New Roman" w:hAnsi="Times New Roman" w:cs="Times New Roman"/>
          <w:i/>
          <w:iCs/>
          <w:lang w:val="nb-NO"/>
        </w:rPr>
        <w:t xml:space="preserve"> </w:t>
      </w:r>
      <w:r w:rsidRPr="006558AD">
        <w:rPr>
          <w:rFonts w:ascii="Times New Roman" w:hAnsi="Times New Roman" w:cs="Times New Roman"/>
          <w:lang w:val="nb-NO"/>
        </w:rPr>
        <w:t>(</w:t>
      </w:r>
      <w:r w:rsidRPr="006558AD">
        <w:rPr>
          <w:rFonts w:ascii="Times New Roman" w:hAnsi="Times New Roman" w:cs="Times New Roman"/>
          <w:b/>
          <w:bCs/>
        </w:rPr>
        <w:t>w</w:t>
      </w:r>
      <w:r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772DA7" w:rsidRPr="006C6D9A" w:rsidRDefault="006C6D9A" w:rsidP="006C6D9A">
      <w:pPr>
        <w:shd w:val="clear" w:color="auto" w:fill="FFFFFF"/>
        <w:jc w:val="center"/>
        <w:rPr>
          <w:rFonts w:ascii="Times New Roman" w:hAnsi="Times New Roman" w:cs="Times New Roman"/>
          <w:b/>
          <w:bCs/>
        </w:rPr>
      </w:pPr>
      <w:r>
        <w:rPr>
          <w:rFonts w:ascii="Times New Roman" w:hAnsi="Times New Roman" w:cs="Times New Roman"/>
          <w:b/>
          <w:bCs/>
        </w:rPr>
        <w:t>[Insert F</w:t>
      </w:r>
      <w:r w:rsidR="004436D6" w:rsidRPr="006C6D9A">
        <w:rPr>
          <w:rFonts w:ascii="Times New Roman" w:hAnsi="Times New Roman" w:cs="Times New Roman"/>
          <w:b/>
          <w:bCs/>
        </w:rPr>
        <w:t>igure]</w:t>
      </w:r>
    </w:p>
    <w:p w:rsidR="004436D6"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2.9: A basic neural network architecture with linear activation function and no hidden layers.</w:t>
      </w:r>
    </w:p>
    <w:p w:rsidR="006C6D9A" w:rsidRDefault="006C6D9A" w:rsidP="006558AD">
      <w:pPr>
        <w:shd w:val="clear" w:color="auto" w:fill="FFFFFF"/>
        <w:jc w:val="both"/>
        <w:rPr>
          <w:rFonts w:ascii="Times New Roman" w:hAnsi="Times New Roman" w:cs="Times New Roman"/>
        </w:rPr>
      </w:pPr>
    </w:p>
    <w:p w:rsidR="004436D6" w:rsidRPr="00DA2913" w:rsidRDefault="004436D6" w:rsidP="006558AD">
      <w:pPr>
        <w:shd w:val="clear" w:color="auto" w:fill="FFFFFF"/>
        <w:jc w:val="both"/>
        <w:rPr>
          <w:rFonts w:ascii="Times New Roman" w:hAnsi="Times New Roman" w:cs="Times New Roman"/>
          <w:b/>
          <w:bCs/>
          <w:lang w:val="fr-FR"/>
        </w:rPr>
      </w:pPr>
      <w:r w:rsidRPr="006558AD">
        <w:rPr>
          <w:rFonts w:ascii="Times New Roman" w:hAnsi="Times New Roman" w:cs="Times New Roman"/>
        </w:rPr>
        <w:t xml:space="preserve">Referring to the neural network shown in Figure 2.9, the </w:t>
      </w:r>
      <w:r w:rsidRPr="006558AD">
        <w:rPr>
          <w:rFonts w:ascii="Times New Roman" w:hAnsi="Times New Roman" w:cs="Times New Roman"/>
          <w:i/>
          <w:iCs/>
        </w:rPr>
        <w:t>k</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unit </w:t>
      </w:r>
      <w:r w:rsidRPr="006558AD">
        <w:rPr>
          <w:rFonts w:ascii="Times New Roman" w:hAnsi="Times New Roman" w:cs="Times New Roman"/>
          <w:i/>
          <w:iCs/>
          <w:lang w:val="fr-FR"/>
        </w:rPr>
        <w:t>y</w:t>
      </w:r>
      <w:r w:rsidRPr="00DA2913">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(where </w:t>
      </w:r>
      <w:r w:rsidRPr="006558AD">
        <w:rPr>
          <w:rFonts w:ascii="Times New Roman" w:hAnsi="Times New Roman" w:cs="Times New Roman"/>
          <w:i/>
          <w:iCs/>
          <w:lang w:val="ru-RU"/>
        </w:rPr>
        <w:t>k</w:t>
      </w:r>
      <w:r>
        <w:rPr>
          <w:rFonts w:ascii="Times New Roman" w:hAnsi="Times New Roman" w:cs="Times New Roman"/>
          <w:i/>
          <w:iCs/>
        </w:rPr>
        <w:t xml:space="preserve">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w:t>
      </w:r>
      <w:r w:rsidRPr="006558AD">
        <w:rPr>
          <w:rFonts w:ascii="Times New Roman" w:hAnsi="Times New Roman" w:cs="Times New Roman"/>
          <w:i/>
          <w:iCs/>
          <w:lang w:val="el-GR"/>
        </w:rPr>
        <w:t>, K</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is a linear combination of the input variables, </w:t>
      </w:r>
      <w:r w:rsidRPr="006558AD">
        <w:rPr>
          <w:rFonts w:ascii="Times New Roman" w:hAnsi="Times New Roman" w:cs="Times New Roman"/>
          <w:i/>
          <w:iCs/>
        </w:rPr>
        <w:t>x</w:t>
      </w:r>
      <w:r w:rsidRPr="00DA2913">
        <w:rPr>
          <w:rFonts w:ascii="Times New Roman" w:hAnsi="Times New Roman" w:cs="Times New Roman"/>
          <w:i/>
          <w:iCs/>
          <w:vertAlign w:val="subscript"/>
        </w:rPr>
        <w:t>i</w:t>
      </w:r>
      <w:r w:rsidRPr="006558AD">
        <w:rPr>
          <w:rFonts w:ascii="Times New Roman" w:hAnsi="Times New Roman" w:cs="Times New Roman"/>
          <w:i/>
          <w:iCs/>
        </w:rPr>
        <w:t xml:space="preserve"> </w:t>
      </w:r>
      <w:r w:rsidRPr="00DA2913">
        <w:rPr>
          <w:rFonts w:ascii="Times New Roman" w:hAnsi="Times New Roman" w:cs="Times New Roman"/>
          <w:iCs/>
        </w:rPr>
        <w:t>(</w:t>
      </w:r>
      <w:r w:rsidRPr="006558AD">
        <w:rPr>
          <w:rFonts w:ascii="Times New Roman" w:hAnsi="Times New Roman" w:cs="Times New Roman"/>
          <w:i/>
          <w:iCs/>
        </w:rPr>
        <w:t xml:space="preserve">i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 xml:space="preserve">..., </w:t>
      </w:r>
      <w:r w:rsidRPr="006558AD">
        <w:rPr>
          <w:rFonts w:ascii="Times New Roman" w:hAnsi="Times New Roman" w:cs="Times New Roman"/>
          <w:i/>
          <w:iCs/>
          <w:lang w:val="el-GR"/>
        </w:rPr>
        <w:t>N</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such that </w:t>
      </w:r>
      <w:r w:rsidR="003241FB">
        <w:rPr>
          <w:rFonts w:ascii="Times New Roman" w:hAnsi="Times New Roman" w:cs="Times New Roman"/>
          <w:noProof/>
          <w:position w:val="-14"/>
          <w:lang w:val="en-US"/>
        </w:rPr>
        <w:drawing>
          <wp:inline distT="0" distB="0" distL="0" distR="0">
            <wp:extent cx="803275" cy="238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803275" cy="238760"/>
                    </a:xfrm>
                    <a:prstGeom prst="rect">
                      <a:avLst/>
                    </a:prstGeom>
                    <a:noFill/>
                    <a:ln w="9525">
                      <a:noFill/>
                      <a:miter lim="800000"/>
                      <a:headEnd/>
                      <a:tailEnd/>
                    </a:ln>
                  </pic:spPr>
                </pic:pic>
              </a:graphicData>
            </a:graphic>
          </wp:inline>
        </w:drawing>
      </w:r>
      <w:r w:rsidRPr="00510885">
        <w:rPr>
          <w:rFonts w:ascii="Times New Roman" w:hAnsi="Times New Roman" w:cs="Times New Roman"/>
          <w:iCs/>
        </w:rPr>
        <w:t xml:space="preserve">. </w:t>
      </w:r>
      <w:r w:rsidRPr="006558AD">
        <w:rPr>
          <w:rFonts w:ascii="Times New Roman" w:hAnsi="Times New Roman" w:cs="Times New Roman"/>
        </w:rPr>
        <w:t xml:space="preserve">As the process of gradient descent involves obtaining the derivative of the error function w.r.t to the weights, we prefer an error function that is continuous and </w:t>
      </w:r>
      <w:r w:rsidRPr="006558AD">
        <w:rPr>
          <w:rFonts w:ascii="Times New Roman" w:hAnsi="Times New Roman" w:cs="Times New Roman"/>
          <w:lang w:val="da-DK"/>
        </w:rPr>
        <w:t>di</w:t>
      </w:r>
      <w:r>
        <w:rPr>
          <w:rFonts w:ascii="Times New Roman" w:hAnsi="Times New Roman" w:cs="Times New Roman"/>
          <w:lang w:val="da-DK"/>
        </w:rPr>
        <w:t>f</w:t>
      </w:r>
      <w:r w:rsidRPr="006558AD">
        <w:rPr>
          <w:rFonts w:ascii="Times New Roman" w:hAnsi="Times New Roman" w:cs="Times New Roman"/>
          <w:lang w:val="da-DK"/>
        </w:rPr>
        <w:t xml:space="preserve">ferentiable, </w:t>
      </w:r>
      <w:r w:rsidRPr="006558AD">
        <w:rPr>
          <w:rFonts w:ascii="Times New Roman" w:hAnsi="Times New Roman" w:cs="Times New Roman"/>
        </w:rPr>
        <w:t>and the squared error is one of the most straightforward functions that f</w:t>
      </w:r>
      <w:r>
        <w:rPr>
          <w:rFonts w:ascii="Times New Roman" w:hAnsi="Times New Roman" w:cs="Times New Roman"/>
        </w:rPr>
        <w:t>i</w:t>
      </w:r>
      <w:r w:rsidRPr="006558AD">
        <w:rPr>
          <w:rFonts w:ascii="Times New Roman" w:hAnsi="Times New Roman" w:cs="Times New Roman"/>
        </w:rPr>
        <w:t xml:space="preserve">t this </w:t>
      </w:r>
      <w:r w:rsidRPr="006558AD">
        <w:rPr>
          <w:rFonts w:ascii="Times New Roman" w:hAnsi="Times New Roman" w:cs="Times New Roman"/>
        </w:rPr>
        <w:lastRenderedPageBreak/>
        <w:t xml:space="preserve">criterion. The squared error 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be written as follows:</w:t>
      </w:r>
    </w:p>
    <w:p w:rsidR="004436D6" w:rsidRDefault="003241FB" w:rsidP="00F669E9">
      <w:pPr>
        <w:shd w:val="clear" w:color="auto" w:fill="FFFFFF"/>
        <w:tabs>
          <w:tab w:val="left" w:pos="5760"/>
        </w:tabs>
        <w:jc w:val="right"/>
        <w:rPr>
          <w:rFonts w:ascii="Times New Roman" w:hAnsi="Times New Roman" w:cs="Times New Roman"/>
        </w:rPr>
      </w:pPr>
      <w:bookmarkStart w:id="35" w:name="bookmark47"/>
      <w:r>
        <w:rPr>
          <w:rFonts w:ascii="Times New Roman" w:hAnsi="Times New Roman" w:cs="Times New Roman"/>
          <w:noProof/>
          <w:position w:val="-24"/>
          <w:lang w:val="en-US"/>
        </w:rPr>
        <w:drawing>
          <wp:inline distT="0" distB="0" distL="0" distR="0">
            <wp:extent cx="1271905" cy="39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127190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35"/>
      <w:r w:rsidRPr="006558AD">
        <w:rPr>
          <w:rFonts w:ascii="Times New Roman" w:hAnsi="Times New Roman" w:cs="Times New Roman"/>
        </w:rPr>
        <w:t xml:space="preserve">he gradient of this error term with respect to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is given by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19</w:t>
      </w:r>
      <w:r w:rsidR="00440D09">
        <w:rPr>
          <w:rFonts w:ascii="Times New Roman" w:hAnsi="Times New Roman" w:cs="Times New Roman"/>
        </w:rPr>
        <w:t>)</w:t>
      </w:r>
      <w:r w:rsidRPr="006558AD">
        <w:rPr>
          <w:rFonts w:ascii="Times New Roman" w:hAnsi="Times New Roman" w:cs="Times New Roman"/>
        </w:rPr>
        <w:t xml:space="preserve">. Note in the above example,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activation node associated with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input feature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value. In general, for a hidden layer,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previous layer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next layer. The weight gradients in Equation 19 can then be used to update the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according to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w:t>
      </w:r>
    </w:p>
    <w:p w:rsidR="004436D6" w:rsidRPr="006558AD" w:rsidRDefault="003241FB" w:rsidP="003F2924">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6"/>
          <w:lang w:val="en-US"/>
        </w:rPr>
        <w:drawing>
          <wp:inline distT="0" distB="0" distL="0" distR="0">
            <wp:extent cx="2194560" cy="5086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194560" cy="50863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process of calculating error gradients by using </w:t>
      </w:r>
      <w:r w:rsidR="00014858">
        <w:rPr>
          <w:rFonts w:ascii="Times New Roman" w:hAnsi="Times New Roman" w:cs="Times New Roman"/>
        </w:rPr>
        <w:t xml:space="preserve">the </w:t>
      </w:r>
      <w:r w:rsidRPr="006558AD">
        <w:rPr>
          <w:rFonts w:ascii="Times New Roman" w:hAnsi="Times New Roman" w:cs="Times New Roman"/>
        </w:rPr>
        <w:t xml:space="preserve">chain rule starting from the output layer to the hidden layers is termed as </w:t>
      </w:r>
      <w:r w:rsidRPr="006558AD">
        <w:rPr>
          <w:rFonts w:ascii="Times New Roman" w:hAnsi="Times New Roman" w:cs="Times New Roman"/>
          <w:i/>
          <w:iCs/>
        </w:rPr>
        <w:t>backpropagation</w:t>
      </w:r>
      <w:r w:rsidRPr="006558AD">
        <w:rPr>
          <w:rFonts w:ascii="Times New Roman" w:hAnsi="Times New Roman" w:cs="Times New Roman"/>
        </w:rPr>
        <w:t>.</w:t>
      </w:r>
    </w:p>
    <w:p w:rsidR="006C6D9A" w:rsidRDefault="006C6D9A" w:rsidP="003F2924">
      <w:pPr>
        <w:shd w:val="clear" w:color="auto" w:fill="FFFFFF"/>
        <w:jc w:val="both"/>
        <w:rPr>
          <w:rFonts w:ascii="Times New Roman" w:hAnsi="Times New Roman" w:cs="Times New Roman"/>
          <w:b/>
          <w:bCs/>
        </w:rPr>
      </w:pPr>
    </w:p>
    <w:p w:rsidR="00772DA7" w:rsidRDefault="004436D6" w:rsidP="003F2924">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2.4. </w:t>
      </w:r>
      <w:r w:rsidRPr="006558AD">
        <w:rPr>
          <w:rFonts w:ascii="Times New Roman" w:hAnsi="Times New Roman" w:cs="Times New Roman"/>
        </w:rPr>
        <w:t>Let us understand more about backpropagation using a more general example involving a neural network with a single layer of hidden units and the tanh activation</w:t>
      </w:r>
      <w:r w:rsidR="002F18CF">
        <w:rPr>
          <w:rFonts w:ascii="Times New Roman" w:hAnsi="Times New Roman" w:cs="Times New Roman"/>
        </w:rPr>
        <w:t xml:space="preserve"> </w:t>
      </w:r>
      <w:bookmarkStart w:id="36" w:name="bookmark48"/>
      <w:r w:rsidRPr="006558AD">
        <w:rPr>
          <w:rFonts w:ascii="Times New Roman" w:hAnsi="Times New Roman" w:cs="Times New Roman"/>
        </w:rPr>
        <w:t>f</w:t>
      </w:r>
      <w:bookmarkEnd w:id="36"/>
      <w:r w:rsidRPr="006558AD">
        <w:rPr>
          <w:rFonts w:ascii="Times New Roman" w:hAnsi="Times New Roman" w:cs="Times New Roman"/>
        </w:rPr>
        <w:t xml:space="preserve">unction, which we saw in Section 2.9.2. It receives </w:t>
      </w:r>
      <w:r w:rsidRPr="006558AD">
        <w:rPr>
          <w:rFonts w:ascii="Times New Roman" w:hAnsi="Times New Roman" w:cs="Times New Roman"/>
          <w:i/>
          <w:iCs/>
          <w:lang w:val="da-DK"/>
        </w:rPr>
        <w:t>N</w:t>
      </w:r>
      <w:r w:rsidRPr="006558AD">
        <w:rPr>
          <w:rFonts w:ascii="Times New Roman" w:hAnsi="Times New Roman" w:cs="Times New Roman"/>
        </w:rPr>
        <w:t xml:space="preserve">-dimensional input,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 xml:space="preserve">-dimensional vector, </w:t>
      </w:r>
      <w:r w:rsidRPr="006558AD">
        <w:rPr>
          <w:rFonts w:ascii="Times New Roman" w:hAnsi="Times New Roman" w:cs="Times New Roman"/>
          <w:b/>
          <w:bCs/>
          <w:lang w:val="da-DK"/>
        </w:rPr>
        <w:t xml:space="preserve">y </w:t>
      </w:r>
      <w:r w:rsidRPr="006558AD">
        <w:rPr>
          <w:rFonts w:ascii="Times New Roman" w:hAnsi="Times New Roman" w:cs="Times New Roman"/>
          <w:lang w:val="da-DK"/>
        </w:rPr>
        <w:t>=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hidden layer has </w:t>
      </w:r>
      <w:r w:rsidRPr="006558AD">
        <w:rPr>
          <w:rFonts w:ascii="Times New Roman" w:hAnsi="Times New Roman" w:cs="Times New Roman"/>
          <w:i/>
          <w:iCs/>
          <w:lang w:val="da-DK"/>
        </w:rPr>
        <w:t xml:space="preserve">M </w:t>
      </w:r>
      <w:r w:rsidRPr="006558AD">
        <w:rPr>
          <w:rFonts w:ascii="Times New Roman" w:hAnsi="Times New Roman" w:cs="Times New Roman"/>
        </w:rPr>
        <w:t>hidden units.</w:t>
      </w:r>
      <w:r w:rsidR="002162DC">
        <w:rPr>
          <w:rFonts w:ascii="Times New Roman" w:hAnsi="Times New Roman" w:cs="Times New Roman"/>
        </w:rPr>
        <w:t xml:space="preserve"> </w:t>
      </w:r>
      <w:r w:rsidRPr="006558AD">
        <w:rPr>
          <w:rFonts w:ascii="Times New Roman" w:hAnsi="Times New Roman" w:cs="Times New Roman"/>
        </w:rPr>
        <w:t>Refer to Figure 2.10 for the neural network described above</w:t>
      </w:r>
      <w:r w:rsidR="006C578C">
        <w:rPr>
          <w:rFonts w:ascii="Times New Roman" w:hAnsi="Times New Roman" w:cs="Times New Roman"/>
        </w:rPr>
        <w:t>;</w:t>
      </w:r>
      <w:r w:rsidRPr="006558AD">
        <w:rPr>
          <w:rFonts w:ascii="Times New Roman" w:hAnsi="Times New Roman" w:cs="Times New Roman"/>
        </w:rPr>
        <w:t xml:space="preserve"> </w:t>
      </w:r>
      <w:r w:rsidR="006C578C">
        <w:rPr>
          <w:rFonts w:ascii="Times New Roman" w:hAnsi="Times New Roman" w:cs="Times New Roman"/>
        </w:rPr>
        <w:t>i</w:t>
      </w:r>
      <w:r w:rsidRPr="006558AD">
        <w:rPr>
          <w:rFonts w:ascii="Times New Roman" w:hAnsi="Times New Roman" w:cs="Times New Roman"/>
        </w:rPr>
        <w:t>n this figure, the</w:t>
      </w:r>
      <w:r w:rsidR="003F2924">
        <w:rPr>
          <w:rFonts w:ascii="Times New Roman" w:hAnsi="Times New Roman" w:cs="Times New Roman"/>
        </w:rPr>
        <w:t xml:space="preserve"> </w:t>
      </w:r>
      <w:r w:rsidR="003F2924" w:rsidRPr="006558AD">
        <w:rPr>
          <w:rFonts w:ascii="Times New Roman" w:hAnsi="Times New Roman" w:cs="Times New Roman"/>
        </w:rPr>
        <w:t xml:space="preserve">output units have a linear activation function, </w:t>
      </w:r>
      <w:r w:rsidR="003F2924" w:rsidRPr="006558AD">
        <w:rPr>
          <w:rFonts w:ascii="Times New Roman" w:hAnsi="Times New Roman" w:cs="Times New Roman"/>
          <w:i/>
          <w:iCs/>
        </w:rPr>
        <w:t>h</w:t>
      </w:r>
      <w:r w:rsidR="003F2924" w:rsidRPr="005A14D9">
        <w:rPr>
          <w:rFonts w:ascii="Times New Roman" w:hAnsi="Times New Roman" w:cs="Times New Roman"/>
          <w:iCs/>
        </w:rPr>
        <w:t>(</w:t>
      </w:r>
      <w:r w:rsidR="003F2924" w:rsidRPr="006558AD">
        <w:rPr>
          <w:rFonts w:ascii="Times New Roman" w:hAnsi="Times New Roman" w:cs="Times New Roman"/>
          <w:i/>
          <w:iCs/>
        </w:rPr>
        <w:t>x</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 </w:t>
      </w:r>
      <w:r w:rsidR="003F2924" w:rsidRPr="006558AD">
        <w:rPr>
          <w:rFonts w:ascii="Times New Roman" w:hAnsi="Times New Roman" w:cs="Times New Roman"/>
          <w:i/>
          <w:iCs/>
        </w:rPr>
        <w:t>x</w:t>
      </w:r>
      <w:r w:rsidR="003F2924" w:rsidRPr="006558AD">
        <w:rPr>
          <w:rFonts w:ascii="Times New Roman" w:hAnsi="Times New Roman" w:cs="Times New Roman"/>
        </w:rPr>
        <w:t xml:space="preserve">, and the units in the hidden layer have </w:t>
      </w:r>
      <w:r w:rsidR="003F2924" w:rsidRPr="006558AD">
        <w:rPr>
          <w:rFonts w:ascii="Times New Roman" w:hAnsi="Times New Roman" w:cs="Times New Roman"/>
          <w:i/>
          <w:iCs/>
        </w:rPr>
        <w:t>tanh</w:t>
      </w:r>
      <w:r w:rsidR="003F2924" w:rsidRPr="005A14D9">
        <w:rPr>
          <w:rFonts w:ascii="Times New Roman" w:hAnsi="Times New Roman" w:cs="Times New Roman"/>
          <w:iCs/>
        </w:rPr>
        <w:t>(</w:t>
      </w:r>
      <w:r w:rsidR="003F2924" w:rsidRPr="006558AD">
        <w:rPr>
          <w:rFonts w:ascii="Times New Roman" w:hAnsi="Times New Roman" w:cs="Times New Roman"/>
          <w:i/>
          <w:iCs/>
        </w:rPr>
        <w:t>·</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activation function. The final output </w:t>
      </w:r>
      <w:r w:rsidR="003F2924" w:rsidRPr="006558AD">
        <w:rPr>
          <w:rFonts w:ascii="Times New Roman" w:hAnsi="Times New Roman" w:cs="Times New Roman"/>
          <w:i/>
          <w:iCs/>
        </w:rPr>
        <w:t>y</w:t>
      </w:r>
      <w:r w:rsidR="003F2924" w:rsidRPr="005A14D9">
        <w:rPr>
          <w:rFonts w:ascii="Times New Roman" w:hAnsi="Times New Roman" w:cs="Times New Roman"/>
          <w:i/>
          <w:iCs/>
          <w:vertAlign w:val="subscript"/>
        </w:rPr>
        <w:t>k</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can be expressed as </w:t>
      </w:r>
      <w:r w:rsidR="003241FB">
        <w:rPr>
          <w:rFonts w:ascii="Times New Roman" w:hAnsi="Times New Roman" w:cs="Times New Roman"/>
          <w:iCs/>
          <w:noProof/>
          <w:position w:val="-10"/>
          <w:lang w:val="en-US"/>
        </w:rPr>
        <w:drawing>
          <wp:inline distT="0" distB="0" distL="0" distR="0">
            <wp:extent cx="469265"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469265" cy="2070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with</w:t>
      </w:r>
      <w:r w:rsidR="003F2924">
        <w:rPr>
          <w:rFonts w:ascii="Times New Roman" w:hAnsi="Times New Roman" w:cs="Times New Roman"/>
        </w:rPr>
        <w:t xml:space="preserve"> </w:t>
      </w:r>
      <w:r w:rsidR="003241FB">
        <w:rPr>
          <w:rFonts w:ascii="Times New Roman" w:hAnsi="Times New Roman" w:cs="Times New Roman"/>
          <w:iCs/>
          <w:noProof/>
          <w:position w:val="-16"/>
          <w:lang w:val="en-US"/>
        </w:rPr>
        <w:drawing>
          <wp:inline distT="0" distB="0" distL="0" distR="0">
            <wp:extent cx="993775" cy="2705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993775" cy="2705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and </w:t>
      </w:r>
      <w:r w:rsidR="003241FB">
        <w:rPr>
          <w:rFonts w:ascii="Times New Roman" w:hAnsi="Times New Roman" w:cs="Times New Roman"/>
          <w:iCs/>
          <w:noProof/>
          <w:position w:val="-12"/>
          <w:lang w:val="en-US"/>
        </w:rPr>
        <w:drawing>
          <wp:inline distT="0" distB="0" distL="0" distR="0">
            <wp:extent cx="82677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826770" cy="21463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xml:space="preserve">. At the input level, </w:t>
      </w:r>
      <w:r w:rsidR="003241FB">
        <w:rPr>
          <w:rFonts w:ascii="Times New Roman" w:hAnsi="Times New Roman" w:cs="Times New Roman"/>
          <w:iCs/>
          <w:noProof/>
          <w:position w:val="-14"/>
          <w:lang w:val="en-US"/>
        </w:rPr>
        <w:drawing>
          <wp:inline distT="0" distB="0" distL="0" distR="0">
            <wp:extent cx="890270" cy="2546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890270" cy="254635"/>
                    </a:xfrm>
                    <a:prstGeom prst="rect">
                      <a:avLst/>
                    </a:prstGeom>
                    <a:noFill/>
                    <a:ln w="9525">
                      <a:noFill/>
                      <a:miter lim="800000"/>
                      <a:headEnd/>
                      <a:tailEnd/>
                    </a:ln>
                  </pic:spPr>
                </pic:pic>
              </a:graphicData>
            </a:graphic>
          </wp:inline>
        </w:drawing>
      </w:r>
      <w:r w:rsidR="003F2924">
        <w:rPr>
          <w:rFonts w:ascii="Times New Roman" w:hAnsi="Times New Roman" w:cs="Times New Roman"/>
          <w:iCs/>
        </w:rPr>
        <w:t>.</w:t>
      </w:r>
    </w:p>
    <w:p w:rsidR="006C6D9A" w:rsidRDefault="006C6D9A" w:rsidP="006558AD">
      <w:pPr>
        <w:shd w:val="clear" w:color="auto" w:fill="FFFFFF"/>
        <w:jc w:val="both"/>
        <w:rPr>
          <w:rFonts w:ascii="Times New Roman" w:hAnsi="Times New Roman" w:cs="Times New Roman"/>
          <w:lang w:val="fr-FR"/>
        </w:rPr>
      </w:pPr>
    </w:p>
    <w:p w:rsidR="006C6D9A" w:rsidRPr="006C6D9A" w:rsidRDefault="006C6D9A" w:rsidP="006C6D9A">
      <w:pPr>
        <w:shd w:val="clear" w:color="auto" w:fill="FFFFFF"/>
        <w:jc w:val="center"/>
        <w:rPr>
          <w:rFonts w:ascii="Times New Roman" w:hAnsi="Times New Roman" w:cs="Times New Roman"/>
          <w:b/>
          <w:bCs/>
          <w:lang w:val="fr-FR"/>
        </w:rPr>
      </w:pPr>
      <w:r w:rsidRPr="006C6D9A">
        <w:rPr>
          <w:rFonts w:ascii="Times New Roman" w:hAnsi="Times New Roman" w:cs="Times New Roman"/>
          <w:b/>
          <w:bCs/>
          <w:lang w:val="fr-FR"/>
        </w:rPr>
        <w:t>[Insert Figure]</w:t>
      </w:r>
    </w:p>
    <w:p w:rsidR="00772DA7"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 xml:space="preserve">Figure </w:t>
      </w:r>
      <w:r w:rsidRPr="00BD5F05">
        <w:rPr>
          <w:rFonts w:ascii="Times New Roman" w:hAnsi="Times New Roman" w:cs="Times New Roman"/>
          <w:highlight w:val="yellow"/>
        </w:rPr>
        <w:t xml:space="preserve">2.10: </w:t>
      </w:r>
      <w:r w:rsidRPr="00BD5F05">
        <w:rPr>
          <w:rFonts w:ascii="Times New Roman" w:hAnsi="Times New Roman" w:cs="Times New Roman"/>
          <w:highlight w:val="yellow"/>
          <w:lang w:val="fr-FR"/>
        </w:rPr>
        <w:t xml:space="preserve">A </w:t>
      </w:r>
      <w:r w:rsidRPr="00BD5F05">
        <w:rPr>
          <w:rFonts w:ascii="Times New Roman" w:hAnsi="Times New Roman" w:cs="Times New Roman"/>
          <w:highlight w:val="yellow"/>
          <w:lang w:val="de-DE"/>
        </w:rPr>
        <w:t xml:space="preserve">neural </w:t>
      </w:r>
      <w:r w:rsidRPr="00BD5F05">
        <w:rPr>
          <w:rFonts w:ascii="Times New Roman" w:hAnsi="Times New Roman" w:cs="Times New Roman"/>
          <w:highlight w:val="yellow"/>
          <w:lang w:val="fr-FR"/>
        </w:rPr>
        <w:t xml:space="preserve">network architecture </w:t>
      </w:r>
      <w:r w:rsidRPr="00BD5F05">
        <w:rPr>
          <w:rFonts w:ascii="Times New Roman" w:hAnsi="Times New Roman" w:cs="Times New Roman"/>
          <w:highlight w:val="yellow"/>
        </w:rPr>
        <w:t xml:space="preserve">with </w:t>
      </w:r>
      <w:r w:rsidRPr="00BD5F05">
        <w:rPr>
          <w:rFonts w:ascii="Times New Roman" w:hAnsi="Times New Roman" w:cs="Times New Roman"/>
          <w:highlight w:val="yellow"/>
          <w:lang w:val="fr-FR"/>
        </w:rPr>
        <w:t xml:space="preserve">a single </w:t>
      </w:r>
      <w:r w:rsidRPr="00BD5F05">
        <w:rPr>
          <w:rFonts w:ascii="Times New Roman" w:hAnsi="Times New Roman" w:cs="Times New Roman"/>
          <w:highlight w:val="yellow"/>
        </w:rPr>
        <w:t>hidden layer and a nonlinear activation function</w:t>
      </w:r>
      <w:r w:rsidR="004436D6"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4436D6" w:rsidRPr="006558AD" w:rsidRDefault="004436D6" w:rsidP="004940F0">
      <w:pPr>
        <w:shd w:val="clear" w:color="auto" w:fill="FFFFFF"/>
        <w:jc w:val="both"/>
        <w:rPr>
          <w:rFonts w:ascii="Times New Roman" w:hAnsi="Times New Roman" w:cs="Times New Roman"/>
        </w:rPr>
      </w:pPr>
      <w:r w:rsidRPr="006558AD">
        <w:rPr>
          <w:rFonts w:ascii="Times New Roman" w:hAnsi="Times New Roman" w:cs="Times New Roman"/>
        </w:rPr>
        <w:t xml:space="preserve">We consider the standard sum of error squares as the error function. For </w:t>
      </w:r>
      <w:r w:rsidRPr="006558AD">
        <w:rPr>
          <w:rFonts w:ascii="Times New Roman" w:hAnsi="Times New Roman" w:cs="Times New Roman"/>
          <w:i/>
          <w:iCs/>
        </w:rPr>
        <w:t>n</w:t>
      </w:r>
      <w:r w:rsidRPr="006558AD">
        <w:rPr>
          <w:rFonts w:ascii="Times New Roman" w:hAnsi="Times New Roman" w:cs="Times New Roman"/>
        </w:rPr>
        <w:t>th training sample</w:t>
      </w:r>
      <w:r w:rsidR="006C578C">
        <w:rPr>
          <w:rFonts w:ascii="Times New Roman" w:hAnsi="Times New Roman" w:cs="Times New Roman"/>
        </w:rPr>
        <w:t>,</w:t>
      </w:r>
      <w:r w:rsidRPr="006558AD">
        <w:rPr>
          <w:rFonts w:ascii="Times New Roman" w:hAnsi="Times New Roman" w:cs="Times New Roman"/>
        </w:rPr>
        <w:t xml:space="preserve"> let </w:t>
      </w:r>
      <w:r w:rsidRPr="006558AD">
        <w:rPr>
          <w:rFonts w:ascii="Times New Roman" w:hAnsi="Times New Roman" w:cs="Times New Roman"/>
          <w:b/>
          <w:bCs/>
          <w:i/>
          <w:iCs/>
          <w:lang w:val="ru-RU"/>
        </w:rPr>
        <w:t xml:space="preserve">y </w:t>
      </w:r>
      <w:r w:rsidRPr="006558AD">
        <w:rPr>
          <w:rFonts w:ascii="Times New Roman" w:hAnsi="Times New Roman" w:cs="Times New Roman"/>
          <w:i/>
          <w:iCs/>
          <w:lang w:val="ru-RU"/>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denote the predicted output and </w:t>
      </w:r>
      <w:r w:rsidRPr="006558AD">
        <w:rPr>
          <w:rFonts w:ascii="Times New Roman" w:hAnsi="Times New Roman" w:cs="Times New Roman"/>
          <w:b/>
          <w:bCs/>
          <w:lang w:val="sv-SE"/>
        </w:rPr>
        <w:t xml:space="preserve">t </w:t>
      </w:r>
      <w:r w:rsidRPr="006558AD">
        <w:rPr>
          <w:rFonts w:ascii="Times New Roman" w:hAnsi="Times New Roman" w:cs="Times New Roman"/>
        </w:rPr>
        <w:t xml:space="preserve">= </w:t>
      </w:r>
      <w:r w:rsidRPr="006558AD">
        <w:rPr>
          <w:rFonts w:ascii="Times New Roman" w:hAnsi="Times New Roman" w:cs="Times New Roman"/>
          <w:i/>
          <w:iCs/>
        </w:rPr>
        <w:t>t</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denote the target for. The error</w:t>
      </w:r>
      <w:r w:rsidR="004940F0">
        <w:rPr>
          <w:rFonts w:ascii="Times New Roman" w:hAnsi="Times New Roman" w:cs="Times New Roman"/>
        </w:rPr>
        <w:t xml:space="preserve"> </w:t>
      </w:r>
      <w:r w:rsidRPr="006558AD">
        <w:rPr>
          <w:rFonts w:ascii="Times New Roman" w:hAnsi="Times New Roman" w:cs="Times New Roman"/>
        </w:rPr>
        <w:t xml:space="preserve">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thus be represented as follows:</w:t>
      </w:r>
    </w:p>
    <w:p w:rsidR="004436D6" w:rsidRDefault="003241FB" w:rsidP="00C11808">
      <w:pPr>
        <w:shd w:val="clear" w:color="auto" w:fill="FFFFFF"/>
        <w:tabs>
          <w:tab w:val="left" w:pos="5760"/>
        </w:tabs>
        <w:jc w:val="right"/>
        <w:rPr>
          <w:rFonts w:ascii="Times New Roman" w:hAnsi="Times New Roman" w:cs="Times New Roman"/>
        </w:rPr>
      </w:pPr>
      <w:bookmarkStart w:id="37" w:name="bookmark49"/>
      <w:r>
        <w:rPr>
          <w:rFonts w:ascii="Times New Roman" w:hAnsi="Times New Roman" w:cs="Times New Roman"/>
          <w:noProof/>
          <w:position w:val="-24"/>
          <w:lang w:val="en-US"/>
        </w:rPr>
        <w:drawing>
          <wp:inline distT="0" distB="0" distL="0" distR="0">
            <wp:extent cx="1232535" cy="397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123253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w:t>
      </w:r>
      <w:bookmarkEnd w:id="37"/>
      <w:r w:rsidRPr="006558AD">
        <w:rPr>
          <w:rFonts w:ascii="Times New Roman" w:hAnsi="Times New Roman" w:cs="Times New Roman"/>
        </w:rPr>
        <w:t xml:space="preserve">e can calculate the required gradients for backpropagation via Equations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21</w:t>
      </w:r>
      <w:r w:rsidR="00440D09">
        <w:rPr>
          <w:rFonts w:ascii="Times New Roman" w:hAnsi="Times New Roman" w:cs="Times New Roman"/>
        </w:rPr>
        <w:t>)</w:t>
      </w:r>
      <w:r w:rsidRPr="006558AD">
        <w:rPr>
          <w:rFonts w:ascii="Times New Roman" w:hAnsi="Times New Roman" w:cs="Times New Roman"/>
        </w:rPr>
        <w:t xml:space="preserve"> and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22</w:t>
      </w:r>
      <w:r w:rsidR="00440D09">
        <w:rPr>
          <w:rFonts w:ascii="Times New Roman" w:hAnsi="Times New Roman" w:cs="Times New Roman"/>
        </w:rPr>
        <w:t>)</w:t>
      </w:r>
      <w:r w:rsidRPr="006558AD">
        <w:rPr>
          <w:rFonts w:ascii="Times New Roman" w:hAnsi="Times New Roman" w:cs="Times New Roman"/>
        </w:rPr>
        <w:t>.</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3864610" cy="461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86461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21)</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50"/>
          <w:lang w:val="en-US"/>
        </w:rPr>
        <w:drawing>
          <wp:inline distT="0" distB="0" distL="0" distR="0">
            <wp:extent cx="1192530" cy="7073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1192530" cy="70739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As,</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099310" cy="485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2099310" cy="485140"/>
                    </a:xfrm>
                    <a:prstGeom prst="rect">
                      <a:avLst/>
                    </a:prstGeom>
                    <a:noFill/>
                    <a:ln w="9525">
                      <a:noFill/>
                      <a:miter lim="800000"/>
                      <a:headEnd/>
                      <a:tailEnd/>
                    </a:ln>
                  </pic:spPr>
                </pic:pic>
              </a:graphicData>
            </a:graphic>
          </wp:inline>
        </w:drawing>
      </w:r>
    </w:p>
    <w:p w:rsidR="004436D6" w:rsidRDefault="004436D6" w:rsidP="006558AD">
      <w:pPr>
        <w:shd w:val="clear" w:color="auto" w:fill="FFFFFF"/>
        <w:jc w:val="both"/>
        <w:rPr>
          <w:rFonts w:ascii="Times New Roman" w:hAnsi="Times New Roman" w:cs="Times New Roman"/>
        </w:rPr>
      </w:pPr>
      <w:r>
        <w:rPr>
          <w:rFonts w:ascii="Times New Roman" w:hAnsi="Times New Roman" w:cs="Times New Roman"/>
        </w:rPr>
        <w:t>and,</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870200" cy="461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2870200" cy="461010"/>
                    </a:xfrm>
                    <a:prstGeom prst="rect">
                      <a:avLst/>
                    </a:prstGeom>
                    <a:noFill/>
                    <a:ln w="9525">
                      <a:noFill/>
                      <a:miter lim="800000"/>
                      <a:headEnd/>
                      <a:tailEnd/>
                    </a:ln>
                  </pic:spPr>
                </pic:pic>
              </a:graphicData>
            </a:graphic>
          </wp:inline>
        </w:drawing>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2258060" cy="461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225806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2.10.2</w:t>
      </w:r>
      <w:r w:rsidR="002162DC">
        <w:rPr>
          <w:rFonts w:ascii="Times New Roman" w:hAnsi="Times New Roman" w:cs="Times New Roman"/>
          <w:b/>
          <w:bCs/>
          <w:i/>
          <w:iCs/>
        </w:rPr>
        <w:t xml:space="preserve"> </w:t>
      </w:r>
      <w:r w:rsidRPr="006558AD">
        <w:rPr>
          <w:rFonts w:ascii="Times New Roman" w:hAnsi="Times New Roman" w:cs="Times New Roman"/>
          <w:b/>
          <w:bCs/>
          <w:i/>
          <w:iCs/>
        </w:rPr>
        <w:t>Batching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We have already described in the gradient descent algorithm in Equation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 xml:space="preserve"> that prior to weight update, a full pass through the training </w:t>
      </w:r>
      <w:r w:rsidRPr="006558AD">
        <w:rPr>
          <w:rFonts w:ascii="Times New Roman" w:hAnsi="Times New Roman" w:cs="Times New Roman"/>
          <w:lang w:val="nn-NO"/>
        </w:rPr>
        <w:t xml:space="preserve">dataset </w:t>
      </w:r>
      <w:r w:rsidRPr="006558AD">
        <w:rPr>
          <w:rFonts w:ascii="Times New Roman" w:hAnsi="Times New Roman" w:cs="Times New Roman"/>
        </w:rPr>
        <w:t xml:space="preserve">is required. In the case of a large number of training samples, it becomes computationally expensive and slow to iterate over all the data samples at once. In order to improve the training process, we use two variants of </w:t>
      </w:r>
      <w:r w:rsidRPr="006558AD">
        <w:rPr>
          <w:rFonts w:ascii="Times New Roman" w:hAnsi="Times New Roman" w:cs="Times New Roman"/>
          <w:i/>
          <w:iCs/>
        </w:rPr>
        <w:t>gradient descent.</w:t>
      </w:r>
    </w:p>
    <w:p w:rsidR="004940F0" w:rsidRDefault="004940F0" w:rsidP="006558AD">
      <w:pPr>
        <w:shd w:val="clear" w:color="auto" w:fill="FFFFFF"/>
        <w:jc w:val="both"/>
        <w:rPr>
          <w:rFonts w:ascii="Times New Roman" w:hAnsi="Times New Roman" w:cs="Times New Roman"/>
          <w:i/>
          <w:iCs/>
        </w:rPr>
      </w:pPr>
    </w:p>
    <w:p w:rsidR="004436D6" w:rsidRPr="006558AD" w:rsidRDefault="000A1B18" w:rsidP="006558AD">
      <w:pPr>
        <w:shd w:val="clear" w:color="auto" w:fill="FFFFFF"/>
        <w:jc w:val="both"/>
        <w:rPr>
          <w:rFonts w:ascii="Times New Roman" w:hAnsi="Times New Roman" w:cs="Times New Roman"/>
        </w:rPr>
      </w:pPr>
      <w:r>
        <w:rPr>
          <w:rFonts w:ascii="Times New Roman" w:hAnsi="Times New Roman" w:cs="Times New Roman"/>
          <w:i/>
          <w:iCs/>
        </w:rPr>
        <w:lastRenderedPageBreak/>
        <w:t xml:space="preserve">&lt;H4&gt; </w:t>
      </w:r>
      <w:r w:rsidR="004436D6" w:rsidRPr="006558AD">
        <w:rPr>
          <w:rFonts w:ascii="Times New Roman" w:hAnsi="Times New Roman" w:cs="Times New Roman"/>
          <w:i/>
          <w:iCs/>
        </w:rPr>
        <w:t>Stochastic Gradient Descent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This variant of gradient descent allows for the updation of the model parameters after processing a single training example.</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12"/>
          <w:lang w:val="en-US"/>
        </w:rPr>
        <w:drawing>
          <wp:inline distT="0" distB="0" distL="0" distR="0">
            <wp:extent cx="1828800" cy="2387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1828800" cy="238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variant allows for faster convergence towards the minima and is less memory-intensive (loads only a single sample to memory at a time) than vanilla gradient descent. However, by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after each sample, the model is more likely to overf</w:t>
      </w:r>
      <w:r>
        <w:rPr>
          <w:rFonts w:ascii="Times New Roman" w:hAnsi="Times New Roman" w:cs="Times New Roman"/>
        </w:rPr>
        <w:t>i</w:t>
      </w:r>
      <w:r w:rsidRPr="006558AD">
        <w:rPr>
          <w:rFonts w:ascii="Times New Roman" w:hAnsi="Times New Roman" w:cs="Times New Roman"/>
        </w:rPr>
        <w:t>t.</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In the Stochastic Gradient Descent (SGD) algorithm, </w:t>
      </w:r>
      <w:r w:rsidRPr="006558AD">
        <w:rPr>
          <w:rFonts w:ascii="Times New Roman" w:hAnsi="Times New Roman" w:cs="Times New Roman"/>
          <w:i/>
          <w:iCs/>
        </w:rPr>
        <w:t xml:space="preserve">stochastic </w:t>
      </w:r>
      <w:r w:rsidRPr="006558AD">
        <w:rPr>
          <w:rFonts w:ascii="Times New Roman" w:hAnsi="Times New Roman" w:cs="Times New Roman"/>
        </w:rPr>
        <w:t xml:space="preserve">or </w:t>
      </w:r>
      <w:r w:rsidRPr="006558AD">
        <w:rPr>
          <w:rFonts w:ascii="Times New Roman" w:hAnsi="Times New Roman" w:cs="Times New Roman"/>
          <w:i/>
          <w:iCs/>
        </w:rPr>
        <w:t xml:space="preserve">randomness </w:t>
      </w:r>
      <w:r w:rsidRPr="006558AD">
        <w:rPr>
          <w:rFonts w:ascii="Times New Roman" w:hAnsi="Times New Roman" w:cs="Times New Roman"/>
        </w:rPr>
        <w:t>comes into play when we randomly select a data point to be optimi</w:t>
      </w:r>
      <w:r w:rsidR="00602946">
        <w:rPr>
          <w:rFonts w:ascii="Times New Roman" w:hAnsi="Times New Roman" w:cs="Times New Roman"/>
        </w:rPr>
        <w:t>s</w:t>
      </w:r>
      <w:r w:rsidRPr="006558AD">
        <w:rPr>
          <w:rFonts w:ascii="Times New Roman" w:hAnsi="Times New Roman" w:cs="Times New Roman"/>
        </w:rPr>
        <w:t>ed. While in each epoch, all the data points are processed, the order in which they can be processed can be randomly shuf</w:t>
      </w:r>
      <w:r>
        <w:rPr>
          <w:rFonts w:ascii="Times New Roman" w:hAnsi="Times New Roman" w:cs="Times New Roman"/>
        </w:rPr>
        <w:t>f</w:t>
      </w:r>
      <w:r w:rsidR="00C041BE">
        <w:rPr>
          <w:rFonts w:ascii="Times New Roman" w:hAnsi="Times New Roman" w:cs="Times New Roman"/>
        </w:rPr>
        <w:t>l</w:t>
      </w:r>
      <w:r w:rsidRPr="006558AD">
        <w:rPr>
          <w:rFonts w:ascii="Times New Roman" w:hAnsi="Times New Roman" w:cs="Times New Roman"/>
        </w:rPr>
        <w:t>ed.</w:t>
      </w:r>
    </w:p>
    <w:p w:rsidR="004940F0" w:rsidRDefault="004940F0" w:rsidP="00B55E8D">
      <w:pPr>
        <w:shd w:val="clear" w:color="auto" w:fill="FFFFFF"/>
        <w:jc w:val="center"/>
        <w:rPr>
          <w:rFonts w:ascii="Times New Roman" w:hAnsi="Times New Roman" w:cs="Times New Roman"/>
          <w:i/>
          <w:iCs/>
        </w:rPr>
      </w:pPr>
    </w:p>
    <w:p w:rsidR="004436D6" w:rsidRPr="006558AD" w:rsidRDefault="004436D6" w:rsidP="00B55E8D">
      <w:pPr>
        <w:shd w:val="clear" w:color="auto" w:fill="FFFFFF"/>
        <w:jc w:val="center"/>
        <w:rPr>
          <w:rFonts w:ascii="Times New Roman" w:hAnsi="Times New Roman" w:cs="Times New Roman"/>
        </w:rPr>
      </w:pPr>
      <w:r w:rsidRPr="006558AD">
        <w:rPr>
          <w:rFonts w:ascii="Times New Roman" w:hAnsi="Times New Roman" w:cs="Times New Roman"/>
          <w:i/>
          <w:iCs/>
        </w:rPr>
        <w:t>Mini-Batch Gradient Descent</w:t>
      </w:r>
    </w:p>
    <w:p w:rsidR="004436D6" w:rsidRPr="004446BF" w:rsidRDefault="004436D6" w:rsidP="006558AD">
      <w:pPr>
        <w:shd w:val="clear" w:color="auto" w:fill="FFFFFF"/>
        <w:jc w:val="both"/>
        <w:rPr>
          <w:rFonts w:ascii="Times New Roman" w:hAnsi="Times New Roman" w:cs="Times New Roman"/>
          <w:b/>
          <w:bCs/>
          <w:iCs/>
        </w:rPr>
      </w:pPr>
      <w:r w:rsidRPr="006558AD">
        <w:rPr>
          <w:rFonts w:ascii="Times New Roman" w:hAnsi="Times New Roman" w:cs="Times New Roman"/>
        </w:rPr>
        <w:t xml:space="preserve">In the case of the vanilla gradient descent, for </w:t>
      </w:r>
      <w:r w:rsidRPr="006558AD">
        <w:rPr>
          <w:rFonts w:ascii="Times New Roman" w:hAnsi="Times New Roman" w:cs="Times New Roman"/>
          <w:i/>
          <w:iCs/>
        </w:rPr>
        <w:t xml:space="preserve">N </w:t>
      </w:r>
      <w:r w:rsidRPr="006558AD">
        <w:rPr>
          <w:rFonts w:ascii="Times New Roman" w:hAnsi="Times New Roman" w:cs="Times New Roman"/>
        </w:rPr>
        <w:t xml:space="preserve">number of samples and </w:t>
      </w:r>
      <w:r w:rsidRPr="006558AD">
        <w:rPr>
          <w:rFonts w:ascii="Times New Roman" w:hAnsi="Times New Roman" w:cs="Times New Roman"/>
          <w:i/>
          <w:iCs/>
          <w:lang w:val="el-GR"/>
        </w:rPr>
        <w:t xml:space="preserve">T </w:t>
      </w:r>
      <w:r w:rsidRPr="006558AD">
        <w:rPr>
          <w:rFonts w:ascii="Times New Roman" w:hAnsi="Times New Roman" w:cs="Times New Roman"/>
        </w:rPr>
        <w:t xml:space="preserve">epochs, the weight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only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In SGD,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times. Between optimi</w:t>
      </w:r>
      <w:r w:rsidR="006C578C">
        <w:rPr>
          <w:rFonts w:ascii="Times New Roman" w:hAnsi="Times New Roman" w:cs="Times New Roman"/>
        </w:rPr>
        <w:t>s</w:t>
      </w:r>
      <w:r w:rsidRPr="006558AD">
        <w:rPr>
          <w:rFonts w:ascii="Times New Roman" w:hAnsi="Times New Roman" w:cs="Times New Roman"/>
        </w:rPr>
        <w:t xml:space="preserve">ing one sample at a time vs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 xml:space="preserve">all samples aggregated, we can update the gradient over a group of samples instead. Let </w:t>
      </w:r>
      <w:r w:rsidRPr="006558AD">
        <w:rPr>
          <w:rFonts w:ascii="Times New Roman" w:hAnsi="Times New Roman" w:cs="Times New Roman"/>
          <w:i/>
          <w:iCs/>
        </w:rPr>
        <w:t xml:space="preserve">N </w:t>
      </w:r>
      <w:r w:rsidRPr="006558AD">
        <w:rPr>
          <w:rFonts w:ascii="Times New Roman" w:hAnsi="Times New Roman" w:cs="Times New Roman"/>
        </w:rPr>
        <w:t xml:space="preserve">samples be grouped into a set of </w:t>
      </w:r>
      <w:r w:rsidRPr="006558AD">
        <w:rPr>
          <w:rFonts w:ascii="Times New Roman" w:hAnsi="Times New Roman" w:cs="Times New Roman"/>
          <w:i/>
          <w:iCs/>
          <w:lang w:val="el-GR"/>
        </w:rPr>
        <w:t xml:space="preserve">n </w:t>
      </w:r>
      <w:r w:rsidRPr="006558AD">
        <w:rPr>
          <w:rFonts w:ascii="Times New Roman" w:hAnsi="Times New Roman" w:cs="Times New Roman"/>
        </w:rPr>
        <w:t xml:space="preserve">smaller samples.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step is performed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such that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 xml:space="preserve">T. </w:t>
      </w:r>
      <w:r w:rsidRPr="006558AD">
        <w:rPr>
          <w:rFonts w:ascii="Times New Roman" w:hAnsi="Times New Roman" w:cs="Times New Roman"/>
        </w:rPr>
        <w:t xml:space="preserve">This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technique is called </w:t>
      </w:r>
      <w:r w:rsidRPr="006558AD">
        <w:rPr>
          <w:rFonts w:ascii="Times New Roman" w:hAnsi="Times New Roman" w:cs="Times New Roman"/>
          <w:i/>
          <w:iCs/>
        </w:rPr>
        <w:t xml:space="preserve">mini-batching, </w:t>
      </w:r>
      <w:r w:rsidRPr="006558AD">
        <w:rPr>
          <w:rFonts w:ascii="Times New Roman" w:hAnsi="Times New Roman" w:cs="Times New Roman"/>
        </w:rPr>
        <w:t xml:space="preserve">and each of the </w:t>
      </w:r>
      <w:r w:rsidRPr="006558AD">
        <w:rPr>
          <w:rFonts w:ascii="Times New Roman" w:hAnsi="Times New Roman" w:cs="Times New Roman"/>
          <w:i/>
          <w:iCs/>
          <w:lang w:val="el-GR"/>
        </w:rPr>
        <w:t xml:space="preserve">n </w:t>
      </w:r>
      <w:r w:rsidRPr="006558AD">
        <w:rPr>
          <w:rFonts w:ascii="Times New Roman" w:hAnsi="Times New Roman" w:cs="Times New Roman"/>
        </w:rPr>
        <w:t xml:space="preserve">sets is called a </w:t>
      </w:r>
      <w:r w:rsidRPr="006558AD">
        <w:rPr>
          <w:rFonts w:ascii="Times New Roman" w:hAnsi="Times New Roman" w:cs="Times New Roman"/>
          <w:i/>
          <w:iCs/>
        </w:rPr>
        <w:t xml:space="preserve">batch, </w:t>
      </w:r>
      <w:r w:rsidRPr="006558AD">
        <w:rPr>
          <w:rFonts w:ascii="Times New Roman" w:hAnsi="Times New Roman" w:cs="Times New Roman"/>
        </w:rPr>
        <w:t xml:space="preserve">denoted as </w:t>
      </w:r>
      <w:r w:rsidRPr="006558AD">
        <w:rPr>
          <w:rFonts w:ascii="Times New Roman" w:hAnsi="Times New Roman" w:cs="Times New Roman"/>
          <w:i/>
          <w:iCs/>
        </w:rPr>
        <w:t>B.</w:t>
      </w:r>
    </w:p>
    <w:p w:rsidR="004436D6" w:rsidRPr="00270837" w:rsidRDefault="003241FB" w:rsidP="00C11808">
      <w:pPr>
        <w:shd w:val="clear" w:color="auto" w:fill="FFFFFF"/>
        <w:tabs>
          <w:tab w:val="left" w:pos="5760"/>
        </w:tabs>
        <w:jc w:val="right"/>
        <w:rPr>
          <w:rFonts w:ascii="Times New Roman" w:hAnsi="Times New Roman" w:cs="Times New Roman"/>
          <w:bCs/>
        </w:rPr>
      </w:pPr>
      <w:bookmarkStart w:id="38" w:name="bookmark50"/>
      <w:r>
        <w:rPr>
          <w:rFonts w:ascii="Times New Roman" w:hAnsi="Times New Roman" w:cs="Times New Roman"/>
          <w:bCs/>
          <w:noProof/>
          <w:position w:val="-10"/>
          <w:lang w:val="en-US"/>
        </w:rPr>
        <w:drawing>
          <wp:inline distT="0" distB="0" distL="0" distR="0">
            <wp:extent cx="1526540" cy="2305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1526540" cy="230505"/>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0A1B18">
        <w:rPr>
          <w:rFonts w:ascii="Times New Roman" w:hAnsi="Times New Roman" w:cs="Times New Roman"/>
          <w:bCs/>
        </w:rPr>
        <w:t>2.</w:t>
      </w:r>
      <w:r w:rsidR="004436D6">
        <w:rPr>
          <w:rFonts w:ascii="Times New Roman" w:hAnsi="Times New Roman" w:cs="Times New Roman"/>
          <w:bCs/>
        </w:rPr>
        <w:t>25)</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E</w:t>
      </w:r>
      <w:bookmarkEnd w:id="38"/>
      <w:r w:rsidRPr="006558AD">
        <w:rPr>
          <w:rFonts w:ascii="Times New Roman" w:hAnsi="Times New Roman" w:cs="Times New Roman"/>
          <w:b/>
          <w:bCs/>
        </w:rPr>
        <w:t xml:space="preserve">xample 2.5. </w:t>
      </w:r>
      <w:r w:rsidRPr="006558AD">
        <w:rPr>
          <w:rFonts w:ascii="Times New Roman" w:hAnsi="Times New Roman" w:cs="Times New Roman"/>
        </w:rPr>
        <w:t xml:space="preserve">Consider the neural network in Figure 2.11. The network takes two input variables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outputs two continuous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00602946">
        <w:rPr>
          <w:rFonts w:ascii="Times New Roman" w:hAnsi="Times New Roman" w:cs="Times New Roman"/>
        </w:rPr>
        <w:t>utilises</w:t>
      </w:r>
      <w:r w:rsidR="00602946" w:rsidRPr="006558AD">
        <w:rPr>
          <w:rFonts w:ascii="Times New Roman" w:hAnsi="Times New Roman" w:cs="Times New Roman"/>
        </w:rPr>
        <w:t xml:space="preserve"> </w:t>
      </w:r>
      <w:r w:rsidRPr="006558AD">
        <w:rPr>
          <w:rFonts w:ascii="Times New Roman" w:hAnsi="Times New Roman" w:cs="Times New Roman"/>
        </w:rPr>
        <w:t xml:space="preserve">the Sigmoid activation function at each hidden unit. At current training checkpoint, the </w:t>
      </w:r>
      <w:r>
        <w:rPr>
          <w:rFonts w:ascii="Times New Roman" w:hAnsi="Times New Roman" w:cs="Times New Roman"/>
        </w:rPr>
        <w:t xml:space="preserve">weights have following values: </w:t>
      </w:r>
      <w:r w:rsidR="003241FB">
        <w:rPr>
          <w:rFonts w:ascii="Times New Roman" w:hAnsi="Times New Roman" w:cs="Times New Roman"/>
          <w:noProof/>
          <w:position w:val="-12"/>
          <w:lang w:val="en-US"/>
        </w:rPr>
        <w:drawing>
          <wp:inline distT="0" distB="0" distL="0" distR="0">
            <wp:extent cx="3800475" cy="23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srcRect/>
                    <a:stretch>
                      <a:fillRect/>
                    </a:stretch>
                  </pic:blipFill>
                  <pic:spPr bwMode="auto">
                    <a:xfrm>
                      <a:off x="0" y="0"/>
                      <a:ext cx="3800475" cy="238760"/>
                    </a:xfrm>
                    <a:prstGeom prst="rect">
                      <a:avLst/>
                    </a:prstGeom>
                    <a:noFill/>
                    <a:ln w="9525">
                      <a:noFill/>
                      <a:miter lim="800000"/>
                      <a:headEnd/>
                      <a:tailEnd/>
                    </a:ln>
                  </pic:spPr>
                </pic:pic>
              </a:graphicData>
            </a:graphic>
          </wp:inline>
        </w:drawing>
      </w:r>
      <w:r w:rsidR="00C041BE">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550670" cy="23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Pr>
          <w:rFonts w:ascii="Times New Roman" w:hAnsi="Times New Roman" w:cs="Times New Roman"/>
          <w:iCs/>
          <w:lang w:val="da-DK"/>
        </w:rPr>
        <w:t>.</w:t>
      </w:r>
      <w:r w:rsidRPr="006558AD">
        <w:rPr>
          <w:rFonts w:ascii="Times New Roman" w:hAnsi="Times New Roman" w:cs="Times New Roman"/>
          <w:lang w:val="da-DK"/>
        </w:rPr>
        <w:t xml:space="preserve"> </w:t>
      </w:r>
      <w:r w:rsidRPr="006558AD">
        <w:rPr>
          <w:rFonts w:ascii="Times New Roman" w:hAnsi="Times New Roman" w:cs="Times New Roman"/>
        </w:rPr>
        <w:t xml:space="preserve">The bias terms,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 xml:space="preserve">25 </w:t>
      </w:r>
      <w:r w:rsidRPr="006558AD">
        <w:rPr>
          <w:rFonts w:ascii="Times New Roman" w:hAnsi="Times New Roman" w:cs="Times New Roman"/>
        </w:rPr>
        <w:t xml:space="preserve">and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35.</w:t>
      </w:r>
    </w:p>
    <w:p w:rsidR="004940F0" w:rsidRDefault="004940F0"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Given a new training input vector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(0.1, 0.5) </w:t>
      </w:r>
      <w:r w:rsidRPr="006558AD">
        <w:rPr>
          <w:rFonts w:ascii="Times New Roman" w:hAnsi="Times New Roman" w:cs="Times New Roman"/>
        </w:rPr>
        <w:t xml:space="preserve">and the expected output </w:t>
      </w:r>
      <w:r w:rsidRPr="006558AD">
        <w:rPr>
          <w:rFonts w:ascii="Times New Roman" w:hAnsi="Times New Roman" w:cs="Times New Roman"/>
          <w:b/>
          <w:bCs/>
          <w:lang w:val="da-DK"/>
        </w:rPr>
        <w:t xml:space="preserve">t </w:t>
      </w:r>
      <w:r w:rsidRPr="006558AD">
        <w:rPr>
          <w:rFonts w:ascii="Times New Roman" w:hAnsi="Times New Roman" w:cs="Times New Roman"/>
          <w:lang w:val="da-DK"/>
        </w:rPr>
        <w:t>=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(0.05, 0.95), </w:t>
      </w:r>
      <w:r w:rsidRPr="006558AD">
        <w:rPr>
          <w:rFonts w:ascii="Times New Roman" w:hAnsi="Times New Roman" w:cs="Times New Roman"/>
        </w:rPr>
        <w:t xml:space="preserve">let us calculate the update for using stochastic gradient descent and </w:t>
      </w:r>
      <w:r w:rsidRPr="006558AD">
        <w:rPr>
          <w:rFonts w:ascii="Times New Roman" w:hAnsi="Times New Roman" w:cs="Times New Roman"/>
          <w:i/>
          <w:iCs/>
          <w:lang w:val="el-GR"/>
        </w:rPr>
        <w:t xml:space="preserve">η </w:t>
      </w:r>
      <w:r w:rsidRPr="006558AD">
        <w:rPr>
          <w:rFonts w:ascii="Times New Roman" w:hAnsi="Times New Roman" w:cs="Times New Roman"/>
          <w:lang w:val="el-GR"/>
        </w:rPr>
        <w:t>= 0</w:t>
      </w:r>
      <w:r w:rsidRPr="006558AD">
        <w:rPr>
          <w:rFonts w:ascii="Times New Roman" w:hAnsi="Times New Roman" w:cs="Times New Roman"/>
          <w:i/>
          <w:iCs/>
          <w:lang w:val="el-GR"/>
        </w:rPr>
        <w:t>.</w:t>
      </w:r>
      <w:r w:rsidRPr="006558AD">
        <w:rPr>
          <w:rFonts w:ascii="Times New Roman" w:hAnsi="Times New Roman" w:cs="Times New Roman"/>
          <w:lang w:val="el-GR"/>
        </w:rPr>
        <w:t>1.</w:t>
      </w:r>
    </w:p>
    <w:p w:rsidR="004940F0" w:rsidRPr="004940F0" w:rsidRDefault="004940F0"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first forward propagate through the neural network to store values of hidden units and predicted outputs.</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Forward Propagation:</w:t>
      </w:r>
    </w:p>
    <w:p w:rsidR="004940F0" w:rsidRPr="004940F0" w:rsidRDefault="004940F0" w:rsidP="004940F0">
      <w:pPr>
        <w:shd w:val="clear" w:color="auto" w:fill="FFFFFF"/>
        <w:jc w:val="center"/>
        <w:rPr>
          <w:rFonts w:ascii="Times New Roman" w:hAnsi="Times New Roman" w:cs="Times New Roman"/>
          <w:b/>
          <w:bCs/>
        </w:rPr>
      </w:pPr>
      <w:bookmarkStart w:id="39" w:name="bookmark51"/>
      <w:r w:rsidRPr="004940F0">
        <w:rPr>
          <w:rFonts w:ascii="Times New Roman" w:hAnsi="Times New Roman" w:cs="Times New Roman"/>
          <w:b/>
          <w:bCs/>
        </w:rPr>
        <w:t>[Insert Figure]</w:t>
      </w:r>
    </w:p>
    <w:p w:rsidR="004436D6" w:rsidRDefault="00BD5F05" w:rsidP="004940F0">
      <w:pPr>
        <w:shd w:val="clear" w:color="auto" w:fill="FFFFFF"/>
        <w:jc w:val="center"/>
        <w:rPr>
          <w:rFonts w:ascii="Times New Roman" w:hAnsi="Times New Roman" w:cs="Times New Roman"/>
        </w:rPr>
      </w:pPr>
      <w:r w:rsidRPr="00BD5F05">
        <w:rPr>
          <w:rFonts w:ascii="Times New Roman" w:hAnsi="Times New Roman" w:cs="Times New Roman"/>
          <w:highlight w:val="yellow"/>
        </w:rPr>
        <w:t>F</w:t>
      </w:r>
      <w:bookmarkEnd w:id="39"/>
      <w:r w:rsidRPr="00BD5F05">
        <w:rPr>
          <w:rFonts w:ascii="Times New Roman" w:hAnsi="Times New Roman" w:cs="Times New Roman"/>
          <w:highlight w:val="yellow"/>
        </w:rPr>
        <w:t>igure 2.11: The Neural Network Architecture for Example 2.5.</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168"/>
          <w:lang w:val="en-US"/>
        </w:rPr>
        <w:drawing>
          <wp:inline distT="0" distB="0" distL="0" distR="0">
            <wp:extent cx="2616200" cy="221043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srcRect/>
                    <a:stretch>
                      <a:fillRect/>
                    </a:stretch>
                  </pic:blipFill>
                  <pic:spPr bwMode="auto">
                    <a:xfrm>
                      <a:off x="0" y="0"/>
                      <a:ext cx="2616200" cy="2210435"/>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now calculate the error contribution due to this new training input vector.</w:t>
      </w:r>
    </w:p>
    <w:p w:rsidR="004940F0" w:rsidRDefault="004940F0"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lang w:val="de-DE"/>
        </w:rPr>
        <w:t>2.10.3</w:t>
      </w:r>
      <w:r w:rsidR="002162DC">
        <w:rPr>
          <w:rFonts w:ascii="Times New Roman" w:hAnsi="Times New Roman" w:cs="Times New Roman"/>
          <w:b/>
          <w:bCs/>
          <w:i/>
          <w:iCs/>
          <w:lang w:val="de-DE"/>
        </w:rPr>
        <w:t xml:space="preserve"> </w:t>
      </w:r>
      <w:r w:rsidRPr="006558AD">
        <w:rPr>
          <w:rFonts w:ascii="Times New Roman" w:hAnsi="Times New Roman" w:cs="Times New Roman"/>
          <w:b/>
          <w:bCs/>
          <w:i/>
          <w:iCs/>
          <w:lang w:val="de-DE"/>
        </w:rPr>
        <w:t>Hyperparameters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As explained before, the training of a neural network involves processing all the samples 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for which the model is </w:t>
      </w:r>
      <w:r w:rsidR="006C578C">
        <w:rPr>
          <w:rFonts w:ascii="Times New Roman" w:hAnsi="Times New Roman" w:cs="Times New Roman"/>
        </w:rPr>
        <w:t>optimised</w:t>
      </w:r>
      <w:r w:rsidRPr="006558AD">
        <w:rPr>
          <w:rFonts w:ascii="Times New Roman" w:hAnsi="Times New Roman" w:cs="Times New Roman"/>
        </w:rPr>
        <w:t xml:space="preserve">. Once trained (i.e., no more weights are updated), it is imperative to determine how well the model will predict on </w:t>
      </w:r>
      <w:r w:rsidRPr="006558AD">
        <w:rPr>
          <w:rFonts w:ascii="Times New Roman" w:hAnsi="Times New Roman" w:cs="Times New Roman"/>
          <w:i/>
          <w:iCs/>
        </w:rPr>
        <w:t xml:space="preserve">unseen </w:t>
      </w:r>
      <w:r w:rsidRPr="006558AD">
        <w:rPr>
          <w:rFonts w:ascii="Times New Roman" w:hAnsi="Times New Roman" w:cs="Times New Roman"/>
        </w:rPr>
        <w:t xml:space="preserve">samples. The </w:t>
      </w:r>
      <w:r w:rsidRPr="006558AD">
        <w:rPr>
          <w:rFonts w:ascii="Times New Roman" w:hAnsi="Times New Roman" w:cs="Times New Roman"/>
          <w:lang w:val="da-DK"/>
        </w:rPr>
        <w:t xml:space="preserve">dataset </w:t>
      </w:r>
      <w:r w:rsidRPr="006558AD">
        <w:rPr>
          <w:rFonts w:ascii="Times New Roman" w:hAnsi="Times New Roman" w:cs="Times New Roman"/>
        </w:rPr>
        <w:t>on which we evaluate the generali</w:t>
      </w:r>
      <w:r w:rsidR="00482EE7">
        <w:rPr>
          <w:rFonts w:ascii="Times New Roman" w:hAnsi="Times New Roman" w:cs="Times New Roman"/>
        </w:rPr>
        <w:t>s</w:t>
      </w:r>
      <w:r w:rsidRPr="006558AD">
        <w:rPr>
          <w:rFonts w:ascii="Times New Roman" w:hAnsi="Times New Roman" w:cs="Times New Roman"/>
        </w:rPr>
        <w:t xml:space="preserve">ability of a trained neural network is called the </w:t>
      </w:r>
      <w:r w:rsidRPr="006558AD">
        <w:rPr>
          <w:rFonts w:ascii="Times New Roman" w:hAnsi="Times New Roman" w:cs="Times New Roman"/>
          <w:i/>
          <w:iCs/>
        </w:rPr>
        <w:t xml:space="preserve">test </w:t>
      </w:r>
      <w:r w:rsidRPr="006558AD">
        <w:rPr>
          <w:rFonts w:ascii="Times New Roman" w:hAnsi="Times New Roman" w:cs="Times New Roman"/>
          <w:i/>
          <w:iCs/>
          <w:lang w:val="da-DK"/>
        </w:rPr>
        <w:t>dataset</w:t>
      </w:r>
      <w:r w:rsidRPr="006558AD">
        <w:rPr>
          <w:rFonts w:ascii="Times New Roman" w:hAnsi="Times New Roman" w:cs="Times New Roman"/>
          <w:lang w:val="da-DK"/>
        </w:rPr>
        <w:t xml:space="preserve">. </w:t>
      </w:r>
      <w:r w:rsidRPr="006558AD">
        <w:rPr>
          <w:rFonts w:ascii="Times New Roman" w:hAnsi="Times New Roman" w:cs="Times New Roman"/>
        </w:rPr>
        <w:t xml:space="preserve">Note we assume that both training and testing samples are drawn from the </w:t>
      </w:r>
      <w:r w:rsidRPr="006558AD">
        <w:rPr>
          <w:rFonts w:ascii="Times New Roman" w:hAnsi="Times New Roman" w:cs="Times New Roman"/>
        </w:rPr>
        <w:lastRenderedPageBreak/>
        <w:t>same underlying distribution.</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 neural network model is said to </w:t>
      </w:r>
      <w:r w:rsidRPr="006558AD">
        <w:rPr>
          <w:rFonts w:ascii="Times New Roman" w:hAnsi="Times New Roman" w:cs="Times New Roman"/>
          <w:i/>
          <w:iCs/>
        </w:rPr>
        <w:t>underf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or both. On the contrary, a neural network is said to </w:t>
      </w:r>
      <w:r w:rsidRPr="006558AD">
        <w:rPr>
          <w:rFonts w:ascii="Times New Roman" w:hAnsi="Times New Roman" w:cs="Times New Roman"/>
          <w:i/>
          <w:iCs/>
        </w:rPr>
        <w:t>overf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performs well on the training </w:t>
      </w:r>
      <w:r w:rsidRPr="006558AD">
        <w:rPr>
          <w:rFonts w:ascii="Times New Roman" w:hAnsi="Times New Roman" w:cs="Times New Roman"/>
          <w:lang w:val="da-DK"/>
        </w:rPr>
        <w:t xml:space="preserve">dataset </w:t>
      </w:r>
      <w:r w:rsidRPr="006558AD">
        <w:rPr>
          <w:rFonts w:ascii="Times New Roman" w:hAnsi="Times New Roman" w:cs="Times New Roman"/>
        </w:rPr>
        <w:t>but fails to perform on the test set. In such cases, a neural network learns the noisy patterns in the training set, which leads to a lack of generali</w:t>
      </w:r>
      <w:r w:rsidR="00482EE7">
        <w:rPr>
          <w:rFonts w:ascii="Times New Roman" w:hAnsi="Times New Roman" w:cs="Times New Roman"/>
        </w:rPr>
        <w:t>s</w:t>
      </w:r>
      <w:r w:rsidRPr="006558AD">
        <w:rPr>
          <w:rFonts w:ascii="Times New Roman" w:hAnsi="Times New Roman" w:cs="Times New Roman"/>
        </w:rPr>
        <w:t>ability.</w:t>
      </w:r>
    </w:p>
    <w:p w:rsidR="004436D6" w:rsidRPr="006558AD" w:rsidRDefault="004436D6" w:rsidP="004940F0">
      <w:pPr>
        <w:shd w:val="clear" w:color="auto" w:fill="FFFFFF"/>
        <w:ind w:firstLine="720"/>
        <w:jc w:val="both"/>
        <w:rPr>
          <w:rFonts w:ascii="Times New Roman" w:hAnsi="Times New Roman" w:cs="Times New Roman"/>
        </w:rPr>
      </w:pPr>
      <w:r w:rsidRPr="006558AD">
        <w:rPr>
          <w:rFonts w:ascii="Times New Roman" w:hAnsi="Times New Roman" w:cs="Times New Roman"/>
        </w:rPr>
        <w:t>Thus, by controlling how complex the network is and conf</w:t>
      </w:r>
      <w:r w:rsidR="009A7A5B">
        <w:rPr>
          <w:rFonts w:ascii="Times New Roman" w:hAnsi="Times New Roman" w:cs="Times New Roman"/>
        </w:rPr>
        <w:t>i</w:t>
      </w:r>
      <w:r w:rsidRPr="006558AD">
        <w:rPr>
          <w:rFonts w:ascii="Times New Roman" w:hAnsi="Times New Roman" w:cs="Times New Roman"/>
        </w:rPr>
        <w:t xml:space="preserve">guring the learning rate </w:t>
      </w:r>
      <w:r w:rsidRPr="006558AD">
        <w:rPr>
          <w:rFonts w:ascii="Times New Roman" w:hAnsi="Times New Roman" w:cs="Times New Roman"/>
          <w:i/>
          <w:iCs/>
          <w:lang w:val="el-GR"/>
        </w:rPr>
        <w:t>η</w:t>
      </w:r>
      <w:r w:rsidRPr="006558AD">
        <w:rPr>
          <w:rFonts w:ascii="Times New Roman" w:hAnsi="Times New Roman" w:cs="Times New Roman"/>
          <w:lang w:val="el-GR"/>
        </w:rPr>
        <w:t xml:space="preserve">, </w:t>
      </w:r>
      <w:r w:rsidRPr="006558AD">
        <w:rPr>
          <w:rFonts w:ascii="Times New Roman" w:hAnsi="Times New Roman" w:cs="Times New Roman"/>
        </w:rPr>
        <w:t>we can, in turn, impact the learning process. Such conf</w:t>
      </w:r>
      <w:r w:rsidR="009A7A5B">
        <w:rPr>
          <w:rFonts w:ascii="Times New Roman" w:hAnsi="Times New Roman" w:cs="Times New Roman"/>
        </w:rPr>
        <w:t>i</w:t>
      </w:r>
      <w:r w:rsidRPr="006558AD">
        <w:rPr>
          <w:rFonts w:ascii="Times New Roman" w:hAnsi="Times New Roman" w:cs="Times New Roman"/>
        </w:rPr>
        <w:t xml:space="preserve">gurable variables (explicitly declared before training) whose value controls the learning process are termed </w:t>
      </w:r>
      <w:r w:rsidRPr="006558AD">
        <w:rPr>
          <w:rFonts w:ascii="Times New Roman" w:hAnsi="Times New Roman" w:cs="Times New Roman"/>
          <w:i/>
          <w:iCs/>
          <w:lang w:val="de-DE"/>
        </w:rPr>
        <w:t>hyperparameters</w:t>
      </w:r>
      <w:r w:rsidRPr="006558AD">
        <w:rPr>
          <w:rFonts w:ascii="Times New Roman" w:hAnsi="Times New Roman" w:cs="Times New Roman"/>
          <w:lang w:val="de-DE"/>
        </w:rPr>
        <w: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Breadth and Depth</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Based on our understanding of overf</w:t>
      </w:r>
      <w:r w:rsidR="009A7A5B">
        <w:rPr>
          <w:rFonts w:ascii="Times New Roman" w:hAnsi="Times New Roman" w:cs="Times New Roman"/>
        </w:rPr>
        <w:t>i</w:t>
      </w:r>
      <w:r w:rsidRPr="006558AD">
        <w:rPr>
          <w:rFonts w:ascii="Times New Roman" w:hAnsi="Times New Roman" w:cs="Times New Roman"/>
        </w:rPr>
        <w:t>tting and underf</w:t>
      </w:r>
      <w:r w:rsidR="009A7A5B">
        <w:rPr>
          <w:rFonts w:ascii="Times New Roman" w:hAnsi="Times New Roman" w:cs="Times New Roman"/>
        </w:rPr>
        <w:t>i</w:t>
      </w:r>
      <w:r w:rsidRPr="006558AD">
        <w:rPr>
          <w:rFonts w:ascii="Times New Roman" w:hAnsi="Times New Roman" w:cs="Times New Roman"/>
        </w:rPr>
        <w:t>tting, it appears that the model’s complexity plays a vital role in the learning process. But how do we def</w:t>
      </w:r>
      <w:r w:rsidR="009A7A5B">
        <w:rPr>
          <w:rFonts w:ascii="Times New Roman" w:hAnsi="Times New Roman" w:cs="Times New Roman"/>
        </w:rPr>
        <w:t>i</w:t>
      </w:r>
      <w:r w:rsidRPr="006558AD">
        <w:rPr>
          <w:rFonts w:ascii="Times New Roman" w:hAnsi="Times New Roman" w:cs="Times New Roman"/>
        </w:rPr>
        <w:t xml:space="preserve">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w:t>
      </w:r>
      <w:r w:rsidRPr="006558AD">
        <w:rPr>
          <w:rFonts w:ascii="Times New Roman" w:hAnsi="Times New Roman" w:cs="Times New Roman"/>
          <w:lang w:val="de-DE"/>
        </w:rPr>
        <w:t xml:space="preserve">MLP </w:t>
      </w:r>
      <w:r w:rsidRPr="006558AD">
        <w:rPr>
          <w:rFonts w:ascii="Times New Roman" w:hAnsi="Times New Roman" w:cs="Times New Roman"/>
        </w:rPr>
        <w:t>in Figure 2.7. By increasing the depth of the network, we allow the system to model more complex functions. Meanwhile, by increasing the breadth of the network, we can accommodate more feature vectors. Both will enable us to reduce underf</w:t>
      </w:r>
      <w:r>
        <w:rPr>
          <w:rFonts w:ascii="Times New Roman" w:hAnsi="Times New Roman" w:cs="Times New Roman"/>
        </w:rPr>
        <w:t>i</w:t>
      </w:r>
      <w:r w:rsidRPr="006558AD">
        <w:rPr>
          <w:rFonts w:ascii="Times New Roman" w:hAnsi="Times New Roman" w:cs="Times New Roman"/>
        </w:rPr>
        <w:t>tting. Note that while theoretically, one can have inf</w:t>
      </w:r>
      <w:r>
        <w:rPr>
          <w:rFonts w:ascii="Times New Roman" w:hAnsi="Times New Roman" w:cs="Times New Roman"/>
        </w:rPr>
        <w:t>i</w:t>
      </w:r>
      <w:r w:rsidRPr="006558AD">
        <w:rPr>
          <w:rFonts w:ascii="Times New Roman" w:hAnsi="Times New Roman" w:cs="Times New Roman"/>
        </w:rPr>
        <w:t>nite depth and breadth, such a system will overf</w:t>
      </w:r>
      <w:r>
        <w:rPr>
          <w:rFonts w:ascii="Times New Roman" w:hAnsi="Times New Roman" w:cs="Times New Roman"/>
        </w:rPr>
        <w:t>i</w:t>
      </w:r>
      <w:r w:rsidRPr="006558AD">
        <w:rPr>
          <w:rFonts w:ascii="Times New Roman" w:hAnsi="Times New Roman" w:cs="Times New Roman"/>
        </w:rPr>
        <w:t>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Number of Epochs</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ideal number of training iterations/steps is such that any further training provides little to no boost in test accuracy. The number of iterations is also known by the term number of </w:t>
      </w:r>
      <w:r w:rsidRPr="006558AD">
        <w:rPr>
          <w:rFonts w:ascii="Times New Roman" w:hAnsi="Times New Roman" w:cs="Times New Roman"/>
          <w:i/>
          <w:iCs/>
        </w:rPr>
        <w:t>epochs</w:t>
      </w:r>
      <w:r w:rsidRPr="006558AD">
        <w:rPr>
          <w:rFonts w:ascii="Times New Roman" w:hAnsi="Times New Roman" w:cs="Times New Roman"/>
        </w:rPr>
        <w:t>, where each epoch is complete when all the training samples have been processed.</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&lt;H4&gt;</w:t>
      </w:r>
      <w:r w:rsidR="004436D6" w:rsidRPr="006558AD">
        <w:rPr>
          <w:rFonts w:ascii="Times New Roman" w:hAnsi="Times New Roman" w:cs="Times New Roman"/>
          <w:i/>
          <w:iCs/>
        </w:rPr>
        <w:t>Learning Rate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learning rate </w:t>
      </w:r>
      <w:r w:rsidRPr="006558AD">
        <w:rPr>
          <w:rFonts w:ascii="Times New Roman" w:hAnsi="Times New Roman" w:cs="Times New Roman"/>
          <w:i/>
          <w:iCs/>
          <w:lang w:val="el-GR"/>
        </w:rPr>
        <w:t xml:space="preserve">η </w:t>
      </w:r>
      <w:r w:rsidRPr="006558AD">
        <w:rPr>
          <w:rFonts w:ascii="Times New Roman" w:hAnsi="Times New Roman" w:cs="Times New Roman"/>
        </w:rPr>
        <w:t xml:space="preserve">determines the magnitude of steps taken in the direction of decreasing gradient (Equation </w:t>
      </w:r>
      <w:r w:rsidR="00F5085D">
        <w:rPr>
          <w:rFonts w:ascii="Times New Roman" w:hAnsi="Times New Roman" w:cs="Times New Roman"/>
        </w:rPr>
        <w:t>2.</w:t>
      </w:r>
      <w:r w:rsidRPr="006558AD">
        <w:rPr>
          <w:rFonts w:ascii="Times New Roman" w:hAnsi="Times New Roman" w:cs="Times New Roman"/>
        </w:rPr>
        <w:t>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4940F0" w:rsidRPr="006558AD" w:rsidRDefault="004940F0" w:rsidP="006558AD">
      <w:pPr>
        <w:shd w:val="clear" w:color="auto" w:fill="FFFFFF"/>
        <w:jc w:val="both"/>
        <w:rPr>
          <w:rFonts w:ascii="Times New Roman" w:hAnsi="Times New Roman" w:cs="Times New Roman"/>
        </w:rPr>
      </w:pPr>
    </w:p>
    <w:p w:rsidR="00C8143E" w:rsidRDefault="006C73CF">
      <w:pPr>
        <w:shd w:val="clear" w:color="auto" w:fill="FFFFFF"/>
        <w:tabs>
          <w:tab w:val="left" w:pos="610"/>
        </w:tabs>
        <w:ind w:left="720"/>
        <w:jc w:val="both"/>
        <w:rPr>
          <w:rFonts w:ascii="Times New Roman" w:hAnsi="Times New Roman" w:cs="Times New Roman"/>
        </w:rPr>
      </w:pPr>
      <w:r>
        <w:rPr>
          <w:rFonts w:ascii="Times New Roman" w:hAnsi="Times New Roman" w:cs="Times New Roman"/>
          <w:b/>
          <w:bCs/>
        </w:rPr>
        <w:t xml:space="preserve">1. </w:t>
      </w:r>
      <w:r w:rsidR="004436D6" w:rsidRPr="006558AD">
        <w:rPr>
          <w:rFonts w:ascii="Times New Roman" w:hAnsi="Times New Roman" w:cs="Times New Roman"/>
          <w:b/>
          <w:bCs/>
        </w:rPr>
        <w:t>Fixed Learning Rate</w:t>
      </w:r>
      <w:r w:rsidR="004436D6" w:rsidRPr="006558AD">
        <w:rPr>
          <w:rFonts w:ascii="Times New Roman" w:hAnsi="Times New Roman" w:cs="Times New Roman"/>
        </w:rPr>
        <w:t>: In this training strategy, the learning rate remains constant throughout the training process.</w:t>
      </w:r>
    </w:p>
    <w:p w:rsidR="00C8143E" w:rsidRDefault="00EC17D0">
      <w:pPr>
        <w:shd w:val="clear" w:color="auto" w:fill="FFFFFF"/>
        <w:tabs>
          <w:tab w:val="left" w:pos="610"/>
          <w:tab w:val="left" w:leader="hyphen" w:pos="5765"/>
        </w:tabs>
        <w:jc w:val="both"/>
        <w:rPr>
          <w:rFonts w:ascii="Times New Roman" w:hAnsi="Times New Roman" w:cs="Times New Roman"/>
        </w:rPr>
      </w:pPr>
      <w:r>
        <w:rPr>
          <w:rFonts w:ascii="Times New Roman" w:hAnsi="Times New Roman" w:cs="Times New Roman"/>
          <w:b/>
          <w:bCs/>
        </w:rPr>
        <w:t xml:space="preserve">             </w:t>
      </w:r>
      <w:r w:rsidR="006C73CF">
        <w:rPr>
          <w:rFonts w:ascii="Times New Roman" w:hAnsi="Times New Roman" w:cs="Times New Roman"/>
          <w:b/>
          <w:bCs/>
        </w:rPr>
        <w:t xml:space="preserve">2. </w:t>
      </w:r>
      <w:r w:rsidR="004436D6" w:rsidRPr="004940F0">
        <w:rPr>
          <w:rFonts w:ascii="Times New Roman" w:hAnsi="Times New Roman" w:cs="Times New Roman"/>
          <w:b/>
          <w:bCs/>
        </w:rPr>
        <w:t>Time-Based Decay</w:t>
      </w:r>
      <w:r w:rsidR="004436D6" w:rsidRPr="004940F0">
        <w:rPr>
          <w:rFonts w:ascii="Times New Roman" w:hAnsi="Times New Roman" w:cs="Times New Roman"/>
        </w:rPr>
        <w:t xml:space="preserve">: In this training strategy, the learning rate decreases proportionally to training steps. It is based on the idea that initially, the model will begin by predicting randomly and have a higher error rate. However, as the training progressed, the error would have reduced. </w:t>
      </w:r>
      <w:r w:rsidR="003241FB">
        <w:rPr>
          <w:rFonts w:ascii="Times New Roman" w:hAnsi="Times New Roman" w:cs="Times New Roman"/>
          <w:iCs/>
          <w:noProof/>
          <w:position w:val="-28"/>
          <w:lang w:val="en-US"/>
        </w:rPr>
        <w:drawing>
          <wp:inline distT="0" distB="0" distL="0" distR="0">
            <wp:extent cx="1343660" cy="42164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srcRect/>
                    <a:stretch>
                      <a:fillRect/>
                    </a:stretch>
                  </pic:blipFill>
                  <pic:spPr bwMode="auto">
                    <a:xfrm>
                      <a:off x="0" y="0"/>
                      <a:ext cx="1343660" cy="421640"/>
                    </a:xfrm>
                    <a:prstGeom prst="rect">
                      <a:avLst/>
                    </a:prstGeom>
                    <a:noFill/>
                    <a:ln w="9525">
                      <a:noFill/>
                      <a:miter lim="800000"/>
                      <a:headEnd/>
                      <a:tailEnd/>
                    </a:ln>
                  </pic:spPr>
                </pic:pic>
              </a:graphicData>
            </a:graphic>
          </wp:inline>
        </w:drawing>
      </w:r>
      <w:r w:rsidR="004436D6" w:rsidRPr="004940F0">
        <w:rPr>
          <w:rFonts w:ascii="Times New Roman" w:hAnsi="Times New Roman" w:cs="Times New Roman"/>
        </w:rPr>
        <w:t xml:space="preserve">, where </w:t>
      </w:r>
      <w:r w:rsidR="004436D6" w:rsidRPr="004940F0">
        <w:rPr>
          <w:rFonts w:ascii="Times New Roman" w:hAnsi="Times New Roman" w:cs="Times New Roman"/>
          <w:i/>
          <w:iCs/>
        </w:rPr>
        <w:t xml:space="preserve">decay </w:t>
      </w:r>
      <w:r w:rsidR="004436D6" w:rsidRPr="004940F0">
        <w:rPr>
          <w:rFonts w:ascii="Times New Roman" w:hAnsi="Times New Roman" w:cs="Times New Roman"/>
        </w:rPr>
        <w:t>is a factor by which</w:t>
      </w:r>
      <w:r w:rsidR="004940F0" w:rsidRPr="004940F0">
        <w:rPr>
          <w:rFonts w:ascii="Times New Roman" w:hAnsi="Times New Roman" w:cs="Times New Roman"/>
        </w:rPr>
        <w:t xml:space="preserve"> </w:t>
      </w:r>
      <w:r w:rsidR="004436D6" w:rsidRPr="004940F0">
        <w:rPr>
          <w:rFonts w:ascii="Times New Roman" w:hAnsi="Times New Roman" w:cs="Times New Roman"/>
        </w:rPr>
        <w:t>the learning rate decreases</w:t>
      </w:r>
      <w:r w:rsidR="006C578C" w:rsidRPr="004940F0">
        <w:rPr>
          <w:rFonts w:ascii="Times New Roman" w:hAnsi="Times New Roman" w:cs="Times New Roman"/>
        </w:rPr>
        <w:t>,</w:t>
      </w:r>
      <w:r w:rsidR="004436D6" w:rsidRPr="004940F0">
        <w:rPr>
          <w:rFonts w:ascii="Times New Roman" w:hAnsi="Times New Roman" w:cs="Times New Roman"/>
        </w:rPr>
        <w:t xml:space="preserve"> and </w:t>
      </w:r>
      <w:r w:rsidR="004436D6" w:rsidRPr="004940F0">
        <w:rPr>
          <w:rFonts w:ascii="Times New Roman" w:hAnsi="Times New Roman" w:cs="Times New Roman"/>
          <w:i/>
          <w:iCs/>
        </w:rPr>
        <w:t xml:space="preserve">epoch </w:t>
      </w:r>
      <w:r w:rsidR="004436D6" w:rsidRPr="004940F0">
        <w:rPr>
          <w:rFonts w:ascii="Times New Roman" w:hAnsi="Times New Roman" w:cs="Times New Roman"/>
        </w:rPr>
        <w:t xml:space="preserve">is the training iteration </w:t>
      </w:r>
      <w:r w:rsidR="004436D6" w:rsidRPr="004940F0">
        <w:rPr>
          <w:rFonts w:ascii="Times New Roman" w:hAnsi="Times New Roman" w:cs="Times New Roman"/>
          <w:i/>
          <w:iCs/>
        </w:rPr>
        <w:t>t.</w:t>
      </w:r>
    </w:p>
    <w:p w:rsidR="004940F0" w:rsidRDefault="004940F0"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2.10.4</w:t>
      </w:r>
      <w:r w:rsidR="002162DC">
        <w:rPr>
          <w:rFonts w:ascii="Times New Roman" w:hAnsi="Times New Roman" w:cs="Times New Roman"/>
          <w:b/>
          <w:bCs/>
          <w:i/>
          <w:iCs/>
        </w:rPr>
        <w:t xml:space="preserve"> </w:t>
      </w:r>
      <w:r w:rsidRPr="006558AD">
        <w:rPr>
          <w:rFonts w:ascii="Times New Roman" w:hAnsi="Times New Roman" w:cs="Times New Roman"/>
          <w:b/>
          <w:bCs/>
          <w:i/>
          <w:iCs/>
        </w:rPr>
        <w:t>Regulari</w:t>
      </w:r>
      <w:r w:rsidR="00482EE7">
        <w:rPr>
          <w:rFonts w:ascii="Times New Roman" w:hAnsi="Times New Roman" w:cs="Times New Roman"/>
          <w:b/>
          <w:bCs/>
          <w:i/>
          <w:iCs/>
        </w:rPr>
        <w:t>s</w:t>
      </w:r>
      <w:r w:rsidRPr="006558AD">
        <w:rPr>
          <w:rFonts w:ascii="Times New Roman" w:hAnsi="Times New Roman" w:cs="Times New Roman"/>
          <w:b/>
          <w:bCs/>
          <w:i/>
          <w:iCs/>
        </w:rPr>
        <w:t>ation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Regulari</w:t>
      </w:r>
      <w:r w:rsidR="00482EE7">
        <w:rPr>
          <w:rFonts w:ascii="Times New Roman" w:hAnsi="Times New Roman" w:cs="Times New Roman"/>
        </w:rPr>
        <w:t>s</w:t>
      </w:r>
      <w:r w:rsidRPr="006558AD">
        <w:rPr>
          <w:rFonts w:ascii="Times New Roman" w:hAnsi="Times New Roman" w:cs="Times New Roman"/>
        </w:rPr>
        <w:t xml:space="preserve">ation is another set of techniques that can help avoid </w:t>
      </w:r>
      <w:r w:rsidRPr="006558AD">
        <w:rPr>
          <w:rFonts w:ascii="Times New Roman" w:hAnsi="Times New Roman" w:cs="Times New Roman"/>
          <w:lang w:val="da-DK"/>
        </w:rPr>
        <w:t>overf</w:t>
      </w:r>
      <w:r>
        <w:rPr>
          <w:rFonts w:ascii="Times New Roman" w:hAnsi="Times New Roman" w:cs="Times New Roman"/>
          <w:lang w:val="da-DK"/>
        </w:rPr>
        <w:t>i</w:t>
      </w:r>
      <w:r w:rsidRPr="006558AD">
        <w:rPr>
          <w:rFonts w:ascii="Times New Roman" w:hAnsi="Times New Roman" w:cs="Times New Roman"/>
          <w:lang w:val="da-DK"/>
        </w:rPr>
        <w:t xml:space="preserve">tting </w:t>
      </w:r>
      <w:r w:rsidRPr="006558AD">
        <w:rPr>
          <w:rFonts w:ascii="Times New Roman" w:hAnsi="Times New Roman" w:cs="Times New Roman"/>
        </w:rPr>
        <w:t>during training.</w:t>
      </w:r>
    </w:p>
    <w:p w:rsidR="004940F0" w:rsidRPr="006558AD" w:rsidRDefault="004940F0" w:rsidP="006558AD">
      <w:pPr>
        <w:shd w:val="clear" w:color="auto" w:fill="FFFFFF"/>
        <w:jc w:val="both"/>
        <w:rPr>
          <w:rFonts w:ascii="Times New Roman" w:hAnsi="Times New Roman" w:cs="Times New Roman"/>
        </w:rPr>
      </w:pPr>
    </w:p>
    <w:p w:rsidR="004436D6" w:rsidRDefault="004436D6" w:rsidP="006558AD">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Early Stopping</w:t>
      </w:r>
      <w:r w:rsidRPr="006558AD">
        <w:rPr>
          <w:rFonts w:ascii="Times New Roman" w:hAnsi="Times New Roman" w:cs="Times New Roman"/>
        </w:rPr>
        <w:t>: One of the most straightforward techniques to prevent overf</w:t>
      </w:r>
      <w:r>
        <w:rPr>
          <w:rFonts w:ascii="Times New Roman" w:hAnsi="Times New Roman" w:cs="Times New Roman"/>
        </w:rPr>
        <w:t>i</w:t>
      </w:r>
      <w:r w:rsidRPr="006558AD">
        <w:rPr>
          <w:rFonts w:ascii="Times New Roman" w:hAnsi="Times New Roman" w:cs="Times New Roman"/>
        </w:rPr>
        <w:t>tting is to limit the number of updates made to the weight parameters. Heuristically, if we can avoid the training loss from becoming arbitrarily low, the model will be less likely to overf</w:t>
      </w:r>
      <w:r w:rsidR="009A7A5B">
        <w:rPr>
          <w:rFonts w:ascii="Times New Roman" w:hAnsi="Times New Roman" w:cs="Times New Roman"/>
        </w:rPr>
        <w:t>i</w:t>
      </w:r>
      <w:r w:rsidRPr="006558AD">
        <w:rPr>
          <w:rFonts w:ascii="Times New Roman" w:hAnsi="Times New Roman" w:cs="Times New Roman"/>
        </w:rPr>
        <w:t>t.</w:t>
      </w:r>
    </w:p>
    <w:p w:rsidR="004940F0" w:rsidRPr="006558AD" w:rsidRDefault="004940F0" w:rsidP="004940F0">
      <w:pPr>
        <w:shd w:val="clear" w:color="auto" w:fill="FFFFFF"/>
        <w:tabs>
          <w:tab w:val="left" w:pos="610"/>
        </w:tabs>
        <w:jc w:val="both"/>
        <w:rPr>
          <w:rFonts w:ascii="Times New Roman" w:hAnsi="Times New Roman" w:cs="Times New Roman"/>
        </w:rPr>
      </w:pPr>
    </w:p>
    <w:p w:rsidR="00772DA7" w:rsidRPr="004940F0" w:rsidRDefault="004436D6" w:rsidP="006558AD">
      <w:pPr>
        <w:numPr>
          <w:ilvl w:val="0"/>
          <w:numId w:val="6"/>
        </w:numPr>
        <w:shd w:val="clear" w:color="auto" w:fill="FFFFFF"/>
        <w:tabs>
          <w:tab w:val="left" w:pos="610"/>
        </w:tabs>
        <w:jc w:val="both"/>
        <w:rPr>
          <w:rFonts w:ascii="Times New Roman" w:hAnsi="Times New Roman" w:cs="Times New Roman"/>
        </w:rPr>
      </w:pPr>
      <w:r w:rsidRPr="004940F0">
        <w:rPr>
          <w:rFonts w:ascii="Times New Roman" w:hAnsi="Times New Roman" w:cs="Times New Roman"/>
          <w:b/>
          <w:bCs/>
        </w:rPr>
        <w:t>L1 and L2 Regulari</w:t>
      </w:r>
      <w:r w:rsidR="00482EE7" w:rsidRPr="004940F0">
        <w:rPr>
          <w:rFonts w:ascii="Times New Roman" w:hAnsi="Times New Roman" w:cs="Times New Roman"/>
          <w:b/>
          <w:bCs/>
        </w:rPr>
        <w:t>s</w:t>
      </w:r>
      <w:r w:rsidRPr="004940F0">
        <w:rPr>
          <w:rFonts w:ascii="Times New Roman" w:hAnsi="Times New Roman" w:cs="Times New Roman"/>
          <w:b/>
          <w:bCs/>
        </w:rPr>
        <w:t>ation</w:t>
      </w:r>
      <w:r w:rsidRPr="004940F0">
        <w:rPr>
          <w:rFonts w:ascii="Times New Roman" w:hAnsi="Times New Roman" w:cs="Times New Roman"/>
        </w:rPr>
        <w:t xml:space="preserve">: By </w:t>
      </w:r>
      <w:r w:rsidR="006C578C" w:rsidRPr="004940F0">
        <w:rPr>
          <w:rFonts w:ascii="Times New Roman" w:hAnsi="Times New Roman" w:cs="Times New Roman"/>
        </w:rPr>
        <w:t xml:space="preserve">penalising </w:t>
      </w:r>
      <w:r w:rsidRPr="004940F0">
        <w:rPr>
          <w:rFonts w:ascii="Times New Roman" w:hAnsi="Times New Roman" w:cs="Times New Roman"/>
        </w:rPr>
        <w:t>larger weights while training, we can further reduce overf</w:t>
      </w:r>
      <w:r w:rsidR="00DB7DD7" w:rsidRPr="004940F0">
        <w:rPr>
          <w:rFonts w:ascii="Times New Roman" w:hAnsi="Times New Roman" w:cs="Times New Roman"/>
        </w:rPr>
        <w:t>i</w:t>
      </w:r>
      <w:r w:rsidRPr="004940F0">
        <w:rPr>
          <w:rFonts w:ascii="Times New Roman" w:hAnsi="Times New Roman" w:cs="Times New Roman"/>
        </w:rPr>
        <w:t>tting.</w:t>
      </w:r>
      <w:r w:rsidR="002162DC" w:rsidRPr="004940F0">
        <w:rPr>
          <w:rFonts w:ascii="Times New Roman" w:hAnsi="Times New Roman" w:cs="Times New Roman"/>
        </w:rPr>
        <w:t xml:space="preserve"> </w:t>
      </w:r>
      <w:r w:rsidRPr="004940F0">
        <w:rPr>
          <w:rFonts w:ascii="Times New Roman" w:hAnsi="Times New Roman" w:cs="Times New Roman"/>
        </w:rPr>
        <w:t xml:space="preserve">Let us </w:t>
      </w:r>
      <w:r w:rsidR="006C578C" w:rsidRPr="004940F0">
        <w:rPr>
          <w:rFonts w:ascii="Times New Roman" w:hAnsi="Times New Roman" w:cs="Times New Roman"/>
        </w:rPr>
        <w:t xml:space="preserve">first </w:t>
      </w:r>
      <w:r w:rsidRPr="004940F0">
        <w:rPr>
          <w:rFonts w:ascii="Times New Roman" w:hAnsi="Times New Roman" w:cs="Times New Roman"/>
        </w:rPr>
        <w:t xml:space="preserve">look at the </w:t>
      </w:r>
      <w:r w:rsidRPr="004940F0">
        <w:rPr>
          <w:rFonts w:ascii="Times New Roman" w:hAnsi="Times New Roman" w:cs="Times New Roman"/>
          <w:i/>
          <w:iCs/>
        </w:rPr>
        <w:t>L</w:t>
      </w:r>
      <w:r w:rsidRPr="004940F0">
        <w:rPr>
          <w:rFonts w:ascii="Times New Roman" w:hAnsi="Times New Roman" w:cs="Times New Roman"/>
          <w:i/>
          <w:iCs/>
          <w:vertAlign w:val="subscript"/>
        </w:rPr>
        <w:t>p</w:t>
      </w:r>
      <w:r w:rsidRPr="004940F0">
        <w:rPr>
          <w:rFonts w:ascii="Times New Roman" w:hAnsi="Times New Roman" w:cs="Times New Roman"/>
          <w:i/>
          <w:iCs/>
        </w:rPr>
        <w:t xml:space="preserve"> </w:t>
      </w:r>
      <w:r w:rsidRPr="004940F0">
        <w:rPr>
          <w:rFonts w:ascii="Times New Roman" w:hAnsi="Times New Roman" w:cs="Times New Roman"/>
        </w:rPr>
        <w:t xml:space="preserve">norm of a vector </w:t>
      </w:r>
      <w:r w:rsidRPr="004940F0">
        <w:rPr>
          <w:rFonts w:ascii="Times New Roman" w:hAnsi="Times New Roman" w:cs="Times New Roman"/>
          <w:b/>
          <w:bCs/>
          <w:lang w:val="el-GR"/>
        </w:rPr>
        <w:t xml:space="preserve">x </w:t>
      </w:r>
      <w:r w:rsidRPr="004940F0">
        <w:rPr>
          <w:rFonts w:ascii="Times New Roman" w:hAnsi="Times New Roman" w:cs="Times New Roman"/>
        </w:rPr>
        <w:t xml:space="preserve">in an </w:t>
      </w:r>
      <w:r w:rsidRPr="004940F0">
        <w:rPr>
          <w:rFonts w:ascii="Times New Roman" w:hAnsi="Times New Roman" w:cs="Times New Roman"/>
          <w:i/>
          <w:iCs/>
        </w:rPr>
        <w:t>n-</w:t>
      </w:r>
      <w:r w:rsidR="00DB7DD7" w:rsidRPr="004940F0">
        <w:rPr>
          <w:rFonts w:ascii="Times New Roman" w:hAnsi="Times New Roman" w:cs="Times New Roman"/>
        </w:rPr>
        <w:t>d</w:t>
      </w:r>
      <w:r w:rsidRPr="004940F0">
        <w:rPr>
          <w:rFonts w:ascii="Times New Roman" w:hAnsi="Times New Roman" w:cs="Times New Roman"/>
        </w:rPr>
        <w:t>imensional space, def</w:t>
      </w:r>
      <w:r w:rsidR="00DB7DD7" w:rsidRPr="004940F0">
        <w:rPr>
          <w:rFonts w:ascii="Times New Roman" w:hAnsi="Times New Roman" w:cs="Times New Roman"/>
        </w:rPr>
        <w:t>i</w:t>
      </w:r>
      <w:r w:rsidRPr="004940F0">
        <w:rPr>
          <w:rFonts w:ascii="Times New Roman" w:hAnsi="Times New Roman" w:cs="Times New Roman"/>
        </w:rPr>
        <w:t xml:space="preserve">ned by </w:t>
      </w:r>
      <w:r w:rsidR="003241FB">
        <w:rPr>
          <w:rFonts w:ascii="Times New Roman" w:hAnsi="Times New Roman" w:cs="Times New Roman"/>
          <w:iCs/>
          <w:noProof/>
          <w:position w:val="-16"/>
          <w:lang w:val="en-US"/>
        </w:rPr>
        <w:drawing>
          <wp:inline distT="0" distB="0" distL="0" distR="0">
            <wp:extent cx="1081405" cy="334010"/>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srcRect/>
                    <a:stretch>
                      <a:fillRect/>
                    </a:stretch>
                  </pic:blipFill>
                  <pic:spPr bwMode="auto">
                    <a:xfrm>
                      <a:off x="0" y="0"/>
                      <a:ext cx="1081405" cy="334010"/>
                    </a:xfrm>
                    <a:prstGeom prst="rect">
                      <a:avLst/>
                    </a:prstGeom>
                    <a:noFill/>
                    <a:ln w="9525">
                      <a:noFill/>
                      <a:miter lim="800000"/>
                      <a:headEnd/>
                      <a:tailEnd/>
                    </a:ln>
                  </pic:spPr>
                </pic:pic>
              </a:graphicData>
            </a:graphic>
          </wp:inline>
        </w:drawing>
      </w:r>
      <w:r w:rsidRPr="004940F0">
        <w:rPr>
          <w:rFonts w:ascii="Times New Roman" w:hAnsi="Times New Roman" w:cs="Times New Roman"/>
          <w:iCs/>
        </w:rPr>
        <w:t>.</w:t>
      </w:r>
      <w:r w:rsidRPr="004940F0">
        <w:rPr>
          <w:rFonts w:ascii="Times New Roman" w:hAnsi="Times New Roman" w:cs="Times New Roman"/>
          <w:i/>
          <w:iCs/>
        </w:rPr>
        <w:t xml:space="preserve"> </w:t>
      </w:r>
      <w:r w:rsidRPr="004940F0">
        <w:rPr>
          <w:rFonts w:ascii="Times New Roman" w:hAnsi="Times New Roman" w:cs="Times New Roman"/>
        </w:rPr>
        <w:t xml:space="preserve">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1, we call this the </w:t>
      </w:r>
      <w:r w:rsidRPr="004940F0">
        <w:rPr>
          <w:rFonts w:ascii="Times New Roman" w:hAnsi="Times New Roman" w:cs="Times New Roman"/>
          <w:i/>
          <w:iCs/>
        </w:rPr>
        <w:t>L</w:t>
      </w:r>
      <w:r w:rsidRPr="004940F0">
        <w:rPr>
          <w:rFonts w:ascii="Times New Roman" w:hAnsi="Times New Roman" w:cs="Times New Roman"/>
          <w:iCs/>
          <w:vertAlign w:val="subscript"/>
        </w:rPr>
        <w:t>1</w:t>
      </w:r>
      <w:r w:rsidRPr="004940F0">
        <w:rPr>
          <w:rFonts w:ascii="Times New Roman" w:hAnsi="Times New Roman" w:cs="Times New Roman"/>
          <w:i/>
          <w:iCs/>
        </w:rPr>
        <w:t xml:space="preserve"> </w:t>
      </w:r>
      <w:r w:rsidRPr="004940F0">
        <w:rPr>
          <w:rFonts w:ascii="Times New Roman" w:hAnsi="Times New Roman" w:cs="Times New Roman"/>
        </w:rPr>
        <w:t xml:space="preserve">norm or </w:t>
      </w:r>
      <w:r w:rsidRPr="004940F0">
        <w:rPr>
          <w:rFonts w:ascii="Times New Roman" w:hAnsi="Times New Roman" w:cs="Times New Roman"/>
          <w:i/>
          <w:iCs/>
        </w:rPr>
        <w:t xml:space="preserve">Manhattan distance </w:t>
      </w:r>
      <w:r w:rsidRPr="004940F0">
        <w:rPr>
          <w:rFonts w:ascii="Times New Roman" w:hAnsi="Times New Roman" w:cs="Times New Roman"/>
        </w:rPr>
        <w:t xml:space="preserve">given by </w:t>
      </w:r>
      <w:r w:rsidR="003241FB">
        <w:rPr>
          <w:rFonts w:ascii="Times New Roman" w:hAnsi="Times New Roman" w:cs="Times New Roman"/>
          <w:noProof/>
          <w:position w:val="-14"/>
          <w:lang w:val="en-US"/>
        </w:rPr>
        <w:drawing>
          <wp:inline distT="0" distB="0" distL="0" distR="0">
            <wp:extent cx="739775" cy="25463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srcRect/>
                    <a:stretch>
                      <a:fillRect/>
                    </a:stretch>
                  </pic:blipFill>
                  <pic:spPr bwMode="auto">
                    <a:xfrm>
                      <a:off x="0" y="0"/>
                      <a:ext cx="739775" cy="254635"/>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and 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2, we refer to it as the </w:t>
      </w:r>
      <w:r w:rsidRPr="004940F0">
        <w:rPr>
          <w:rFonts w:ascii="Times New Roman" w:hAnsi="Times New Roman" w:cs="Times New Roman"/>
          <w:i/>
          <w:iCs/>
        </w:rPr>
        <w:t>L</w:t>
      </w:r>
      <w:r w:rsidRPr="004940F0">
        <w:rPr>
          <w:rFonts w:ascii="Times New Roman" w:hAnsi="Times New Roman" w:cs="Times New Roman"/>
          <w:vertAlign w:val="subscript"/>
        </w:rPr>
        <w:t>2</w:t>
      </w:r>
      <w:r w:rsidRPr="004940F0">
        <w:rPr>
          <w:rFonts w:ascii="Times New Roman" w:hAnsi="Times New Roman" w:cs="Times New Roman"/>
        </w:rPr>
        <w:t xml:space="preserve"> norm, given by </w:t>
      </w:r>
      <w:r w:rsidR="003241FB">
        <w:rPr>
          <w:rFonts w:ascii="Times New Roman" w:hAnsi="Times New Roman" w:cs="Times New Roman"/>
          <w:noProof/>
          <w:position w:val="-16"/>
          <w:lang w:val="en-US"/>
        </w:rPr>
        <w:drawing>
          <wp:inline distT="0" distB="0" distL="0" distR="0">
            <wp:extent cx="930275" cy="3575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srcRect/>
                    <a:stretch>
                      <a:fillRect/>
                    </a:stretch>
                  </pic:blipFill>
                  <pic:spPr bwMode="auto">
                    <a:xfrm>
                      <a:off x="0" y="0"/>
                      <a:ext cx="930275" cy="357505"/>
                    </a:xfrm>
                    <a:prstGeom prst="rect">
                      <a:avLst/>
                    </a:prstGeom>
                    <a:noFill/>
                    <a:ln w="9525">
                      <a:noFill/>
                      <a:miter lim="800000"/>
                      <a:headEnd/>
                      <a:tailEnd/>
                    </a:ln>
                  </pic:spPr>
                </pic:pic>
              </a:graphicData>
            </a:graphic>
          </wp:inline>
        </w:drawing>
      </w:r>
      <w:r w:rsidR="004E097F" w:rsidRPr="004940F0">
        <w:rPr>
          <w:rFonts w:ascii="Times New Roman" w:hAnsi="Times New Roman" w:cs="Times New Roman"/>
        </w:rPr>
        <w:t>.</w:t>
      </w:r>
      <w:r w:rsidR="0033565E">
        <w:rPr>
          <w:rStyle w:val="FootnoteReference"/>
          <w:rFonts w:ascii="Times New Roman" w:hAnsi="Times New Roman" w:cs="Times New Roman"/>
        </w:rPr>
        <w:footnoteReference w:id="10"/>
      </w:r>
    </w:p>
    <w:p w:rsidR="004436D6" w:rsidRPr="006558AD" w:rsidRDefault="004436D6" w:rsidP="006558AD">
      <w:pPr>
        <w:shd w:val="clear" w:color="auto" w:fill="FFFFFF"/>
        <w:jc w:val="both"/>
        <w:rPr>
          <w:rFonts w:ascii="Times New Roman" w:hAnsi="Times New Roman" w:cs="Times New Roman"/>
        </w:rPr>
      </w:pPr>
      <w:bookmarkStart w:id="40" w:name="bookmark53"/>
      <w:r w:rsidRPr="006558AD">
        <w:rPr>
          <w:rFonts w:ascii="Times New Roman" w:hAnsi="Times New Roman" w:cs="Times New Roman"/>
        </w:rPr>
        <w:lastRenderedPageBreak/>
        <w:t>E</w:t>
      </w:r>
      <w:bookmarkEnd w:id="40"/>
      <w:r w:rsidRPr="006558AD">
        <w:rPr>
          <w:rFonts w:ascii="Times New Roman" w:hAnsi="Times New Roman" w:cs="Times New Roman"/>
        </w:rPr>
        <w:t xml:space="preserve">mploying the penalty term, we can </w:t>
      </w:r>
      <w:r w:rsidR="006C578C">
        <w:rPr>
          <w:rFonts w:ascii="Times New Roman" w:hAnsi="Times New Roman" w:cs="Times New Roman"/>
        </w:rPr>
        <w:t>minimise</w:t>
      </w:r>
      <w:r w:rsidR="006C578C" w:rsidRPr="006558AD">
        <w:rPr>
          <w:rFonts w:ascii="Times New Roman" w:hAnsi="Times New Roman" w:cs="Times New Roman"/>
        </w:rPr>
        <w:t xml:space="preserve"> </w:t>
      </w:r>
      <w:r w:rsidRPr="006558AD">
        <w:rPr>
          <w:rFonts w:ascii="Times New Roman" w:hAnsi="Times New Roman" w:cs="Times New Roman"/>
        </w:rPr>
        <w:t xml:space="preserve">the error term </w:t>
      </w:r>
      <w:r w:rsidRPr="006558AD">
        <w:rPr>
          <w:rFonts w:ascii="Times New Roman" w:hAnsi="Times New Roman" w:cs="Times New Roman"/>
          <w:b/>
          <w:bCs/>
        </w:rPr>
        <w:t>E</w:t>
      </w:r>
      <w:r w:rsidRPr="006558AD">
        <w:rPr>
          <w:rFonts w:ascii="Times New Roman" w:hAnsi="Times New Roman" w:cs="Times New Roman"/>
        </w:rPr>
        <w:t>(</w:t>
      </w:r>
      <w:r w:rsidRPr="006558AD">
        <w:rPr>
          <w:rFonts w:ascii="Times New Roman" w:hAnsi="Times New Roman" w:cs="Times New Roman"/>
          <w:b/>
          <w:bCs/>
        </w:rPr>
        <w:t>w</w:t>
      </w:r>
      <w:r w:rsidRPr="006558AD">
        <w:rPr>
          <w:rFonts w:ascii="Times New Roman" w:hAnsi="Times New Roman" w:cs="Times New Roman"/>
        </w:rPr>
        <w:t xml:space="preserve">) via Equation </w:t>
      </w:r>
      <w:r w:rsidR="00F5085D">
        <w:rPr>
          <w:rFonts w:ascii="Times New Roman" w:hAnsi="Times New Roman" w:cs="Times New Roman"/>
        </w:rPr>
        <w:t>(</w:t>
      </w:r>
      <w:r w:rsidR="00E11FC5">
        <w:rPr>
          <w:rFonts w:ascii="Times New Roman" w:hAnsi="Times New Roman" w:cs="Times New Roman"/>
        </w:rPr>
        <w:t>2.</w:t>
      </w:r>
      <w:r w:rsidRPr="006558AD">
        <w:rPr>
          <w:rFonts w:ascii="Times New Roman" w:hAnsi="Times New Roman" w:cs="Times New Roman"/>
        </w:rPr>
        <w:t>26</w:t>
      </w:r>
      <w:r w:rsidR="00F5085D">
        <w:rPr>
          <w:rFonts w:ascii="Times New Roman" w:hAnsi="Times New Roman" w:cs="Times New Roman"/>
        </w:rPr>
        <w:t>)</w:t>
      </w:r>
      <w:r w:rsidRPr="006558AD">
        <w:rPr>
          <w:rFonts w:ascii="Times New Roman" w:hAnsi="Times New Roman" w:cs="Times New Roman"/>
        </w:rPr>
        <w:t xml:space="preserve"> with </w:t>
      </w:r>
      <w:r w:rsidRPr="006558AD">
        <w:rPr>
          <w:rFonts w:ascii="Times New Roman" w:hAnsi="Times New Roman" w:cs="Times New Roman"/>
          <w:i/>
          <w:iCs/>
        </w:rPr>
        <w:t xml:space="preserve">α </w:t>
      </w:r>
      <w:r w:rsidRPr="006558AD">
        <w:rPr>
          <w:rFonts w:ascii="Times New Roman" w:hAnsi="Times New Roman" w:cs="Times New Roman"/>
        </w:rPr>
        <w:t xml:space="preserve">the </w:t>
      </w:r>
      <w:r w:rsidR="00482EE7">
        <w:rPr>
          <w:rFonts w:ascii="Times New Roman" w:hAnsi="Times New Roman" w:cs="Times New Roman"/>
          <w:i/>
          <w:iCs/>
        </w:rPr>
        <w:t>regularisation</w:t>
      </w:r>
      <w:r w:rsidR="00482EE7" w:rsidRPr="006558AD">
        <w:rPr>
          <w:rFonts w:ascii="Times New Roman" w:hAnsi="Times New Roman" w:cs="Times New Roman"/>
          <w:i/>
          <w:iCs/>
        </w:rPr>
        <w:t xml:space="preserve"> </w:t>
      </w:r>
      <w:r w:rsidRPr="006558AD">
        <w:rPr>
          <w:rFonts w:ascii="Times New Roman" w:hAnsi="Times New Roman" w:cs="Times New Roman"/>
        </w:rPr>
        <w:t>constant.</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replacing </w:t>
      </w:r>
      <w:r w:rsidRPr="006558AD">
        <w:rPr>
          <w:rFonts w:ascii="Times New Roman" w:hAnsi="Times New Roman" w:cs="Times New Roman"/>
          <w:i/>
          <w:iCs/>
          <w:lang w:val="el-GR"/>
        </w:rPr>
        <w:t xml:space="preserve">p </w:t>
      </w:r>
      <w:r w:rsidRPr="006558AD">
        <w:rPr>
          <w:rFonts w:ascii="Times New Roman" w:hAnsi="Times New Roman" w:cs="Times New Roman"/>
        </w:rPr>
        <w:t xml:space="preserve">with 1 or 2, we obtain the </w:t>
      </w:r>
      <w:r w:rsidRPr="006558AD">
        <w:rPr>
          <w:rFonts w:ascii="Times New Roman" w:hAnsi="Times New Roman" w:cs="Times New Roman"/>
          <w:i/>
          <w:iCs/>
        </w:rPr>
        <w:t>L</w:t>
      </w:r>
      <w:r w:rsidRPr="007F07C7">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L</w:t>
      </w:r>
      <w:r w:rsidRPr="00BA3FE7">
        <w:rPr>
          <w:rFonts w:ascii="Times New Roman" w:hAnsi="Times New Roman" w:cs="Times New Roman"/>
          <w:i/>
          <w:iCs/>
          <w:vertAlign w:val="subscript"/>
        </w:rPr>
        <w:t>2</w:t>
      </w:r>
      <w:r w:rsidRPr="006558AD">
        <w:rPr>
          <w:rFonts w:ascii="Times New Roman" w:hAnsi="Times New Roman" w:cs="Times New Roman"/>
          <w:i/>
          <w:iCs/>
        </w:rPr>
        <w:t xml:space="preserve"> </w:t>
      </w:r>
      <w:r w:rsidR="00482EE7">
        <w:rPr>
          <w:rFonts w:ascii="Times New Roman" w:hAnsi="Times New Roman" w:cs="Times New Roman"/>
        </w:rPr>
        <w:t>regularisation</w:t>
      </w:r>
      <w:r w:rsidRPr="006558AD">
        <w:rPr>
          <w:rFonts w:ascii="Times New Roman" w:hAnsi="Times New Roman" w:cs="Times New Roman"/>
        </w:rPr>
        <w:t xml:space="preserve">, respectively.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allows for more sparse weight parameters. Unlike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that forces weights to zero, </w:t>
      </w:r>
      <w:r w:rsidRPr="006558AD">
        <w:rPr>
          <w:rFonts w:ascii="Times New Roman" w:hAnsi="Times New Roman" w:cs="Times New Roman"/>
          <w:i/>
          <w:iCs/>
        </w:rPr>
        <w:t>L</w:t>
      </w:r>
      <w:r w:rsidRPr="007318A1">
        <w:rPr>
          <w:rFonts w:ascii="Times New Roman" w:hAnsi="Times New Roman" w:cs="Times New Roman"/>
          <w:vertAlign w:val="subscript"/>
        </w:rPr>
        <w:t>2</w:t>
      </w:r>
      <w:r w:rsidRPr="006558AD">
        <w:rPr>
          <w:rFonts w:ascii="Times New Roman" w:hAnsi="Times New Roman" w:cs="Times New Roman"/>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shrinks weights while ensuring that important components of the weight vector are larger than the others.</w:t>
      </w:r>
    </w:p>
    <w:p w:rsidR="004940F0" w:rsidRPr="006558AD" w:rsidRDefault="004940F0" w:rsidP="006558AD">
      <w:pPr>
        <w:shd w:val="clear" w:color="auto" w:fill="FFFFFF"/>
        <w:jc w:val="both"/>
        <w:rPr>
          <w:rFonts w:ascii="Times New Roman" w:hAnsi="Times New Roman" w:cs="Times New Roman"/>
        </w:rPr>
      </w:pPr>
    </w:p>
    <w:p w:rsidR="00772DA7" w:rsidRDefault="004436D6" w:rsidP="0033565E">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Dropout</w:t>
      </w:r>
      <w:r w:rsidRPr="006558AD">
        <w:rPr>
          <w:rFonts w:ascii="Times New Roman" w:hAnsi="Times New Roman" w:cs="Times New Roman"/>
        </w:rPr>
        <w:t>: As the name suggests, we randomly drop or freeze a fraction (dropout</w:t>
      </w:r>
      <w:r>
        <w:rPr>
          <w:rFonts w:ascii="Times New Roman" w:hAnsi="Times New Roman" w:cs="Times New Roman"/>
        </w:rPr>
        <w:t xml:space="preserve"> </w:t>
      </w:r>
      <w:r w:rsidRPr="006558AD">
        <w:rPr>
          <w:rFonts w:ascii="Times New Roman" w:hAnsi="Times New Roman" w:cs="Times New Roman"/>
        </w:rPr>
        <w:t>probability) of neurons from being updated. Suppose we are using mini-batch gradient</w:t>
      </w:r>
      <w:r w:rsidR="002F18CF">
        <w:rPr>
          <w:rFonts w:ascii="Times New Roman" w:hAnsi="Times New Roman" w:cs="Times New Roman"/>
        </w:rPr>
        <w:t xml:space="preserve"> </w:t>
      </w:r>
      <w:bookmarkStart w:id="41" w:name="bookmark55"/>
      <w:r w:rsidR="002F18CF" w:rsidRPr="007F006E">
        <w:rPr>
          <w:rFonts w:ascii="Times New Roman" w:hAnsi="Times New Roman" w:cs="Times New Roman"/>
          <w:lang w:val="da-DK"/>
        </w:rPr>
        <w:t>d</w:t>
      </w:r>
      <w:bookmarkEnd w:id="41"/>
      <w:r w:rsidR="002F18CF" w:rsidRPr="007F006E">
        <w:rPr>
          <w:rFonts w:ascii="Times New Roman" w:hAnsi="Times New Roman" w:cs="Times New Roman"/>
          <w:lang w:val="da-DK"/>
        </w:rPr>
        <w:t xml:space="preserve">escent; </w:t>
      </w:r>
      <w:r w:rsidR="002F18CF" w:rsidRPr="007F006E">
        <w:rPr>
          <w:rFonts w:ascii="Times New Roman" w:hAnsi="Times New Roman" w:cs="Times New Roman"/>
        </w:rPr>
        <w:t xml:space="preserve">using a dropout </w:t>
      </w:r>
      <w:r w:rsidR="00482EE7">
        <w:rPr>
          <w:rFonts w:ascii="Times New Roman" w:hAnsi="Times New Roman" w:cs="Times New Roman"/>
        </w:rPr>
        <w:t>regularisation</w:t>
      </w:r>
      <w:r w:rsidR="00482EE7" w:rsidRPr="007F006E">
        <w:rPr>
          <w:rFonts w:ascii="Times New Roman" w:hAnsi="Times New Roman" w:cs="Times New Roman"/>
        </w:rPr>
        <w:t xml:space="preserve"> </w:t>
      </w:r>
      <w:r w:rsidR="002F18CF" w:rsidRPr="007F006E">
        <w:rPr>
          <w:rFonts w:ascii="Times New Roman" w:hAnsi="Times New Roman" w:cs="Times New Roman"/>
        </w:rPr>
        <w:t xml:space="preserve">would amount to training different weight parameters for various subsets of training data to avoid </w:t>
      </w:r>
      <w:r w:rsidR="002F18CF" w:rsidRPr="007F006E">
        <w:rPr>
          <w:rFonts w:ascii="Times New Roman" w:hAnsi="Times New Roman" w:cs="Times New Roman"/>
          <w:lang w:val="da-DK"/>
        </w:rPr>
        <w:t xml:space="preserve">overfitting </w:t>
      </w:r>
      <w:r w:rsidR="002F18CF" w:rsidRPr="007F006E">
        <w:rPr>
          <w:rFonts w:ascii="Times New Roman" w:hAnsi="Times New Roman" w:cs="Times New Roman"/>
        </w:rPr>
        <w:t xml:space="preserve">the entire training </w:t>
      </w:r>
      <w:r w:rsidR="002F18CF" w:rsidRPr="007F006E">
        <w:rPr>
          <w:rFonts w:ascii="Times New Roman" w:hAnsi="Times New Roman" w:cs="Times New Roman"/>
          <w:lang w:val="nn-NO"/>
        </w:rPr>
        <w:t xml:space="preserve">dataset. </w:t>
      </w:r>
      <w:r w:rsidR="002F18CF" w:rsidRPr="007F006E">
        <w:rPr>
          <w:rFonts w:ascii="Times New Roman" w:hAnsi="Times New Roman" w:cs="Times New Roman"/>
        </w:rPr>
        <w:t>During test time, no neurons are dropped.</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2.11</w:t>
      </w:r>
      <w:r w:rsidR="002162DC">
        <w:rPr>
          <w:rFonts w:ascii="Times New Roman" w:hAnsi="Times New Roman" w:cs="Times New Roman"/>
          <w:b/>
          <w:bCs/>
        </w:rPr>
        <w:t xml:space="preserve"> </w:t>
      </w:r>
      <w:r w:rsidRPr="007F006E">
        <w:rPr>
          <w:rFonts w:ascii="Times New Roman" w:hAnsi="Times New Roman" w:cs="Times New Roman"/>
          <w:b/>
          <w:bCs/>
        </w:rPr>
        <w:t>Vanishing and Exploding Gradients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When obtaining the derivative of the loss with respect to weights, the </w:t>
      </w:r>
      <w:r w:rsidRPr="007B6880">
        <w:rPr>
          <w:rFonts w:ascii="Times New Roman" w:hAnsi="Times New Roman" w:cs="Times New Roman"/>
          <w:lang w:val="en-IN"/>
        </w:rPr>
        <w:t xml:space="preserve">derivate </w:t>
      </w:r>
      <w:r w:rsidRPr="007F006E">
        <w:rPr>
          <w:rFonts w:ascii="Times New Roman" w:hAnsi="Times New Roman" w:cs="Times New Roman"/>
        </w:rPr>
        <w:t>value may be extremely small or large, leading to the problem of vanishing or exploding gradients.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Vanishing Gradients</w:t>
      </w:r>
      <w:r w:rsidR="00F0539E">
        <w:rPr>
          <w:rFonts w:ascii="Times New Roman" w:hAnsi="Times New Roman" w:cs="Times New Roman"/>
          <w:b/>
          <w:bCs/>
        </w:rPr>
        <w:t>.</w:t>
      </w:r>
      <w:r w:rsidRPr="007F006E">
        <w:rPr>
          <w:rFonts w:ascii="Times New Roman" w:hAnsi="Times New Roman" w:cs="Times New Roman"/>
          <w:b/>
          <w:bCs/>
        </w:rPr>
        <w:t xml:space="preserve"> </w:t>
      </w:r>
      <w:r w:rsidR="006C578C">
        <w:rPr>
          <w:rFonts w:ascii="Times New Roman" w:hAnsi="Times New Roman" w:cs="Times New Roman"/>
        </w:rPr>
        <w:t>This</w:t>
      </w:r>
      <w:r w:rsidR="006C578C" w:rsidRPr="007F006E">
        <w:rPr>
          <w:rFonts w:ascii="Times New Roman" w:hAnsi="Times New Roman" w:cs="Times New Roman"/>
        </w:rPr>
        <w:t xml:space="preserve"> </w:t>
      </w:r>
      <w:r w:rsidRPr="007F006E">
        <w:rPr>
          <w:rFonts w:ascii="Times New Roman" w:hAnsi="Times New Roman" w:cs="Times New Roman"/>
        </w:rPr>
        <w:t xml:space="preserve">refers to the situation when the gradient information cannot be transferred from the output layers to the hidden layers due to the gradients assuming very small values. Following our previous notation, let </w:t>
      </w:r>
      <w:r w:rsidRPr="007F006E">
        <w:rPr>
          <w:rFonts w:ascii="Times New Roman" w:hAnsi="Times New Roman" w:cs="Times New Roman"/>
          <w:i/>
          <w:iCs/>
        </w:rPr>
        <w:t xml:space="preserve">L </w:t>
      </w:r>
      <w:r w:rsidRPr="007F006E">
        <w:rPr>
          <w:rFonts w:ascii="Times New Roman" w:hAnsi="Times New Roman" w:cs="Times New Roman"/>
        </w:rPr>
        <w:t xml:space="preserve">denote the index of the output layer. Then, we calculate the gradient of error term </w:t>
      </w:r>
      <w:r w:rsidRPr="007F006E">
        <w:rPr>
          <w:rFonts w:ascii="Times New Roman" w:hAnsi="Times New Roman" w:cs="Times New Roman"/>
          <w:i/>
          <w:iCs/>
        </w:rPr>
        <w:t xml:space="preserve">E(w) </w:t>
      </w:r>
      <w:r w:rsidRPr="007F006E">
        <w:rPr>
          <w:rFonts w:ascii="Times New Roman" w:hAnsi="Times New Roman" w:cs="Times New Roman"/>
        </w:rPr>
        <w:t xml:space="preserve">with respect to weights in different layers of the networks.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hidden layer, let us denote the weight parameters as </w:t>
      </w:r>
      <w:r w:rsidRPr="007F006E">
        <w:rPr>
          <w:rFonts w:ascii="Times New Roman" w:hAnsi="Times New Roman" w:cs="Times New Roman"/>
          <w:b/>
          <w:bCs/>
        </w:rPr>
        <w:t>w</w:t>
      </w:r>
      <w:r w:rsidRPr="007F006E">
        <w:rPr>
          <w:rFonts w:ascii="Times New Roman" w:hAnsi="Times New Roman" w:cs="Times New Roman"/>
          <w:vertAlign w:val="superscript"/>
          <w:lang w:val="da-DK"/>
        </w:rPr>
        <w:t>(</w:t>
      </w:r>
      <w:r w:rsidR="005B44EC">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rPr>
        <w:t xml:space="preserve">, the hidden units as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and activations as </w:t>
      </w:r>
      <w:r w:rsidRPr="007F006E">
        <w:rPr>
          <w:rFonts w:ascii="Times New Roman" w:hAnsi="Times New Roman" w:cs="Times New Roman"/>
          <w:i/>
          <w:iCs/>
        </w:rPr>
        <w:t>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such that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i/>
          <w:iCs/>
        </w:rPr>
        <w:t xml:space="preserve"> h(a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5B44EC">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 xml:space="preserve">where </w:t>
      </w:r>
      <w:r w:rsidRPr="007F006E">
        <w:rPr>
          <w:rFonts w:ascii="Times New Roman" w:hAnsi="Times New Roman" w:cs="Times New Roman"/>
          <w:i/>
          <w:iCs/>
          <w:lang w:val="fi-FI"/>
        </w:rPr>
        <w:t xml:space="preserve">h </w:t>
      </w:r>
      <w:r w:rsidRPr="007F006E">
        <w:rPr>
          <w:rFonts w:ascii="Times New Roman" w:hAnsi="Times New Roman" w:cs="Times New Roman"/>
        </w:rPr>
        <w:t>is the activation function. Note that each hidden layer would have multiple hidden units, but we do not label such hidden units to avoid complications.</w:t>
      </w:r>
    </w:p>
    <w:p w:rsidR="004436D6" w:rsidRPr="007F006E" w:rsidRDefault="004436D6" w:rsidP="006558AD">
      <w:pPr>
        <w:shd w:val="clear" w:color="auto" w:fill="FFFFFF"/>
        <w:jc w:val="both"/>
        <w:rPr>
          <w:rFonts w:ascii="Times New Roman" w:hAnsi="Times New Roman" w:cs="Times New Roman"/>
        </w:rPr>
      </w:pPr>
      <w:bookmarkStart w:id="42" w:name="bookmark56"/>
      <w:r w:rsidRPr="007F006E">
        <w:rPr>
          <w:rFonts w:ascii="Times New Roman" w:hAnsi="Times New Roman" w:cs="Times New Roman"/>
        </w:rPr>
        <w:t>A</w:t>
      </w:r>
      <w:bookmarkEnd w:id="42"/>
      <w:r w:rsidRPr="007F006E">
        <w:rPr>
          <w:rFonts w:ascii="Times New Roman" w:hAnsi="Times New Roman" w:cs="Times New Roman"/>
        </w:rPr>
        <w:t xml:space="preserve">s we note from Equation </w:t>
      </w:r>
      <w:r w:rsidR="00F5085D">
        <w:rPr>
          <w:rFonts w:ascii="Times New Roman" w:hAnsi="Times New Roman" w:cs="Times New Roman"/>
        </w:rPr>
        <w:t>(</w:t>
      </w:r>
      <w:r w:rsidR="00F0539E">
        <w:rPr>
          <w:rFonts w:ascii="Times New Roman" w:hAnsi="Times New Roman" w:cs="Times New Roman"/>
        </w:rPr>
        <w:t>2.</w:t>
      </w:r>
      <w:r w:rsidRPr="007F006E">
        <w:rPr>
          <w:rFonts w:ascii="Times New Roman" w:hAnsi="Times New Roman" w:cs="Times New Roman"/>
        </w:rPr>
        <w:t>27</w:t>
      </w:r>
      <w:r w:rsidR="00F5085D">
        <w:rPr>
          <w:rFonts w:ascii="Times New Roman" w:hAnsi="Times New Roman" w:cs="Times New Roman"/>
        </w:rPr>
        <w:t>)</w:t>
      </w:r>
      <w:r w:rsidRPr="007F006E">
        <w:rPr>
          <w:rFonts w:ascii="Times New Roman" w:hAnsi="Times New Roman" w:cs="Times New Roman"/>
        </w:rPr>
        <w:t xml:space="preserve">, the further the hidden layer </w:t>
      </w:r>
      <w:r w:rsidRPr="007F006E">
        <w:rPr>
          <w:rFonts w:ascii="Times New Roman" w:hAnsi="Times New Roman" w:cs="Times New Roman"/>
          <w:i/>
          <w:iCs/>
          <w:lang w:val="es-ES_tradnl"/>
        </w:rPr>
        <w:t xml:space="preserve">i </w:t>
      </w:r>
      <w:r w:rsidRPr="007F006E">
        <w:rPr>
          <w:rFonts w:ascii="Times New Roman" w:hAnsi="Times New Roman" w:cs="Times New Roman"/>
        </w:rPr>
        <w:t>is from the output layer (deeper the neural network), the more terms of the form incorporating the partial derivative of the hidden unit with respect to the activation appear.</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It so happens that these derivatives assume very low values for activation functions like sigmoid and tanh. ReLU activation is usually employed when there is a risk of a vanishing gradient problem.</w:t>
      </w:r>
    </w:p>
    <w:p w:rsidR="004940F0" w:rsidRDefault="004940F0" w:rsidP="006558AD">
      <w:pPr>
        <w:shd w:val="clear" w:color="auto" w:fill="FFFFFF"/>
        <w:jc w:val="both"/>
        <w:rPr>
          <w:rFonts w:ascii="Times New Roman" w:hAnsi="Times New Roman" w:cs="Times New Roman"/>
          <w:b/>
          <w:bCs/>
        </w:rPr>
      </w:pPr>
      <w:bookmarkStart w:id="43" w:name="bookmark57"/>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w:t>
      </w:r>
      <w:bookmarkEnd w:id="43"/>
      <w:r w:rsidRPr="007F006E">
        <w:rPr>
          <w:rFonts w:ascii="Times New Roman" w:hAnsi="Times New Roman" w:cs="Times New Roman"/>
          <w:b/>
          <w:bCs/>
        </w:rPr>
        <w:t>xploding Gradients</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opposite spectrum is the problem where large error gradients accumulate and result in huge updates to neural network model weights during training. These may occur due to lousy </w:t>
      </w:r>
      <w:r w:rsidR="006C578C">
        <w:rPr>
          <w:rFonts w:ascii="Times New Roman" w:hAnsi="Times New Roman" w:cs="Times New Roman"/>
        </w:rPr>
        <w:t>initialisation</w:t>
      </w:r>
      <w:r w:rsidR="006C578C" w:rsidRPr="007F006E">
        <w:rPr>
          <w:rFonts w:ascii="Times New Roman" w:hAnsi="Times New Roman" w:cs="Times New Roman"/>
        </w:rPr>
        <w:t xml:space="preserve"> </w:t>
      </w:r>
      <w:r w:rsidRPr="007F006E">
        <w:rPr>
          <w:rFonts w:ascii="Times New Roman" w:hAnsi="Times New Roman" w:cs="Times New Roman"/>
        </w:rPr>
        <w:t>of weights or some combinations of activation functions.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2.12</w:t>
      </w:r>
      <w:r w:rsidR="002162DC">
        <w:rPr>
          <w:rFonts w:ascii="Times New Roman" w:hAnsi="Times New Roman" w:cs="Times New Roman"/>
          <w:b/>
          <w:bCs/>
        </w:rPr>
        <w:t xml:space="preserve"> </w:t>
      </w:r>
      <w:r w:rsidRPr="007F006E">
        <w:rPr>
          <w:rFonts w:ascii="Times New Roman" w:hAnsi="Times New Roman" w:cs="Times New Roman"/>
          <w:b/>
          <w:bCs/>
        </w:rPr>
        <w:t>Evaluation Metrics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Once we have optimally trained our neural network, we need to be able to report how </w:t>
      </w:r>
      <w:r w:rsidRPr="007F006E">
        <w:rPr>
          <w:rFonts w:ascii="Times New Roman" w:hAnsi="Times New Roman" w:cs="Times New Roman"/>
          <w:i/>
          <w:iCs/>
        </w:rPr>
        <w:t xml:space="preserve">well </w:t>
      </w:r>
      <w:r w:rsidRPr="007F006E">
        <w:rPr>
          <w:rFonts w:ascii="Times New Roman" w:hAnsi="Times New Roman" w:cs="Times New Roman"/>
        </w:rPr>
        <w:t xml:space="preserve">the model is performing. Additionally, given that for a given set of input and target values, multiple </w:t>
      </w:r>
      <w:r w:rsidRPr="007F006E">
        <w:rPr>
          <w:rFonts w:ascii="Times New Roman" w:hAnsi="Times New Roman" w:cs="Times New Roman"/>
          <w:i/>
          <w:iCs/>
        </w:rPr>
        <w:t xml:space="preserve">optimal </w:t>
      </w:r>
      <w:r w:rsidRPr="007F006E">
        <w:rPr>
          <w:rFonts w:ascii="Times New Roman" w:hAnsi="Times New Roman" w:cs="Times New Roman"/>
        </w:rPr>
        <w:t xml:space="preserve">weights can be obtained. How do we determine which set of weights are the best for an unseen </w:t>
      </w:r>
      <w:r w:rsidRPr="007F006E">
        <w:rPr>
          <w:rFonts w:ascii="Times New Roman" w:hAnsi="Times New Roman" w:cs="Times New Roman"/>
          <w:lang w:val="nn-NO"/>
        </w:rPr>
        <w:t xml:space="preserve">dataset? </w:t>
      </w:r>
      <w:r w:rsidRPr="007F006E">
        <w:rPr>
          <w:rFonts w:ascii="Times New Roman" w:hAnsi="Times New Roman" w:cs="Times New Roman"/>
        </w:rPr>
        <w:t xml:space="preserve">To perform this assessment, we </w:t>
      </w:r>
      <w:r w:rsidR="006C578C">
        <w:rPr>
          <w:rFonts w:ascii="Times New Roman" w:hAnsi="Times New Roman" w:cs="Times New Roman"/>
        </w:rPr>
        <w:t>utilise</w:t>
      </w:r>
      <w:r w:rsidR="006C578C" w:rsidRPr="007F006E">
        <w:rPr>
          <w:rFonts w:ascii="Times New Roman" w:hAnsi="Times New Roman" w:cs="Times New Roman"/>
        </w:rPr>
        <w:t xml:space="preserve"> </w:t>
      </w:r>
      <w:r w:rsidRPr="007F006E">
        <w:rPr>
          <w:rFonts w:ascii="Times New Roman" w:hAnsi="Times New Roman" w:cs="Times New Roman"/>
        </w:rPr>
        <w:t>evaluation metrics.</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Let us go back to the task of sentiment analysis. Suppose we have ten sentences </w:t>
      </w:r>
      <w:r w:rsidR="006C578C">
        <w:rPr>
          <w:rFonts w:ascii="Times New Roman" w:hAnsi="Times New Roman" w:cs="Times New Roman"/>
        </w:rPr>
        <w:t>that</w:t>
      </w:r>
      <w:r w:rsidR="006C578C" w:rsidRPr="007F006E">
        <w:rPr>
          <w:rFonts w:ascii="Times New Roman" w:hAnsi="Times New Roman" w:cs="Times New Roman"/>
        </w:rPr>
        <w:t xml:space="preserve"> </w:t>
      </w:r>
      <w:r w:rsidRPr="007F006E">
        <w:rPr>
          <w:rFonts w:ascii="Times New Roman" w:hAnsi="Times New Roman" w:cs="Times New Roman"/>
        </w:rPr>
        <w:t xml:space="preserve">are </w:t>
      </w:r>
      <w:r w:rsidR="006C578C">
        <w:rPr>
          <w:rFonts w:ascii="Times New Roman" w:hAnsi="Times New Roman" w:cs="Times New Roman"/>
        </w:rPr>
        <w:t>labelled</w:t>
      </w:r>
      <w:r w:rsidR="006C578C" w:rsidRPr="007F006E">
        <w:rPr>
          <w:rFonts w:ascii="Times New Roman" w:hAnsi="Times New Roman" w:cs="Times New Roman"/>
        </w:rPr>
        <w:t xml:space="preserve"> </w:t>
      </w:r>
      <w:r w:rsidRPr="007F006E">
        <w:rPr>
          <w:rFonts w:ascii="Times New Roman" w:hAnsi="Times New Roman" w:cs="Times New Roman"/>
        </w:rPr>
        <w:t>as either positive (1) or negative (–1). Out of these, seven samples are label</w:t>
      </w:r>
      <w:r w:rsidR="006C578C">
        <w:rPr>
          <w:rFonts w:ascii="Times New Roman" w:hAnsi="Times New Roman" w:cs="Times New Roman"/>
        </w:rPr>
        <w:t>l</w:t>
      </w:r>
      <w:r w:rsidRPr="007F006E">
        <w:rPr>
          <w:rFonts w:ascii="Times New Roman" w:hAnsi="Times New Roman" w:cs="Times New Roman"/>
        </w:rPr>
        <w:t xml:space="preserve">ed as positive. Let us assume an arbitrary target label list for the ten samples as </w:t>
      </w:r>
      <w:r w:rsidRPr="007F006E">
        <w:rPr>
          <w:rFonts w:ascii="Times New Roman" w:hAnsi="Times New Roman" w:cs="Times New Roman"/>
          <w:i/>
          <w:iCs/>
        </w:rPr>
        <w:t>y</w:t>
      </w:r>
      <w:r w:rsidRPr="009B4625">
        <w:rPr>
          <w:rFonts w:ascii="Times New Roman" w:hAnsi="Times New Roman" w:cs="Times New Roman"/>
          <w:iCs/>
        </w:rPr>
        <w:t xml:space="preserve"> </w:t>
      </w:r>
      <w:r w:rsidRPr="009B4625">
        <w:rPr>
          <w:rFonts w:ascii="Times New Roman" w:hAnsi="Times New Roman" w:cs="Times New Roman"/>
        </w:rPr>
        <w:t>= [1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with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element of the list providing a sentiment label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sentence.</w:t>
      </w:r>
    </w:p>
    <w:p w:rsidR="004940F0" w:rsidRDefault="004940F0" w:rsidP="006558AD">
      <w:pPr>
        <w:shd w:val="clear" w:color="auto" w:fill="FFFFFF"/>
        <w:jc w:val="both"/>
        <w:rPr>
          <w:rFonts w:ascii="Times New Roman" w:hAnsi="Times New Roman" w:cs="Times New Roman"/>
        </w:rPr>
      </w:pPr>
    </w:p>
    <w:p w:rsidR="004940F0" w:rsidRPr="007F006E" w:rsidRDefault="004940F0" w:rsidP="006558AD">
      <w:pPr>
        <w:shd w:val="clear" w:color="auto" w:fill="FFFFFF"/>
        <w:jc w:val="both"/>
        <w:rPr>
          <w:rFonts w:ascii="Times New Roman" w:hAnsi="Times New Roman" w:cs="Times New Roman"/>
        </w:rPr>
      </w:pP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1:</w:t>
      </w:r>
      <w:r w:rsidRPr="007F006E">
        <w:rPr>
          <w:rFonts w:ascii="Times New Roman" w:hAnsi="Times New Roman" w:cs="Times New Roman"/>
          <w:b/>
          <w:bCs/>
        </w:rPr>
        <w:tab/>
      </w:r>
      <w:r w:rsidRPr="007F006E">
        <w:rPr>
          <w:rFonts w:ascii="Times New Roman" w:hAnsi="Times New Roman" w:cs="Times New Roman"/>
        </w:rPr>
        <w:t>How many times did we correctly predict the positive sentiment?</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2:</w:t>
      </w:r>
      <w:r w:rsidRPr="007F006E">
        <w:rPr>
          <w:rFonts w:ascii="Times New Roman" w:hAnsi="Times New Roman" w:cs="Times New Roman"/>
          <w:b/>
          <w:bCs/>
        </w:rPr>
        <w:tab/>
      </w:r>
      <w:r w:rsidRPr="007F006E">
        <w:rPr>
          <w:rFonts w:ascii="Times New Roman" w:hAnsi="Times New Roman" w:cs="Times New Roman"/>
        </w:rPr>
        <w:t>How many times did we incorrectly predict positive sentiments as negative?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3:</w:t>
      </w:r>
      <w:r w:rsidRPr="007F006E">
        <w:rPr>
          <w:rFonts w:ascii="Times New Roman" w:hAnsi="Times New Roman" w:cs="Times New Roman"/>
          <w:b/>
          <w:bCs/>
        </w:rPr>
        <w:tab/>
      </w:r>
      <w:r w:rsidRPr="007F006E">
        <w:rPr>
          <w:rFonts w:ascii="Times New Roman" w:hAnsi="Times New Roman" w:cs="Times New Roman"/>
        </w:rPr>
        <w:t>How many times did we incorrectly predict negative sentiments as positive?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4:</w:t>
      </w:r>
      <w:r w:rsidRPr="007F006E">
        <w:rPr>
          <w:rFonts w:ascii="Times New Roman" w:hAnsi="Times New Roman" w:cs="Times New Roman"/>
          <w:b/>
          <w:bCs/>
        </w:rPr>
        <w:tab/>
      </w:r>
      <w:r w:rsidRPr="007F006E">
        <w:rPr>
          <w:rFonts w:ascii="Times New Roman" w:hAnsi="Times New Roman" w:cs="Times New Roman"/>
        </w:rPr>
        <w:t>How many times did we correctly predict the negative sentiment?</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True Positive/Negative</w:t>
      </w:r>
      <w:r w:rsidR="00C532E4">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Case 1 of the confusion matrix can also be termed as </w:t>
      </w:r>
      <w:r w:rsidRPr="007F006E">
        <w:rPr>
          <w:rFonts w:ascii="Times New Roman" w:hAnsi="Times New Roman" w:cs="Times New Roman"/>
          <w:i/>
          <w:iCs/>
        </w:rPr>
        <w:t xml:space="preserve">true positive </w:t>
      </w:r>
      <w:r w:rsidRPr="007F006E">
        <w:rPr>
          <w:rFonts w:ascii="Times New Roman" w:hAnsi="Times New Roman" w:cs="Times New Roman"/>
          <w:lang w:val="de-DE"/>
        </w:rPr>
        <w:t xml:space="preserve">(TP) </w:t>
      </w:r>
      <w:r w:rsidRPr="007F006E">
        <w:rPr>
          <w:rFonts w:ascii="Times New Roman" w:hAnsi="Times New Roman" w:cs="Times New Roman"/>
        </w:rPr>
        <w:t xml:space="preserve">as we are truly/correctly predicting the positive class as positive. Consequently, case 4 is termed as </w:t>
      </w:r>
      <w:r w:rsidRPr="007F006E">
        <w:rPr>
          <w:rFonts w:ascii="Times New Roman" w:hAnsi="Times New Roman" w:cs="Times New Roman"/>
          <w:i/>
          <w:iCs/>
        </w:rPr>
        <w:t xml:space="preserve">true negative </w:t>
      </w:r>
      <w:r w:rsidRPr="007F006E">
        <w:rPr>
          <w:rFonts w:ascii="Times New Roman" w:hAnsi="Times New Roman" w:cs="Times New Roman"/>
          <w:lang w:val="de-DE"/>
        </w:rPr>
        <w:t xml:space="preserve">(TN) </w:t>
      </w:r>
      <w:r w:rsidRPr="007F006E">
        <w:rPr>
          <w:rFonts w:ascii="Times New Roman" w:hAnsi="Times New Roman" w:cs="Times New Roman"/>
        </w:rPr>
        <w:t>as we truthfully predict the negative class as negative.</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False Negative</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Case 2 can be understood as the number of times we erroneously/falsely produce a negative output (sentiment in our case) when the actual output is positive, i.e., </w:t>
      </w:r>
      <w:r w:rsidRPr="007F006E">
        <w:rPr>
          <w:rFonts w:ascii="Times New Roman" w:hAnsi="Times New Roman" w:cs="Times New Roman"/>
          <w:i/>
          <w:iCs/>
        </w:rPr>
        <w:t xml:space="preserve">false negative </w:t>
      </w:r>
      <w:r w:rsidRPr="007F006E">
        <w:rPr>
          <w:rFonts w:ascii="Times New Roman" w:hAnsi="Times New Roman" w:cs="Times New Roman"/>
        </w:rPr>
        <w:t>(FN).</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False Positive</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Reverse of FN is when we falsely predict the output to be positive while it should have been negative, leading to the case of </w:t>
      </w:r>
      <w:r w:rsidRPr="007F006E">
        <w:rPr>
          <w:rFonts w:ascii="Times New Roman" w:hAnsi="Times New Roman" w:cs="Times New Roman"/>
          <w:i/>
          <w:iCs/>
        </w:rPr>
        <w:t xml:space="preserve">false positive </w:t>
      </w:r>
      <w:r w:rsidRPr="007F006E">
        <w:rPr>
          <w:rFonts w:ascii="Times New Roman" w:hAnsi="Times New Roman" w:cs="Times New Roman"/>
        </w:rPr>
        <w:t>(FP).</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 xml:space="preserve">Example 2.6. </w:t>
      </w:r>
      <w:r w:rsidRPr="007F006E">
        <w:rPr>
          <w:rFonts w:ascii="Times New Roman" w:hAnsi="Times New Roman" w:cs="Times New Roman"/>
        </w:rPr>
        <w:t xml:space="preserve">Let us map true positives, true negatives, false positives, and false negatives when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w:t>
      </w:r>
      <w:r w:rsidR="005B44EC"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lastRenderedPageBreak/>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Further, based on these counts, we can produce a confusion matrix.</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Table 2.9, we enlist the type of correct/incorrect information captured by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index. We can see that </w:t>
      </w:r>
      <w:r w:rsidRPr="007F006E">
        <w:rPr>
          <w:rFonts w:ascii="Times New Roman" w:hAnsi="Times New Roman" w:cs="Times New Roman"/>
          <w:lang w:val="de-DE"/>
        </w:rPr>
        <w:t xml:space="preserve">TP </w:t>
      </w:r>
      <w:r w:rsidRPr="007F006E">
        <w:rPr>
          <w:rFonts w:ascii="Times New Roman" w:hAnsi="Times New Roman" w:cs="Times New Roman"/>
        </w:rPr>
        <w:t xml:space="preserve">occurs when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lang w:val="da-DK"/>
        </w:rPr>
        <w:t>i</w:t>
      </w:r>
      <w:r w:rsidRPr="007F006E">
        <w:rPr>
          <w:rFonts w:ascii="Times New Roman" w:hAnsi="Times New Roman" w:cs="Times New Roman"/>
          <w:i/>
          <w:iCs/>
          <w:lang w:val="da-DK"/>
        </w:rPr>
        <w:t xml:space="preserve"> </w:t>
      </w:r>
      <w:r w:rsidRPr="007F006E">
        <w:rPr>
          <w:rFonts w:ascii="Times New Roman" w:hAnsi="Times New Roman" w:cs="Times New Roman"/>
        </w:rPr>
        <w:t xml:space="preserve">= 1 and </w:t>
      </w:r>
      <w:r w:rsidRPr="007F006E">
        <w:rPr>
          <w:rFonts w:ascii="Times New Roman" w:hAnsi="Times New Roman" w:cs="Times New Roman"/>
          <w:lang w:val="de-DE"/>
        </w:rPr>
        <w:t xml:space="preserve">TN </w:t>
      </w:r>
      <w:r w:rsidRPr="007F006E">
        <w:rPr>
          <w:rFonts w:ascii="Times New Roman" w:hAnsi="Times New Roman" w:cs="Times New Roman"/>
        </w:rPr>
        <w:t xml:space="preserve">at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rPr>
        <w:t>i</w:t>
      </w:r>
      <w:r w:rsidRPr="007F006E">
        <w:rPr>
          <w:rFonts w:ascii="Times New Roman" w:hAnsi="Times New Roman" w:cs="Times New Roman"/>
          <w:i/>
          <w:iCs/>
        </w:rPr>
        <w:t xml:space="preserve"> = –</w:t>
      </w:r>
      <w:r w:rsidRPr="007F006E">
        <w:rPr>
          <w:rFonts w:ascii="Times New Roman" w:hAnsi="Times New Roman" w:cs="Times New Roman"/>
        </w:rPr>
        <w:t xml:space="preserve">1. Meanwhile, at indices 2 and 10, we observe the case of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xml:space="preserve">= 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1</w:t>
      </w:r>
      <w:r w:rsidR="006C578C">
        <w:rPr>
          <w:rFonts w:ascii="Times New Roman" w:hAnsi="Times New Roman" w:cs="Times New Roman"/>
        </w:rPr>
        <w:t>,</w:t>
      </w:r>
      <w:r w:rsidRPr="007F006E">
        <w:rPr>
          <w:rFonts w:ascii="Times New Roman" w:hAnsi="Times New Roman" w:cs="Times New Roman"/>
        </w:rPr>
        <w:t xml:space="preserve"> causing false negatives. Finally, at indices 3 and 6, we note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 xml:space="preserve">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1, leading to false positives.</w:t>
      </w:r>
    </w:p>
    <w:p w:rsidR="004436D6" w:rsidRPr="007F006E" w:rsidRDefault="004436D6" w:rsidP="00B55E8D">
      <w:pPr>
        <w:shd w:val="clear" w:color="auto" w:fill="FFFFFF"/>
        <w:tabs>
          <w:tab w:val="left" w:pos="2970"/>
        </w:tabs>
        <w:jc w:val="both"/>
        <w:rPr>
          <w:rFonts w:ascii="Times New Roman" w:hAnsi="Times New Roman" w:cs="Times New Roman"/>
        </w:rPr>
      </w:pPr>
      <w:r w:rsidRPr="007F006E">
        <w:rPr>
          <w:rFonts w:ascii="Times New Roman" w:hAnsi="Times New Roman" w:cs="Times New Roman"/>
        </w:rPr>
        <w:t>Now, mapping the type count in Table 2.9, we can construct the confusion matrix for the four cas</w:t>
      </w:r>
      <w:r w:rsidRPr="007F006E">
        <w:rPr>
          <w:rFonts w:ascii="Times New Roman" w:hAnsi="Times New Roman" w:cs="Times New Roman"/>
          <w:lang w:val="fr-FR"/>
        </w:rPr>
        <w:t xml:space="preserve">es </w:t>
      </w:r>
      <w:r w:rsidRPr="007F006E">
        <w:rPr>
          <w:rFonts w:ascii="Times New Roman" w:hAnsi="Times New Roman" w:cs="Times New Roman"/>
        </w:rPr>
        <w:t>as accounted in Table 2.10.</w:t>
      </w:r>
    </w:p>
    <w:p w:rsidR="004940F0" w:rsidRDefault="004940F0" w:rsidP="006558AD">
      <w:pPr>
        <w:shd w:val="clear" w:color="auto" w:fill="FFFFFF"/>
        <w:jc w:val="both"/>
        <w:rPr>
          <w:rFonts w:ascii="Times New Roman" w:hAnsi="Times New Roman" w:cs="Times New Roman"/>
          <w:b/>
          <w:bCs/>
        </w:rPr>
      </w:pPr>
      <w:bookmarkStart w:id="44" w:name="bookmark58"/>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w:t>
      </w:r>
      <w:bookmarkEnd w:id="44"/>
      <w:r w:rsidRPr="007F006E">
        <w:rPr>
          <w:rFonts w:ascii="Times New Roman" w:hAnsi="Times New Roman" w:cs="Times New Roman"/>
          <w:b/>
          <w:bCs/>
        </w:rPr>
        <w:t>recision</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Looking only at the predictions that are marked as positive, precision measures the number of times the predictions were actually correct, as actualised by Equation </w:t>
      </w:r>
      <w:r w:rsidR="00F5085D">
        <w:rPr>
          <w:rFonts w:ascii="Times New Roman" w:hAnsi="Times New Roman" w:cs="Times New Roman"/>
        </w:rPr>
        <w:t>(</w:t>
      </w:r>
      <w:r w:rsidR="00C532E4">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tabs>
          <w:tab w:val="left" w:pos="5760"/>
        </w:tabs>
        <w:jc w:val="right"/>
        <w:rPr>
          <w:rFonts w:ascii="Times New Roman" w:hAnsi="Times New Roman" w:cs="Times New Roman"/>
        </w:rPr>
      </w:pPr>
      <w:r>
        <w:rPr>
          <w:rFonts w:ascii="Times New Roman" w:hAnsi="Times New Roman" w:cs="Times New Roman"/>
          <w:noProof/>
          <w:position w:val="-20"/>
          <w:lang w:val="en-US"/>
        </w:rPr>
        <w:drawing>
          <wp:inline distT="0" distB="0" distL="0" distR="0">
            <wp:extent cx="707390" cy="3416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srcRect/>
                    <a:stretch>
                      <a:fillRect/>
                    </a:stretch>
                  </pic:blipFill>
                  <pic:spPr bwMode="auto">
                    <a:xfrm>
                      <a:off x="0" y="0"/>
                      <a:ext cx="707390" cy="341630"/>
                    </a:xfrm>
                    <a:prstGeom prst="rect">
                      <a:avLst/>
                    </a:prstGeom>
                    <a:noFill/>
                    <a:ln w="9525">
                      <a:noFill/>
                      <a:miter lim="800000"/>
                      <a:headEnd/>
                      <a:tailEnd/>
                    </a:ln>
                  </pic:spPr>
                </pic:pic>
              </a:graphicData>
            </a:graphic>
          </wp:inline>
        </w:drawing>
      </w:r>
      <w:r w:rsidR="004436D6" w:rsidRPr="007F006E">
        <w:rPr>
          <w:rFonts w:ascii="Times New Roman" w:hAnsi="Times New Roman" w:cs="Times New Roman"/>
          <w:lang w:val="de-DE"/>
        </w:rPr>
        <w:tab/>
        <w:t>(</w:t>
      </w:r>
      <w:r w:rsidR="00C532E4">
        <w:rPr>
          <w:rFonts w:ascii="Times New Roman" w:hAnsi="Times New Roman" w:cs="Times New Roman"/>
          <w:lang w:val="de-DE"/>
        </w:rPr>
        <w:t>2.</w:t>
      </w:r>
      <w:r w:rsidR="004436D6" w:rsidRPr="007F006E">
        <w:rPr>
          <w:rFonts w:ascii="Times New Roman" w:hAnsi="Times New Roman" w:cs="Times New Roman"/>
          <w:lang w:val="de-DE"/>
        </w:rPr>
        <w:t>28)</w:t>
      </w:r>
    </w:p>
    <w:p w:rsidR="004436D6" w:rsidRPr="007F006E" w:rsidRDefault="004436D6" w:rsidP="006558AD">
      <w:pPr>
        <w:shd w:val="clear" w:color="auto" w:fill="FFFFFF"/>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10</w:t>
            </w:r>
          </w:p>
        </w:tc>
      </w:tr>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r>
      <w:tr w:rsidR="005B44EC"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5B44EC" w:rsidRPr="007F006E" w:rsidRDefault="005B44EC" w:rsidP="00B55E8D">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4436D6"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4436D6" w:rsidRPr="007F006E" w:rsidRDefault="004436D6" w:rsidP="00B55E8D">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5B44EC" w:rsidRDefault="005B44EC" w:rsidP="006558AD">
      <w:pPr>
        <w:shd w:val="clear" w:color="auto" w:fill="FFFFFF"/>
        <w:jc w:val="both"/>
        <w:rPr>
          <w:rFonts w:ascii="Times New Roman" w:hAnsi="Times New Roman" w:cs="Times New Roman"/>
          <w:lang w:val="fr-FR"/>
        </w:rPr>
      </w:pPr>
      <w:bookmarkStart w:id="46" w:name="bookmark60"/>
    </w:p>
    <w:p w:rsidR="004436D6" w:rsidRDefault="004436D6" w:rsidP="006558AD">
      <w:pPr>
        <w:shd w:val="clear" w:color="auto" w:fill="FFFFFF"/>
        <w:jc w:val="both"/>
        <w:rPr>
          <w:rFonts w:ascii="Times New Roman" w:hAnsi="Times New Roman" w:cs="Times New Roman"/>
        </w:rPr>
      </w:pPr>
      <w:r w:rsidRPr="007F006E">
        <w:rPr>
          <w:rFonts w:ascii="Times New Roman" w:hAnsi="Times New Roman" w:cs="Times New Roman"/>
          <w:lang w:val="fr-FR"/>
        </w:rPr>
        <w:t>T</w:t>
      </w:r>
      <w:bookmarkEnd w:id="46"/>
      <w:r w:rsidRPr="007F006E">
        <w:rPr>
          <w:rFonts w:ascii="Times New Roman" w:hAnsi="Times New Roman" w:cs="Times New Roman"/>
          <w:lang w:val="fr-FR"/>
        </w:rPr>
        <w:t xml:space="preserve">able </w:t>
      </w:r>
      <w:r w:rsidRPr="007F006E">
        <w:rPr>
          <w:rFonts w:ascii="Times New Roman" w:hAnsi="Times New Roman" w:cs="Times New Roman"/>
        </w:rPr>
        <w:t>2.9:</w:t>
      </w:r>
      <w:r w:rsidR="002162DC">
        <w:rPr>
          <w:rFonts w:ascii="Times New Roman" w:hAnsi="Times New Roman" w:cs="Times New Roman"/>
        </w:rPr>
        <w:t xml:space="preserve"> </w:t>
      </w:r>
      <w:r w:rsidRPr="007F006E">
        <w:rPr>
          <w:rFonts w:ascii="Times New Roman" w:hAnsi="Times New Roman" w:cs="Times New Roman"/>
        </w:rPr>
        <w:t xml:space="preserve">Mapping </w:t>
      </w:r>
      <w:r w:rsidR="00C532E4">
        <w:rPr>
          <w:rFonts w:ascii="Times New Roman" w:hAnsi="Times New Roman" w:cs="Times New Roman"/>
        </w:rPr>
        <w:t>T</w:t>
      </w:r>
      <w:r w:rsidRPr="007F006E">
        <w:rPr>
          <w:rFonts w:ascii="Times New Roman" w:hAnsi="Times New Roman" w:cs="Times New Roman"/>
        </w:rPr>
        <w:t xml:space="preserve">rue </w:t>
      </w:r>
      <w:r w:rsidR="00C532E4">
        <w:rPr>
          <w:rFonts w:ascii="Times New Roman" w:hAnsi="Times New Roman" w:cs="Times New Roman"/>
        </w:rPr>
        <w:t>P</w:t>
      </w:r>
      <w:r w:rsidR="00C532E4" w:rsidRPr="007F006E">
        <w:rPr>
          <w:rFonts w:ascii="Times New Roman" w:hAnsi="Times New Roman" w:cs="Times New Roman"/>
        </w:rPr>
        <w:t>ositive</w:t>
      </w:r>
      <w:r w:rsidR="00C532E4">
        <w:rPr>
          <w:rFonts w:ascii="Times New Roman" w:hAnsi="Times New Roman" w:cs="Times New Roman"/>
        </w:rPr>
        <w:t>s</w:t>
      </w:r>
      <w:r w:rsidR="00C532E4" w:rsidRPr="007F006E">
        <w:rPr>
          <w:rFonts w:ascii="Times New Roman" w:hAnsi="Times New Roman" w:cs="Times New Roman"/>
        </w:rPr>
        <w:t xml:space="preserve"> </w:t>
      </w:r>
      <w:r w:rsidRPr="007F006E">
        <w:rPr>
          <w:rFonts w:ascii="Times New Roman" w:hAnsi="Times New Roman" w:cs="Times New Roman"/>
          <w:lang w:val="de-DE"/>
        </w:rPr>
        <w:t xml:space="preserve">(TP), </w:t>
      </w:r>
      <w:r w:rsidR="00C532E4">
        <w:rPr>
          <w:rFonts w:ascii="Times New Roman" w:hAnsi="Times New Roman" w:cs="Times New Roman"/>
        </w:rPr>
        <w:t>T</w:t>
      </w:r>
      <w:r w:rsidR="00C532E4" w:rsidRPr="007F006E">
        <w:rPr>
          <w:rFonts w:ascii="Times New Roman" w:hAnsi="Times New Roman" w:cs="Times New Roman"/>
        </w:rPr>
        <w:t xml:space="preserve">rue </w:t>
      </w:r>
      <w:r w:rsidR="00C532E4">
        <w:rPr>
          <w:rFonts w:ascii="Times New Roman" w:hAnsi="Times New Roman" w:cs="Times New Roman"/>
        </w:rPr>
        <w:t>N</w:t>
      </w:r>
      <w:r w:rsidRPr="007F006E">
        <w:rPr>
          <w:rFonts w:ascii="Times New Roman" w:hAnsi="Times New Roman" w:cs="Times New Roman"/>
        </w:rPr>
        <w:t xml:space="preserve">egatives </w:t>
      </w:r>
      <w:r w:rsidRPr="007F006E">
        <w:rPr>
          <w:rFonts w:ascii="Times New Roman" w:hAnsi="Times New Roman" w:cs="Times New Roman"/>
          <w:lang w:val="de-DE"/>
        </w:rPr>
        <w:t xml:space="preserve">(TN),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P</w:t>
      </w:r>
      <w:r w:rsidRPr="007F006E">
        <w:rPr>
          <w:rFonts w:ascii="Times New Roman" w:hAnsi="Times New Roman" w:cs="Times New Roman"/>
        </w:rPr>
        <w:t xml:space="preserve">ositives (FP) and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N</w:t>
      </w:r>
      <w:r w:rsidRPr="007F006E">
        <w:rPr>
          <w:rFonts w:ascii="Times New Roman" w:hAnsi="Times New Roman" w:cs="Times New Roman"/>
        </w:rPr>
        <w:t xml:space="preserve">egatives (FN) for </w:t>
      </w:r>
      <w:r w:rsidR="00C532E4">
        <w:rPr>
          <w:rFonts w:ascii="Times New Roman" w:hAnsi="Times New Roman" w:cs="Times New Roman"/>
        </w:rPr>
        <w:t>E</w:t>
      </w:r>
      <w:r w:rsidRPr="007F006E">
        <w:rPr>
          <w:rFonts w:ascii="Times New Roman" w:hAnsi="Times New Roman" w:cs="Times New Roman"/>
        </w:rPr>
        <w:t xml:space="preserve">xpected </w:t>
      </w:r>
      <w:r w:rsidR="00C532E4">
        <w:rPr>
          <w:rFonts w:ascii="Times New Roman" w:hAnsi="Times New Roman" w:cs="Times New Roman"/>
        </w:rPr>
        <w:t>L</w:t>
      </w:r>
      <w:r w:rsidRPr="007F006E">
        <w:rPr>
          <w:rFonts w:ascii="Times New Roman" w:hAnsi="Times New Roman" w:cs="Times New Roman"/>
        </w:rPr>
        <w:t xml:space="preserve">abels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5B44EC">
        <w:rPr>
          <w:rFonts w:ascii="Times New Roman" w:hAnsi="Times New Roman" w:cs="Times New Roman"/>
        </w:rPr>
        <w:t>]</w:t>
      </w:r>
      <w:r w:rsidRPr="007F006E">
        <w:rPr>
          <w:rFonts w:ascii="Times New Roman" w:hAnsi="Times New Roman" w:cs="Times New Roman"/>
        </w:rPr>
        <w:t xml:space="preserve"> and </w:t>
      </w:r>
      <w:r w:rsidR="00C532E4">
        <w:rPr>
          <w:rFonts w:ascii="Times New Roman" w:hAnsi="Times New Roman" w:cs="Times New Roman"/>
        </w:rPr>
        <w:t>P</w:t>
      </w:r>
      <w:r w:rsidRPr="007F006E">
        <w:rPr>
          <w:rFonts w:ascii="Times New Roman" w:hAnsi="Times New Roman" w:cs="Times New Roman"/>
        </w:rPr>
        <w:t xml:space="preserve">redicted </w:t>
      </w:r>
      <w:r w:rsidR="00C532E4">
        <w:rPr>
          <w:rFonts w:ascii="Times New Roman" w:hAnsi="Times New Roman" w:cs="Times New Roman"/>
        </w:rPr>
        <w:t>L</w:t>
      </w:r>
      <w:r w:rsidRPr="007F006E">
        <w:rPr>
          <w:rFonts w:ascii="Times New Roman" w:hAnsi="Times New Roman" w:cs="Times New Roman"/>
        </w:rPr>
        <w:t xml:space="preserve">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w:t>
      </w:r>
    </w:p>
    <w:p w:rsidR="005B44EC" w:rsidRPr="007F006E" w:rsidRDefault="005B44EC" w:rsidP="006558AD">
      <w:pPr>
        <w:shd w:val="clear" w:color="auto" w:fill="FFFFFF"/>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4436D6" w:rsidRPr="007F006E" w:rsidTr="005B44EC">
        <w:trPr>
          <w:trHeight w:val="368"/>
          <w:jc w:val="center"/>
        </w:trPr>
        <w:tc>
          <w:tcPr>
            <w:tcW w:w="1075" w:type="dxa"/>
            <w:vMerge w:val="restart"/>
            <w:vAlign w:val="center"/>
          </w:tcPr>
          <w:p w:rsidR="004436D6" w:rsidRPr="007F006E" w:rsidRDefault="004436D6" w:rsidP="005B44EC">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Predicted</w:t>
            </w:r>
          </w:p>
        </w:tc>
      </w:tr>
      <w:tr w:rsidR="004436D6" w:rsidRPr="007F006E" w:rsidTr="005B44EC">
        <w:trPr>
          <w:trHeight w:val="368"/>
          <w:jc w:val="center"/>
        </w:trPr>
        <w:tc>
          <w:tcPr>
            <w:tcW w:w="1075" w:type="dxa"/>
            <w:vMerge/>
            <w:vAlign w:val="center"/>
          </w:tcPr>
          <w:p w:rsidR="004436D6" w:rsidRPr="007F006E" w:rsidRDefault="004436D6" w:rsidP="005B44EC">
            <w:pPr>
              <w:jc w:val="center"/>
              <w:rPr>
                <w:rFonts w:ascii="Times New Roman" w:hAnsi="Times New Roman" w:cs="Times New Roman"/>
              </w:rPr>
            </w:pP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(FN)</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1 (TN)</w:t>
            </w:r>
          </w:p>
        </w:tc>
      </w:tr>
    </w:tbl>
    <w:p w:rsidR="004436D6" w:rsidRPr="007F006E" w:rsidRDefault="004436D6"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Table 2.10: Confusion </w:t>
      </w:r>
      <w:r w:rsidR="00FF0221">
        <w:rPr>
          <w:rFonts w:ascii="Times New Roman" w:hAnsi="Times New Roman" w:cs="Times New Roman"/>
        </w:rPr>
        <w:t>m</w:t>
      </w:r>
      <w:r w:rsidRPr="007F006E">
        <w:rPr>
          <w:rFonts w:ascii="Times New Roman" w:hAnsi="Times New Roman" w:cs="Times New Roman"/>
        </w:rPr>
        <w:t>atrix for sentiment classif</w:t>
      </w:r>
      <w:r w:rsidR="009B4625">
        <w:rPr>
          <w:rFonts w:ascii="Times New Roman" w:hAnsi="Times New Roman" w:cs="Times New Roman"/>
        </w:rPr>
        <w:t>i</w:t>
      </w:r>
      <w:r w:rsidRPr="007F006E">
        <w:rPr>
          <w:rFonts w:ascii="Times New Roman" w:hAnsi="Times New Roman" w:cs="Times New Roman"/>
        </w:rPr>
        <w:t>cation of positive (1) and negative (</w:t>
      </w:r>
      <w:r w:rsidRPr="00A3333C">
        <w:rPr>
          <w:rFonts w:ascii="Times New Roman" w:hAnsi="Times New Roman" w:cs="Times New Roman"/>
          <w:highlight w:val="yellow"/>
        </w:rPr>
        <w:t>-1</w:t>
      </w:r>
      <w:r w:rsidRPr="007F006E">
        <w:rPr>
          <w:rFonts w:ascii="Times New Roman" w:hAnsi="Times New Roman" w:cs="Times New Roman"/>
        </w:rPr>
        <w:t xml:space="preserve">) sentiments for ten sentences. We construct this from expected labels </w:t>
      </w:r>
      <w:r w:rsidRPr="007F006E">
        <w:rPr>
          <w:rFonts w:ascii="Times New Roman" w:hAnsi="Times New Roman" w:cs="Times New Roman"/>
          <w:i/>
          <w:iCs/>
          <w:lang w:val="fr-FR"/>
        </w:rPr>
        <w:t>y</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predicted labels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 The tabulations follow from mapping in Table 2.9.</w:t>
      </w:r>
    </w:p>
    <w:p w:rsidR="00A3333C" w:rsidRDefault="00A3333C" w:rsidP="006558AD">
      <w:pPr>
        <w:shd w:val="clear" w:color="auto" w:fill="FFFFFF"/>
        <w:jc w:val="both"/>
        <w:rPr>
          <w:rFonts w:ascii="Times New Roman" w:hAnsi="Times New Roman" w:cs="Times New Roman"/>
          <w:b/>
          <w:bCs/>
        </w:rPr>
      </w:pPr>
      <w:bookmarkStart w:id="47" w:name="bookmark61"/>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R</w:t>
      </w:r>
      <w:bookmarkEnd w:id="47"/>
      <w:r w:rsidRPr="007F006E">
        <w:rPr>
          <w:rFonts w:ascii="Times New Roman" w:hAnsi="Times New Roman" w:cs="Times New Roman"/>
          <w:b/>
          <w:bCs/>
        </w:rPr>
        <w:t>ecall</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other hand, looking at the actual/expected positive samples, recall measures the number of times we correctly predicted the positive class. </w:t>
      </w:r>
      <w:r w:rsidR="006C578C">
        <w:rPr>
          <w:rFonts w:ascii="Times New Roman" w:hAnsi="Times New Roman" w:cs="Times New Roman"/>
        </w:rPr>
        <w:t>The confusion matrix can be mapped using</w:t>
      </w:r>
      <w:r w:rsidRPr="007F006E">
        <w:rPr>
          <w:rFonts w:ascii="Times New Roman" w:hAnsi="Times New Roman" w:cs="Times New Roman"/>
        </w:rPr>
        <w:t xml:space="preserve"> Equation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723265" cy="3575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srcRect/>
                    <a:stretch>
                      <a:fillRect/>
                    </a:stretch>
                  </pic:blipFill>
                  <pic:spPr bwMode="auto">
                    <a:xfrm>
                      <a:off x="0" y="0"/>
                      <a:ext cx="723265" cy="357505"/>
                    </a:xfrm>
                    <a:prstGeom prst="rect">
                      <a:avLst/>
                    </a:prstGeom>
                    <a:noFill/>
                    <a:ln w="9525">
                      <a:noFill/>
                      <a:miter lim="800000"/>
                      <a:headEnd/>
                      <a:tailEnd/>
                    </a:ln>
                  </pic:spPr>
                </pic:pic>
              </a:graphicData>
            </a:graphic>
          </wp:inline>
        </w:drawing>
      </w:r>
      <w:r w:rsidR="004436D6" w:rsidRPr="007F006E">
        <w:rPr>
          <w:rFonts w:ascii="Times New Roman" w:hAnsi="Times New Roman" w:cs="Times New Roman"/>
          <w:iCs/>
          <w:lang w:val="da-DK"/>
        </w:rPr>
        <w:tab/>
      </w:r>
      <w:r w:rsidR="004436D6" w:rsidRPr="007F006E">
        <w:rPr>
          <w:rFonts w:ascii="Times New Roman" w:hAnsi="Times New Roman" w:cs="Times New Roman"/>
        </w:rPr>
        <w:t>(</w:t>
      </w:r>
      <w:r w:rsidR="00EC17D0">
        <w:rPr>
          <w:rFonts w:ascii="Times New Roman" w:hAnsi="Times New Roman" w:cs="Times New Roman"/>
        </w:rPr>
        <w:t>2.</w:t>
      </w:r>
      <w:r w:rsidR="004436D6" w:rsidRPr="007F006E">
        <w:rPr>
          <w:rFonts w:ascii="Times New Roman" w:hAnsi="Times New Roman" w:cs="Times New Roman"/>
        </w:rPr>
        <w:t>29)</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Precision vs Recall</w:t>
      </w:r>
      <w:r w:rsidR="00EC17D0">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We note from Equations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 xml:space="preserve"> and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 xml:space="preserve"> that the main difference in precision and recall is dictated by the type of erroneous outputs that are accounted for. In the case of precision, we place higher importance on </w:t>
      </w:r>
      <w:r w:rsidRPr="007F006E">
        <w:rPr>
          <w:rFonts w:ascii="Times New Roman" w:hAnsi="Times New Roman" w:cs="Times New Roman"/>
          <w:lang w:val="de-DE"/>
        </w:rPr>
        <w:t xml:space="preserve">FPs. </w:t>
      </w:r>
      <w:r w:rsidRPr="007F006E">
        <w:rPr>
          <w:rFonts w:ascii="Times New Roman" w:hAnsi="Times New Roman" w:cs="Times New Roman"/>
        </w:rPr>
        <w:t xml:space="preserve">Consider the case of spam detection. If the emails keep getting falsely classified as safe/positive, then the user will be inundated with spam instead of useful information. Meanwhile, in the case of a recall, we place higher importance on </w:t>
      </w:r>
      <w:r w:rsidRPr="007F006E">
        <w:rPr>
          <w:rFonts w:ascii="Times New Roman" w:hAnsi="Times New Roman" w:cs="Times New Roman"/>
          <w:lang w:val="nb-NO"/>
        </w:rPr>
        <w:t xml:space="preserve">FNs. </w:t>
      </w:r>
      <w:r w:rsidRPr="007F006E">
        <w:rPr>
          <w:rFonts w:ascii="Times New Roman" w:hAnsi="Times New Roman" w:cs="Times New Roman"/>
        </w:rPr>
        <w:t xml:space="preserve">Consider the case of medical testing, where a positive test means a disease is detected. Failing to detect the disease </w:t>
      </w:r>
      <w:r w:rsidRPr="007F006E">
        <w:rPr>
          <w:rFonts w:ascii="Times New Roman" w:hAnsi="Times New Roman" w:cs="Times New Roman"/>
          <w:lang w:val="da-DK"/>
        </w:rPr>
        <w:t xml:space="preserve">(FN </w:t>
      </w:r>
      <w:r w:rsidRPr="007F006E">
        <w:rPr>
          <w:rFonts w:ascii="Times New Roman" w:hAnsi="Times New Roman" w:cs="Times New Roman"/>
        </w:rPr>
        <w:t xml:space="preserve">when it should have been positive) can cost human life. In any given experimental setup, precision and recall will be a tug-of-war, as reducing </w:t>
      </w:r>
      <w:r w:rsidRPr="007F006E">
        <w:rPr>
          <w:rFonts w:ascii="Times New Roman" w:hAnsi="Times New Roman" w:cs="Times New Roman"/>
          <w:lang w:val="da-DK"/>
        </w:rPr>
        <w:t xml:space="preserve">FN </w:t>
      </w:r>
      <w:r w:rsidRPr="007F006E">
        <w:rPr>
          <w:rFonts w:ascii="Times New Roman" w:hAnsi="Times New Roman" w:cs="Times New Roman"/>
        </w:rPr>
        <w:t xml:space="preserve">can impact </w:t>
      </w:r>
      <w:r w:rsidRPr="007F006E">
        <w:rPr>
          <w:rFonts w:ascii="Times New Roman" w:hAnsi="Times New Roman" w:cs="Times New Roman"/>
          <w:lang w:val="sv-SE"/>
        </w:rPr>
        <w:t xml:space="preserve">FP </w:t>
      </w:r>
      <w:r w:rsidRPr="007F006E">
        <w:rPr>
          <w:rFonts w:ascii="Times New Roman" w:hAnsi="Times New Roman" w:cs="Times New Roman"/>
        </w:rPr>
        <w:t xml:space="preserve">and vice-versa, and which metric is </w:t>
      </w:r>
      <w:r w:rsidR="006C578C">
        <w:rPr>
          <w:rFonts w:ascii="Times New Roman" w:hAnsi="Times New Roman" w:cs="Times New Roman"/>
        </w:rPr>
        <w:t>prioritised</w:t>
      </w:r>
      <w:r w:rsidR="006C578C" w:rsidRPr="007F006E">
        <w:rPr>
          <w:rFonts w:ascii="Times New Roman" w:hAnsi="Times New Roman" w:cs="Times New Roman"/>
        </w:rPr>
        <w:t xml:space="preserve"> </w:t>
      </w:r>
      <w:r w:rsidRPr="007F006E">
        <w:rPr>
          <w:rFonts w:ascii="Times New Roman" w:hAnsi="Times New Roman" w:cs="Times New Roman"/>
        </w:rPr>
        <w:t>depends on the task at hand.</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 xml:space="preserve">F1 </w:t>
      </w:r>
      <w:r w:rsidR="00EC17D0">
        <w:rPr>
          <w:rFonts w:ascii="Times New Roman" w:hAnsi="Times New Roman" w:cs="Times New Roman"/>
          <w:b/>
          <w:bCs/>
        </w:rPr>
        <w:t>S</w:t>
      </w:r>
      <w:r w:rsidRPr="007F006E">
        <w:rPr>
          <w:rFonts w:ascii="Times New Roman" w:hAnsi="Times New Roman" w:cs="Times New Roman"/>
          <w:b/>
          <w:bCs/>
        </w:rPr>
        <w:t>core</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For most use cases, we rather prefer to look at a single metric that considers both precision and recall. Here, </w:t>
      </w:r>
      <w:r w:rsidR="006C578C">
        <w:rPr>
          <w:rFonts w:ascii="Times New Roman" w:hAnsi="Times New Roman" w:cs="Times New Roman"/>
        </w:rPr>
        <w:t xml:space="preserve">the </w:t>
      </w:r>
      <w:r w:rsidRPr="007F006E">
        <w:rPr>
          <w:rFonts w:ascii="Times New Roman" w:hAnsi="Times New Roman" w:cs="Times New Roman"/>
        </w:rPr>
        <w:t>F1 score comes into play. It is simply a harmonic mean of precision and recall as follows: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Another advantage of the F1 score over other metrics is its ability to account for class imbalance, therefore providing a more holistic measure of model performance.</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2.13</w:t>
      </w:r>
      <w:r w:rsidR="002162DC">
        <w:rPr>
          <w:rFonts w:ascii="Times New Roman" w:hAnsi="Times New Roman" w:cs="Times New Roman"/>
          <w:b/>
          <w:bCs/>
        </w:rPr>
        <w:t xml:space="preserve"> </w:t>
      </w:r>
      <w:r w:rsidRPr="007F006E">
        <w:rPr>
          <w:rFonts w:ascii="Times New Roman" w:hAnsi="Times New Roman" w:cs="Times New Roman"/>
          <w:b/>
          <w:bCs/>
        </w:rPr>
        <w:t>Summary</w:t>
      </w:r>
    </w:p>
    <w:p w:rsidR="004436D6" w:rsidRPr="007F006E" w:rsidRDefault="004436D6" w:rsidP="00133A4B">
      <w:pPr>
        <w:shd w:val="clear" w:color="auto" w:fill="FFFFFF"/>
        <w:jc w:val="both"/>
        <w:rPr>
          <w:rFonts w:ascii="Times New Roman" w:hAnsi="Times New Roman" w:cs="Times New Roman"/>
        </w:rPr>
      </w:pPr>
      <w:r w:rsidRPr="007F006E">
        <w:rPr>
          <w:rFonts w:ascii="Times New Roman" w:hAnsi="Times New Roman" w:cs="Times New Roman"/>
        </w:rPr>
        <w:t xml:space="preserve">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 </w:t>
      </w:r>
      <w:r w:rsidRPr="007F006E">
        <w:rPr>
          <w:rFonts w:ascii="Times New Roman" w:hAnsi="Times New Roman" w:cs="Times New Roman"/>
        </w:rPr>
        <w:lastRenderedPageBreak/>
        <w:t xml:space="preserve">preprocessing techniques such as stemming, </w:t>
      </w:r>
      <w:r w:rsidR="00602946">
        <w:rPr>
          <w:rFonts w:ascii="Times New Roman" w:hAnsi="Times New Roman" w:cs="Times New Roman"/>
        </w:rPr>
        <w:t>lemmatisation</w:t>
      </w:r>
      <w:r w:rsidRPr="007F006E">
        <w:rPr>
          <w:rFonts w:ascii="Times New Roman" w:hAnsi="Times New Roman" w:cs="Times New Roman"/>
        </w:rPr>
        <w:t xml:space="preserve">, and </w:t>
      </w:r>
      <w:r w:rsidR="00602946">
        <w:rPr>
          <w:rFonts w:ascii="Times New Roman" w:hAnsi="Times New Roman" w:cs="Times New Roman"/>
        </w:rPr>
        <w:t>tokenisation</w:t>
      </w:r>
      <w:r w:rsidRPr="007F006E">
        <w:rPr>
          <w:rFonts w:ascii="Times New Roman" w:hAnsi="Times New Roman" w:cs="Times New Roman"/>
        </w:rPr>
        <w:t>. Additionally, we explored the syntax and semantics of language before introducing core ideas related to language models and word/sentence representation techniques.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To motivate the use of </w:t>
      </w:r>
      <w:r w:rsidRPr="007F006E">
        <w:rPr>
          <w:rFonts w:ascii="Times New Roman" w:hAnsi="Times New Roman" w:cs="Times New Roman"/>
          <w:i/>
          <w:iCs/>
          <w:lang w:val="da-DK"/>
        </w:rPr>
        <w:t>n</w:t>
      </w:r>
      <w:r w:rsidRPr="007F006E">
        <w:rPr>
          <w:rFonts w:ascii="Times New Roman" w:hAnsi="Times New Roman" w:cs="Times New Roman"/>
        </w:rPr>
        <w:t xml:space="preserve">-dimensional feature vectors for sentiment analysis, we introduced the concept of neural networks. Given that neural networks are the foundation of modern NLP,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 </w:t>
      </w:r>
      <w:r w:rsidRPr="007F006E">
        <w:rPr>
          <w:rFonts w:ascii="Times New Roman" w:hAnsi="Times New Roman" w:cs="Times New Roman"/>
          <w:lang w:val="de-DE"/>
        </w:rPr>
        <w:t xml:space="preserve">hyperparameters </w:t>
      </w:r>
      <w:r w:rsidRPr="007F006E">
        <w:rPr>
          <w:rFonts w:ascii="Times New Roman" w:hAnsi="Times New Roman" w:cs="Times New Roman"/>
        </w:rPr>
        <w:t>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the following chapters, we will build upon the concepts of word associations, neural networks, and </w:t>
      </w:r>
      <w:r w:rsidRPr="007F006E">
        <w:rPr>
          <w:rFonts w:ascii="Times New Roman" w:hAnsi="Times New Roman" w:cs="Times New Roman"/>
          <w:i/>
          <w:iCs/>
          <w:lang w:val="da-DK"/>
        </w:rPr>
        <w:t>n</w:t>
      </w:r>
      <w:r w:rsidRPr="007F006E">
        <w:rPr>
          <w:rFonts w:ascii="Times New Roman" w:hAnsi="Times New Roman" w:cs="Times New Roman"/>
        </w:rPr>
        <w:t>-grams to develop more sophisticated representations and language models that go beyond the bag-of-words approach.</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Additional Resources</w:t>
      </w:r>
    </w:p>
    <w:p w:rsidR="004436D6" w:rsidRDefault="004436D6" w:rsidP="006558AD">
      <w:pPr>
        <w:shd w:val="clear" w:color="auto" w:fill="FFFFFF"/>
        <w:jc w:val="both"/>
        <w:rPr>
          <w:rFonts w:ascii="Times New Roman" w:hAnsi="Times New Roman" w:cs="Times New Roman"/>
          <w:b/>
          <w:bCs/>
        </w:rPr>
      </w:pPr>
      <w:r w:rsidRPr="007F006E">
        <w:rPr>
          <w:rFonts w:ascii="Times New Roman" w:hAnsi="Times New Roman" w:cs="Times New Roman"/>
          <w:b/>
          <w:bCs/>
        </w:rPr>
        <w:t>Important Articles</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 Survey of Surveys (NLP &amp; ML): </w:t>
      </w:r>
      <w:hyperlink r:id="rId55" w:history="1">
        <w:r w:rsidRPr="004B7EDC">
          <w:rPr>
            <w:rStyle w:val="Hyperlink"/>
            <w:rFonts w:ascii="Times New Roman" w:hAnsi="Times New Roman" w:cs="Times New Roman"/>
          </w:rPr>
          <w:t>https://github.com/NiuTrans/ABigSurvey</w:t>
        </w:r>
      </w:hyperlink>
      <w:r w:rsidRPr="0008686D">
        <w:rPr>
          <w:rFonts w:ascii="Times New Roman" w:hAnsi="Times New Roman" w:cs="Times New Roman"/>
        </w:rPr>
        <w:t>.</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Awesome NLP: </w:t>
      </w:r>
      <w:r w:rsidRPr="00133A4B">
        <w:rPr>
          <w:rFonts w:ascii="Times New Roman" w:hAnsi="Times New Roman" w:cs="Times New Roman"/>
        </w:rPr>
        <w:t>https://github.com/keon/awesome-nlp</w:t>
      </w:r>
      <w:r w:rsidRPr="007F006E">
        <w:rPr>
          <w:rFonts w:ascii="Times New Roman" w:hAnsi="Times New Roman" w:cs="Times New Roman"/>
        </w:rPr>
        <w:t>.</w:t>
      </w:r>
    </w:p>
    <w:p w:rsidR="00556082" w:rsidRPr="007F006E" w:rsidRDefault="00556082" w:rsidP="006558AD">
      <w:pPr>
        <w:shd w:val="clear" w:color="auto" w:fill="FFFFFF"/>
        <w:jc w:val="both"/>
        <w:rPr>
          <w:rFonts w:ascii="Times New Roman" w:hAnsi="Times New Roman" w:cs="Times New Roman"/>
        </w:rPr>
      </w:pPr>
    </w:p>
    <w:p w:rsidR="00D11B38" w:rsidRPr="00D11B38" w:rsidRDefault="00D11B38" w:rsidP="00D11B38">
      <w:pPr>
        <w:numPr>
          <w:ilvl w:val="0"/>
          <w:numId w:val="70"/>
        </w:numPr>
        <w:shd w:val="clear" w:color="auto" w:fill="FFFFFF"/>
        <w:tabs>
          <w:tab w:val="left" w:pos="610"/>
        </w:tabs>
        <w:jc w:val="both"/>
        <w:rPr>
          <w:rFonts w:ascii="Times New Roman" w:hAnsi="Times New Roman" w:cs="Times New Roman"/>
        </w:rPr>
      </w:pPr>
      <w:r>
        <w:rPr>
          <w:rFonts w:ascii="Times New Roman" w:hAnsi="Times New Roman" w:cs="Times New Roman"/>
        </w:rPr>
        <w:t>I</w:t>
      </w:r>
      <w:r w:rsidRPr="00D11B38">
        <w:rPr>
          <w:rFonts w:ascii="Times New Roman" w:hAnsi="Times New Roman" w:cs="Times New Roman"/>
        </w:rPr>
        <w:t>ntroduction to Linguistics: Akmajian et al. (2001)</w:t>
      </w: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Mielke, </w:t>
      </w:r>
      <w:r w:rsidRPr="007F006E">
        <w:rPr>
          <w:rFonts w:ascii="Times New Roman" w:hAnsi="Times New Roman" w:cs="Times New Roman"/>
          <w:lang w:val="da-DK"/>
        </w:rPr>
        <w:t xml:space="preserve">Sabrina J., et al. </w:t>
      </w:r>
      <w:r w:rsidRPr="007F006E">
        <w:rPr>
          <w:rFonts w:ascii="Times New Roman" w:hAnsi="Times New Roman" w:cs="Times New Roman"/>
        </w:rPr>
        <w:t>“Between Words and Characters: A Brief History of Open-Vocabulary Modeling and Tokenization in NLP.” arXiv preprint arXiv:2112.10508 (2021).</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lang w:val="da-DK"/>
        </w:rPr>
        <w:t xml:space="preserve">Min, </w:t>
      </w:r>
      <w:r w:rsidRPr="007F006E">
        <w:rPr>
          <w:rFonts w:ascii="Times New Roman" w:hAnsi="Times New Roman" w:cs="Times New Roman"/>
        </w:rPr>
        <w:t xml:space="preserve">Bonan, </w:t>
      </w:r>
      <w:r w:rsidRPr="007F006E">
        <w:rPr>
          <w:rFonts w:ascii="Times New Roman" w:hAnsi="Times New Roman" w:cs="Times New Roman"/>
          <w:lang w:val="da-DK"/>
        </w:rPr>
        <w:t xml:space="preserve">et al. </w:t>
      </w:r>
      <w:r w:rsidRPr="007F006E">
        <w:rPr>
          <w:rFonts w:ascii="Times New Roman" w:hAnsi="Times New Roman" w:cs="Times New Roman"/>
        </w:rPr>
        <w:t>“Recent advances in natural language processing via large pre-trained language models: A survey.” ACM Computing Surveys 56.2 (2023): 1-40.</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Otter, Daniel </w:t>
      </w:r>
      <w:r w:rsidRPr="007F006E">
        <w:rPr>
          <w:rFonts w:ascii="Times New Roman" w:hAnsi="Times New Roman" w:cs="Times New Roman"/>
          <w:b/>
          <w:lang w:val="da-DK"/>
        </w:rPr>
        <w:t>W</w:t>
      </w:r>
      <w:r w:rsidRPr="007F006E">
        <w:rPr>
          <w:rFonts w:ascii="Times New Roman" w:hAnsi="Times New Roman" w:cs="Times New Roman"/>
          <w:lang w:val="da-DK"/>
        </w:rPr>
        <w:t>., et al.</w:t>
      </w:r>
      <w:r w:rsidR="002162DC">
        <w:rPr>
          <w:rFonts w:ascii="Times New Roman" w:hAnsi="Times New Roman" w:cs="Times New Roman"/>
          <w:lang w:val="da-DK"/>
        </w:rPr>
        <w:t xml:space="preserve"> </w:t>
      </w:r>
      <w:r w:rsidRPr="007F006E">
        <w:rPr>
          <w:rFonts w:ascii="Times New Roman" w:hAnsi="Times New Roman" w:cs="Times New Roman"/>
        </w:rPr>
        <w:t>“A survey of the usages of deep learning for natural language processing.” IEEE transactions on neural networks and learning systems 32.2 (2020): 604-624.</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D11B38">
        <w:rPr>
          <w:rFonts w:ascii="Times New Roman" w:hAnsi="Times New Roman" w:cs="Times New Roman"/>
        </w:rPr>
        <w:t>Pattern Recognition and Machine Learning: Bishop (2006</w:t>
      </w:r>
      <w:r>
        <w:rPr>
          <w:rFonts w:ascii="Times New Roman" w:hAnsi="Times New Roman" w:cs="Times New Roman"/>
        </w:rPr>
        <w:t>)</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Visual Summary</w:t>
      </w:r>
    </w:p>
    <w:p w:rsidR="004436D6" w:rsidRPr="00133A4B" w:rsidRDefault="004436D6"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Dependency Parsing, Named Entity Recognition, Tokenization and Token Similarity</w:t>
      </w:r>
      <w:r w:rsidR="00133A4B">
        <w:rPr>
          <w:rFonts w:ascii="Times New Roman" w:hAnsi="Times New Roman" w:cs="Times New Roman"/>
        </w:rPr>
        <w:br/>
      </w:r>
      <w:r w:rsidR="00133A4B" w:rsidRPr="00133A4B">
        <w:t>https://huggingface.co/spaces/spacy/pipeline-visualizer#en_core_web_lg</w:t>
      </w:r>
    </w:p>
    <w:p w:rsidR="00772DA7" w:rsidRPr="00556082" w:rsidRDefault="00133A4B"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 xml:space="preserve">Deep Neural Network Architecture: </w:t>
      </w:r>
      <w:hyperlink r:id="rId56" w:history="1">
        <w:r w:rsidR="00556082" w:rsidRPr="004B7EDC">
          <w:rPr>
            <w:rStyle w:val="Hyperlink"/>
          </w:rPr>
          <w:t>https://playground.tensorflow.org/</w:t>
        </w:r>
      </w:hyperlink>
    </w:p>
    <w:p w:rsidR="00556082" w:rsidRPr="00133A4B" w:rsidRDefault="00556082" w:rsidP="00556082">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Optimization with Gradient Descent</w:t>
      </w:r>
      <w:r>
        <w:rPr>
          <w:rFonts w:ascii="Times New Roman" w:hAnsi="Times New Roman" w:cs="Times New Roman"/>
        </w:rPr>
        <w:br/>
      </w:r>
      <w:r w:rsidRPr="00133A4B">
        <w:t>https://uclaacm.github.io/gradient-descent-visualiser/#playground</w:t>
      </w:r>
    </w:p>
    <w:p w:rsidR="00556082" w:rsidRDefault="00556082" w:rsidP="00133A4B">
      <w:pPr>
        <w:numPr>
          <w:ilvl w:val="0"/>
          <w:numId w:val="73"/>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Exercises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True/False Questions</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Lemmati</w:t>
      </w:r>
      <w:r w:rsidR="00482EE7">
        <w:rPr>
          <w:rFonts w:ascii="Times New Roman" w:hAnsi="Times New Roman" w:cs="Times New Roman"/>
        </w:rPr>
        <w:t>s</w:t>
      </w:r>
      <w:r w:rsidRPr="007F006E">
        <w:rPr>
          <w:rFonts w:ascii="Times New Roman" w:hAnsi="Times New Roman" w:cs="Times New Roman"/>
        </w:rPr>
        <w:t xml:space="preserve">ation is </w:t>
      </w:r>
      <w:r w:rsidR="00602946">
        <w:rPr>
          <w:rFonts w:ascii="Times New Roman" w:hAnsi="Times New Roman" w:cs="Times New Roman"/>
        </w:rPr>
        <w:t xml:space="preserve">more </w:t>
      </w:r>
      <w:r w:rsidRPr="007F006E">
        <w:rPr>
          <w:rFonts w:ascii="Times New Roman" w:hAnsi="Times New Roman" w:cs="Times New Roman"/>
        </w:rPr>
        <w:t>computationally expensive than stemming.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 xml:space="preserve">The sigmoid activation function outputs a value between </w:t>
      </w:r>
      <w:r w:rsidRPr="00A3333C">
        <w:rPr>
          <w:rFonts w:ascii="Times New Roman" w:hAnsi="Times New Roman" w:cs="Times New Roman"/>
          <w:highlight w:val="yellow"/>
        </w:rPr>
        <w:t>-</w:t>
      </w:r>
      <w:r w:rsidRPr="007F006E">
        <w:rPr>
          <w:rFonts w:ascii="Times New Roman" w:hAnsi="Times New Roman" w:cs="Times New Roman"/>
        </w:rPr>
        <w:t>1 and 1.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SentencePiece does not require the input sequence to be pre-tokeni</w:t>
      </w:r>
      <w:r w:rsidR="00482EE7">
        <w:rPr>
          <w:rFonts w:ascii="Times New Roman" w:hAnsi="Times New Roman" w:cs="Times New Roman"/>
        </w:rPr>
        <w:t>s</w:t>
      </w:r>
      <w:r w:rsidRPr="007F006E">
        <w:rPr>
          <w:rFonts w:ascii="Times New Roman" w:hAnsi="Times New Roman" w:cs="Times New Roman"/>
        </w:rPr>
        <w:t>ed.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Multiplying the output of a linear unit with a scalar can introduce non-linearity.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Dependency parsing focuses on identifying relationships between words based on the order in which they appear in a sentence. (True/False)</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Multiple Choice Questions</w:t>
      </w:r>
    </w:p>
    <w:p w:rsidR="004436D6" w:rsidRPr="007F006E" w:rsidRDefault="004436D6" w:rsidP="006558AD">
      <w:pPr>
        <w:shd w:val="clear" w:color="auto" w:fill="FFFFFF"/>
        <w:tabs>
          <w:tab w:val="left" w:pos="398"/>
          <w:tab w:val="left" w:pos="4267"/>
        </w:tabs>
        <w:jc w:val="both"/>
        <w:rPr>
          <w:rFonts w:ascii="Times New Roman" w:hAnsi="Times New Roman" w:cs="Times New Roman"/>
        </w:rPr>
      </w:pPr>
      <w:r w:rsidRPr="007F006E">
        <w:rPr>
          <w:rFonts w:ascii="Times New Roman" w:hAnsi="Times New Roman" w:cs="Times New Roman"/>
        </w:rPr>
        <w:t>1.</w:t>
      </w:r>
      <w:r w:rsidRPr="007F006E">
        <w:rPr>
          <w:rFonts w:ascii="Times New Roman" w:hAnsi="Times New Roman" w:cs="Times New Roman"/>
        </w:rPr>
        <w:tab/>
        <w:t>In dependency parsing,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is the main verb of the sentence.</w:t>
      </w:r>
    </w:p>
    <w:p w:rsidR="004436D6" w:rsidRPr="007F006E" w:rsidRDefault="004436D6" w:rsidP="006558AD">
      <w:pPr>
        <w:shd w:val="clear" w:color="auto" w:fill="FFFFFF"/>
        <w:tabs>
          <w:tab w:val="left" w:pos="3010"/>
          <w:tab w:val="left" w:pos="5554"/>
          <w:tab w:val="left" w:pos="8309"/>
        </w:tabs>
        <w:jc w:val="both"/>
        <w:rPr>
          <w:rFonts w:ascii="Times New Roman" w:hAnsi="Times New Roman" w:cs="Times New Roman"/>
        </w:rPr>
      </w:pPr>
      <w:r w:rsidRPr="007F006E">
        <w:rPr>
          <w:rFonts w:ascii="Times New Roman" w:hAnsi="Times New Roman" w:cs="Times New Roman"/>
        </w:rPr>
        <w:t>(a) Prime</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Root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Lemma</w:t>
      </w:r>
      <w:r w:rsidRPr="007F006E">
        <w:rPr>
          <w:rFonts w:ascii="Times New Roman" w:hAnsi="Times New Roman" w:cs="Times New Roman"/>
        </w:rPr>
        <w:tab/>
        <w:t>(d) Stem</w:t>
      </w:r>
    </w:p>
    <w:p w:rsidR="004436D6" w:rsidRPr="007F006E" w:rsidRDefault="004436D6" w:rsidP="006558AD">
      <w:pPr>
        <w:shd w:val="clear" w:color="auto" w:fill="FFFFFF"/>
        <w:tabs>
          <w:tab w:val="left" w:pos="398"/>
          <w:tab w:val="left" w:pos="6941"/>
        </w:tabs>
        <w:jc w:val="both"/>
        <w:rPr>
          <w:rFonts w:ascii="Times New Roman" w:hAnsi="Times New Roman" w:cs="Times New Roman"/>
        </w:rPr>
      </w:pPr>
      <w:r w:rsidRPr="007F006E">
        <w:rPr>
          <w:rFonts w:ascii="Times New Roman" w:hAnsi="Times New Roman" w:cs="Times New Roman"/>
        </w:rPr>
        <w:t>2.</w:t>
      </w:r>
      <w:r w:rsidRPr="007F006E">
        <w:rPr>
          <w:rFonts w:ascii="Times New Roman" w:hAnsi="Times New Roman" w:cs="Times New Roman"/>
        </w:rPr>
        <w:tab/>
        <w:t>The study of the internal structure of words is called</w:t>
      </w:r>
      <w:r w:rsidR="005142A7">
        <w:rPr>
          <w:rFonts w:ascii="Times New Roman" w:hAnsi="Times New Roman" w:cs="Times New Roman"/>
        </w:rPr>
        <w:t xml:space="preserve"> </w:t>
      </w:r>
      <w:r w:rsidRPr="007F006E">
        <w:rPr>
          <w:rFonts w:ascii="Times New Roman" w:hAnsi="Times New Roman" w:cs="Times New Roman"/>
        </w:rPr>
        <w:t>__________.</w:t>
      </w:r>
    </w:p>
    <w:p w:rsidR="004436D6" w:rsidRPr="007F006E" w:rsidRDefault="004436D6" w:rsidP="006558AD">
      <w:pPr>
        <w:shd w:val="clear" w:color="auto" w:fill="FFFFFF"/>
        <w:tabs>
          <w:tab w:val="left" w:pos="2669"/>
          <w:tab w:val="left" w:pos="5400"/>
          <w:tab w:val="left" w:pos="7800"/>
        </w:tabs>
        <w:jc w:val="both"/>
        <w:rPr>
          <w:rFonts w:ascii="Times New Roman" w:hAnsi="Times New Roman" w:cs="Times New Roman"/>
        </w:rPr>
      </w:pPr>
      <w:r w:rsidRPr="007F006E">
        <w:rPr>
          <w:rFonts w:ascii="Times New Roman" w:hAnsi="Times New Roman" w:cs="Times New Roman"/>
        </w:rPr>
        <w:t>(a) Etymology</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Sociolinguistics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Morphology</w:t>
      </w:r>
      <w:r w:rsidRPr="007F006E">
        <w:rPr>
          <w:rFonts w:ascii="Times New Roman" w:hAnsi="Times New Roman" w:cs="Times New Roman"/>
        </w:rPr>
        <w:tab/>
        <w:t>(d) Phonology</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3.</w:t>
      </w:r>
      <w:r w:rsidRPr="007F006E">
        <w:rPr>
          <w:rFonts w:ascii="Times New Roman" w:hAnsi="Times New Roman" w:cs="Times New Roman"/>
        </w:rPr>
        <w:tab/>
        <w:t>In gradient descent, what is updated out of the following?</w:t>
      </w:r>
    </w:p>
    <w:p w:rsidR="004436D6" w:rsidRPr="007F006E" w:rsidRDefault="004436D6" w:rsidP="006558AD">
      <w:pPr>
        <w:shd w:val="clear" w:color="auto" w:fill="FFFFFF"/>
        <w:tabs>
          <w:tab w:val="left" w:pos="2938"/>
          <w:tab w:val="left" w:pos="5054"/>
          <w:tab w:val="left" w:pos="7718"/>
        </w:tabs>
        <w:jc w:val="both"/>
        <w:rPr>
          <w:rFonts w:ascii="Times New Roman" w:hAnsi="Times New Roman" w:cs="Times New Roman"/>
        </w:rPr>
      </w:pPr>
      <w:r w:rsidRPr="007F006E">
        <w:rPr>
          <w:rFonts w:ascii="Times New Roman" w:hAnsi="Times New Roman" w:cs="Times New Roman"/>
        </w:rPr>
        <w:t>(a) Parameters</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Inputs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Architecture</w:t>
      </w:r>
      <w:r w:rsidRPr="007F006E">
        <w:rPr>
          <w:rFonts w:ascii="Times New Roman" w:hAnsi="Times New Roman" w:cs="Times New Roman"/>
        </w:rPr>
        <w:tab/>
        <w:t>(d) Activations</w:t>
      </w:r>
    </w:p>
    <w:p w:rsidR="004436D6" w:rsidRPr="007F006E" w:rsidRDefault="004436D6" w:rsidP="006558AD">
      <w:pPr>
        <w:shd w:val="clear" w:color="auto" w:fill="FFFFFF"/>
        <w:tabs>
          <w:tab w:val="left" w:pos="398"/>
          <w:tab w:val="left" w:pos="6509"/>
        </w:tabs>
        <w:jc w:val="both"/>
        <w:rPr>
          <w:rFonts w:ascii="Times New Roman" w:hAnsi="Times New Roman" w:cs="Times New Roman"/>
        </w:rPr>
      </w:pPr>
      <w:r w:rsidRPr="007F006E">
        <w:rPr>
          <w:rFonts w:ascii="Times New Roman" w:hAnsi="Times New Roman" w:cs="Times New Roman"/>
        </w:rPr>
        <w:t>4.</w:t>
      </w:r>
      <w:r w:rsidRPr="007F006E">
        <w:rPr>
          <w:rFonts w:ascii="Times New Roman" w:hAnsi="Times New Roman" w:cs="Times New Roman"/>
        </w:rPr>
        <w:tab/>
        <w:t>Dependency parsing helps in understanding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structure of a sentence.</w:t>
      </w:r>
    </w:p>
    <w:p w:rsidR="004436D6" w:rsidRPr="007F006E" w:rsidRDefault="004436D6" w:rsidP="006558AD">
      <w:pPr>
        <w:shd w:val="clear" w:color="auto" w:fill="FFFFFF"/>
        <w:tabs>
          <w:tab w:val="left" w:pos="2702"/>
          <w:tab w:val="left" w:pos="5026"/>
          <w:tab w:val="left" w:pos="7440"/>
        </w:tabs>
        <w:jc w:val="both"/>
        <w:rPr>
          <w:rFonts w:ascii="Times New Roman" w:hAnsi="Times New Roman" w:cs="Times New Roman"/>
        </w:rPr>
      </w:pPr>
      <w:r w:rsidRPr="007F006E">
        <w:rPr>
          <w:rFonts w:ascii="Times New Roman" w:hAnsi="Times New Roman" w:cs="Times New Roman"/>
        </w:rPr>
        <w:t>(a) Syntactic</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Semantic</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Pragmatic</w:t>
      </w:r>
      <w:r w:rsidRPr="007F006E">
        <w:rPr>
          <w:rFonts w:ascii="Times New Roman" w:hAnsi="Times New Roman" w:cs="Times New Roman"/>
        </w:rPr>
        <w:tab/>
        <w:t>(d) Morphological</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5.</w:t>
      </w:r>
      <w:r w:rsidRPr="007F006E">
        <w:rPr>
          <w:rFonts w:ascii="Times New Roman" w:hAnsi="Times New Roman" w:cs="Times New Roman"/>
        </w:rPr>
        <w:tab/>
        <w:t>Which of the following introduces non-linearity into a neural model?</w:t>
      </w:r>
    </w:p>
    <w:p w:rsidR="004436D6" w:rsidRPr="007F006E" w:rsidRDefault="004436D6" w:rsidP="006558AD">
      <w:pPr>
        <w:shd w:val="clear" w:color="auto" w:fill="FFFFFF"/>
        <w:tabs>
          <w:tab w:val="left" w:pos="2659"/>
          <w:tab w:val="left" w:pos="5150"/>
          <w:tab w:val="left" w:pos="7114"/>
        </w:tabs>
        <w:jc w:val="both"/>
        <w:rPr>
          <w:rFonts w:ascii="Times New Roman" w:hAnsi="Times New Roman" w:cs="Times New Roman"/>
        </w:rPr>
      </w:pPr>
      <w:r w:rsidRPr="007F006E">
        <w:rPr>
          <w:rFonts w:ascii="Times New Roman" w:hAnsi="Times New Roman" w:cs="Times New Roman"/>
        </w:rPr>
        <w:lastRenderedPageBreak/>
        <w:t>(a) Weight Sharing</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Gradient Descent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Convolution</w:t>
      </w:r>
      <w:r w:rsidRPr="007F006E">
        <w:rPr>
          <w:rFonts w:ascii="Times New Roman" w:hAnsi="Times New Roman" w:cs="Times New Roman"/>
        </w:rPr>
        <w:tab/>
        <w:t>(d) GELU Activation</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Short Questions</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How does stemming reduce the dimensionality of textual data?</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What is the difference between stemming and lemmati</w:t>
      </w:r>
      <w:r w:rsidR="00482EE7">
        <w:rPr>
          <w:rFonts w:ascii="Times New Roman" w:hAnsi="Times New Roman" w:cs="Times New Roman"/>
        </w:rPr>
        <w:t>s</w:t>
      </w:r>
      <w:r w:rsidRPr="007F006E">
        <w:rPr>
          <w:rFonts w:ascii="Times New Roman" w:hAnsi="Times New Roman" w:cs="Times New Roman"/>
        </w:rPr>
        <w:t>ation?</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 xml:space="preserve">Compare the </w:t>
      </w:r>
      <w:r w:rsidRPr="007F006E">
        <w:rPr>
          <w:rFonts w:ascii="Times New Roman" w:hAnsi="Times New Roman" w:cs="Times New Roman"/>
          <w:lang w:val="fr-FR"/>
        </w:rPr>
        <w:t xml:space="preserve">ReLU </w:t>
      </w:r>
      <w:r w:rsidRPr="007F006E">
        <w:rPr>
          <w:rFonts w:ascii="Times New Roman" w:hAnsi="Times New Roman" w:cs="Times New Roman"/>
        </w:rPr>
        <w:t xml:space="preserve">and sigmoid activation functions. Which one of them is used in </w:t>
      </w:r>
      <w:r w:rsidRPr="007F006E">
        <w:rPr>
          <w:rFonts w:ascii="Times New Roman" w:hAnsi="Times New Roman" w:cs="Times New Roman"/>
          <w:lang w:val="da-DK"/>
        </w:rPr>
        <w:t xml:space="preserve">(i) </w:t>
      </w:r>
      <w:r w:rsidRPr="007F006E">
        <w:rPr>
          <w:rFonts w:ascii="Times New Roman" w:hAnsi="Times New Roman" w:cs="Times New Roman"/>
        </w:rPr>
        <w:t>the hidden layers and (ii) the output layer? Why?</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Consider the following sentences. Try to trace an NLP pipeline that consists of tokeni</w:t>
      </w:r>
      <w:r w:rsidR="00482EE7">
        <w:rPr>
          <w:rFonts w:ascii="Times New Roman" w:hAnsi="Times New Roman" w:cs="Times New Roman"/>
        </w:rPr>
        <w:t>s</w:t>
      </w:r>
      <w:r w:rsidRPr="007F006E">
        <w:rPr>
          <w:rFonts w:ascii="Times New Roman" w:hAnsi="Times New Roman" w:cs="Times New Roman"/>
        </w:rPr>
        <w:t xml:space="preserve">ation, </w:t>
      </w:r>
      <w:r w:rsidRPr="007F006E">
        <w:rPr>
          <w:rFonts w:ascii="Times New Roman" w:hAnsi="Times New Roman" w:cs="Times New Roman"/>
          <w:lang w:val="da-DK"/>
        </w:rPr>
        <w:t xml:space="preserve">POS </w:t>
      </w:r>
      <w:r w:rsidRPr="007F006E">
        <w:rPr>
          <w:rFonts w:ascii="Times New Roman" w:hAnsi="Times New Roman" w:cs="Times New Roman"/>
        </w:rPr>
        <w:t xml:space="preserve">tagging, </w:t>
      </w:r>
      <w:r w:rsidR="00482EE7">
        <w:rPr>
          <w:rFonts w:ascii="Times New Roman" w:hAnsi="Times New Roman" w:cs="Times New Roman"/>
        </w:rPr>
        <w:t>lemmatisation</w:t>
      </w:r>
      <w:r w:rsidR="00482EE7" w:rsidRPr="007F006E">
        <w:rPr>
          <w:rFonts w:ascii="Times New Roman" w:hAnsi="Times New Roman" w:cs="Times New Roman"/>
        </w:rPr>
        <w:t xml:space="preserve"> </w:t>
      </w:r>
      <w:r w:rsidRPr="007F006E">
        <w:rPr>
          <w:rFonts w:ascii="Times New Roman" w:hAnsi="Times New Roman" w:cs="Times New Roman"/>
        </w:rPr>
        <w:t>and dependency parsing on each sentence:</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I am eating pizza with cheese and corn.</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My mother cooked my favourite dish for me on my birthday!</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I am at the airport</w:t>
      </w:r>
      <w:r w:rsidR="006C578C">
        <w:rPr>
          <w:rFonts w:ascii="Times New Roman" w:hAnsi="Times New Roman" w:cs="Times New Roman"/>
        </w:rPr>
        <w:t>,</w:t>
      </w:r>
      <w:r w:rsidRPr="007F006E">
        <w:rPr>
          <w:rFonts w:ascii="Times New Roman" w:hAnsi="Times New Roman" w:cs="Times New Roman"/>
        </w:rPr>
        <w:t xml:space="preserve"> and my flight departs in an hour.</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He loves to bake cookies for his friends and family.</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Long Questions</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 xml:space="preserve">Compare and contrast various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strategies discussed in this chapter.</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Explain how text preprocessing techniques impact the performance of NLP models.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Calculate the output of a </w:t>
      </w:r>
      <w:r w:rsidR="006C578C">
        <w:rPr>
          <w:rFonts w:ascii="Times New Roman" w:hAnsi="Times New Roman" w:cs="Times New Roman"/>
        </w:rPr>
        <w:t>three-input</w:t>
      </w:r>
      <w:r w:rsidRPr="007F006E">
        <w:rPr>
          <w:rFonts w:ascii="Times New Roman" w:hAnsi="Times New Roman" w:cs="Times New Roman"/>
        </w:rPr>
        <w:t xml:space="preserve"> neuron where the weights </w:t>
      </w:r>
      <w:r w:rsidRPr="007F006E">
        <w:rPr>
          <w:rFonts w:ascii="Times New Roman" w:hAnsi="Times New Roman" w:cs="Times New Roman"/>
          <w:iCs/>
        </w:rPr>
        <w:t>[</w:t>
      </w:r>
      <w:r w:rsidRPr="007F006E">
        <w:rPr>
          <w:rFonts w:ascii="Times New Roman" w:hAnsi="Times New Roman" w:cs="Times New Roman"/>
          <w:i/>
          <w:iCs/>
        </w:rPr>
        <w:t>w</w:t>
      </w:r>
      <w:r w:rsidRPr="007F006E">
        <w:rPr>
          <w:rFonts w:ascii="Times New Roman" w:hAnsi="Times New Roman" w:cs="Times New Roman"/>
          <w:i/>
          <w:iCs/>
          <w:vertAlign w:val="subscript"/>
        </w:rPr>
        <w:t>1</w:t>
      </w:r>
      <w:r w:rsidRPr="007F006E">
        <w:rPr>
          <w:rFonts w:ascii="Times New Roman" w:hAnsi="Times New Roman" w:cs="Times New Roman"/>
          <w:i/>
          <w:iCs/>
        </w:rPr>
        <w:t>,w</w:t>
      </w:r>
      <w:r w:rsidRPr="007F006E">
        <w:rPr>
          <w:rFonts w:ascii="Times New Roman" w:hAnsi="Times New Roman" w:cs="Times New Roman"/>
          <w:i/>
          <w:iCs/>
          <w:vertAlign w:val="subscript"/>
        </w:rPr>
        <w:t>2</w:t>
      </w:r>
      <w:r w:rsidRPr="007F006E">
        <w:rPr>
          <w:rFonts w:ascii="Times New Roman" w:hAnsi="Times New Roman" w:cs="Times New Roman"/>
          <w:i/>
          <w:iCs/>
        </w:rPr>
        <w:t>,w</w:t>
      </w:r>
      <w:r w:rsidRPr="007F006E">
        <w:rPr>
          <w:rFonts w:ascii="Times New Roman" w:hAnsi="Times New Roman" w:cs="Times New Roman"/>
          <w:i/>
          <w:iCs/>
          <w:vertAlign w:val="subscript"/>
        </w:rPr>
        <w:t>3</w:t>
      </w:r>
      <w:r w:rsidRPr="007F006E">
        <w:rPr>
          <w:rFonts w:ascii="Times New Roman" w:hAnsi="Times New Roman" w:cs="Times New Roman"/>
          <w:i/>
          <w:iCs/>
        </w:rPr>
        <w:t>, b</w:t>
      </w:r>
      <w:r w:rsidRPr="007F006E">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are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 xml:space="preserve">, </w:t>
      </w:r>
      <w:r w:rsidR="005B44EC">
        <w:rPr>
          <w:rFonts w:ascii="Times New Roman" w:hAnsi="Times New Roman" w:cs="Times New Roman"/>
        </w:rPr>
        <w:t>–</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1</w:t>
      </w:r>
      <w:r w:rsidRPr="007F006E">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5]. The input to this network is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6]. Assume the sigmoid activation function.</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What is WordNet? Explain the structure and applications of WordNet.</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Why do we need </w:t>
      </w:r>
      <w:r w:rsidRPr="007B6880">
        <w:rPr>
          <w:rFonts w:ascii="Times New Roman" w:hAnsi="Times New Roman" w:cs="Times New Roman"/>
          <w:lang w:val="en-IN"/>
        </w:rPr>
        <w:t xml:space="preserve">subword </w:t>
      </w:r>
      <w:r w:rsidR="00482EE7">
        <w:rPr>
          <w:rFonts w:ascii="Times New Roman" w:hAnsi="Times New Roman" w:cs="Times New Roman"/>
          <w:lang w:val="en-IN"/>
        </w:rPr>
        <w:t>tokenisation</w:t>
      </w:r>
      <w:r w:rsidRPr="007B6880">
        <w:rPr>
          <w:rFonts w:ascii="Times New Roman" w:hAnsi="Times New Roman" w:cs="Times New Roman"/>
          <w:lang w:val="en-IN"/>
        </w:rPr>
        <w:t xml:space="preserve">? </w:t>
      </w:r>
      <w:r w:rsidRPr="007F006E">
        <w:rPr>
          <w:rFonts w:ascii="Times New Roman" w:hAnsi="Times New Roman" w:cs="Times New Roman"/>
        </w:rPr>
        <w:t xml:space="preserve">Give an example where word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fails.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Describe the typical stages involved in a natural language processing pipeline. Explain the significance of each stage by taking some NLP tasks as an example.</w:t>
      </w:r>
    </w:p>
    <w:p w:rsidR="00A3333C" w:rsidRPr="007F006E" w:rsidRDefault="00A3333C" w:rsidP="006558AD">
      <w:pPr>
        <w:shd w:val="clear" w:color="auto" w:fill="FFFFFF"/>
        <w:jc w:val="both"/>
        <w:rPr>
          <w:rFonts w:ascii="Times New Roman" w:hAnsi="Times New Roman" w:cs="Times New Roman"/>
        </w:rPr>
      </w:pPr>
    </w:p>
    <w:p w:rsidR="004436D6" w:rsidRDefault="004436D6" w:rsidP="00C11808">
      <w:pPr>
        <w:shd w:val="clear" w:color="auto" w:fill="FFFFFF"/>
        <w:jc w:val="center"/>
        <w:rPr>
          <w:rFonts w:ascii="Times New Roman" w:hAnsi="Times New Roman" w:cs="Times New Roman"/>
        </w:rPr>
      </w:pPr>
    </w:p>
    <w:p w:rsidR="00A3333C" w:rsidRPr="007F006E" w:rsidRDefault="00A3333C" w:rsidP="00C11808">
      <w:pPr>
        <w:shd w:val="clear" w:color="auto" w:fill="FFFFFF"/>
        <w:jc w:val="center"/>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Consider a simple neural network with one layer and sigmoid activation where </w:t>
      </w:r>
      <w:r w:rsidRPr="005142A7">
        <w:rPr>
          <w:rFonts w:ascii="Times New Roman" w:hAnsi="Times New Roman" w:cs="Times New Roman"/>
          <w:b/>
          <w:iCs/>
        </w:rPr>
        <w:t>ŷ</w:t>
      </w:r>
      <w:r w:rsidRPr="007F006E">
        <w:rPr>
          <w:rFonts w:ascii="Times New Roman" w:hAnsi="Times New Roman" w:cs="Times New Roman"/>
          <w:lang w:val="da-DK"/>
        </w:rPr>
        <w:t xml:space="preserve"> </w:t>
      </w:r>
      <w:r w:rsidRPr="007F006E">
        <w:rPr>
          <w:rFonts w:ascii="Times New Roman" w:hAnsi="Times New Roman" w:cs="Times New Roman"/>
        </w:rPr>
        <w:t xml:space="preserve">= </w:t>
      </w:r>
      <w:r w:rsidRPr="007F006E">
        <w:rPr>
          <w:rFonts w:ascii="Times New Roman" w:hAnsi="Times New Roman" w:cs="Times New Roman"/>
          <w:i/>
          <w:iCs/>
          <w:lang w:val="el-GR"/>
        </w:rPr>
        <w:t>σ</w:t>
      </w:r>
      <w:r w:rsidRPr="007F006E">
        <w:rPr>
          <w:rFonts w:ascii="Times New Roman" w:hAnsi="Times New Roman" w:cs="Times New Roman"/>
          <w:lang w:val="el-GR"/>
        </w:rPr>
        <w:t>(</w:t>
      </w:r>
      <w:r w:rsidRPr="007F006E">
        <w:rPr>
          <w:rFonts w:ascii="Times New Roman" w:hAnsi="Times New Roman" w:cs="Times New Roman"/>
          <w:b/>
          <w:bCs/>
          <w:lang w:val="da-DK"/>
        </w:rPr>
        <w:t>w</w:t>
      </w:r>
      <w:r w:rsidRPr="007F006E">
        <w:rPr>
          <w:rFonts w:ascii="Times New Roman" w:hAnsi="Times New Roman" w:cs="Times New Roman"/>
          <w:i/>
          <w:iCs/>
          <w:vertAlign w:val="superscript"/>
          <w:lang w:val="da-DK"/>
        </w:rPr>
        <w:t>T</w:t>
      </w:r>
      <w:r w:rsidRPr="007F006E">
        <w:rPr>
          <w:rFonts w:ascii="Times New Roman" w:hAnsi="Times New Roman" w:cs="Times New Roman"/>
          <w:b/>
          <w:bCs/>
          <w:lang w:val="el-GR"/>
        </w:rPr>
        <w:t xml:space="preserve">x </w:t>
      </w:r>
      <w:r w:rsidRPr="007F006E">
        <w:rPr>
          <w:rFonts w:ascii="Times New Roman" w:hAnsi="Times New Roman" w:cs="Times New Roman"/>
          <w:lang w:val="el-GR"/>
        </w:rPr>
        <w:t xml:space="preserve">+ </w:t>
      </w:r>
      <w:r w:rsidRPr="007F006E">
        <w:rPr>
          <w:rFonts w:ascii="Times New Roman" w:hAnsi="Times New Roman" w:cs="Times New Roman"/>
          <w:i/>
          <w:iCs/>
          <w:lang w:val="el-GR"/>
        </w:rPr>
        <w:t>b</w:t>
      </w:r>
      <w:r w:rsidRPr="007F006E">
        <w:rPr>
          <w:rFonts w:ascii="Times New Roman" w:hAnsi="Times New Roman" w:cs="Times New Roman"/>
          <w:lang w:val="el-GR"/>
        </w:rPr>
        <w:t xml:space="preserve">) </w:t>
      </w:r>
      <w:r w:rsidRPr="007F006E">
        <w:rPr>
          <w:rFonts w:ascii="Times New Roman" w:hAnsi="Times New Roman" w:cs="Times New Roman"/>
        </w:rPr>
        <w:t xml:space="preserve">and </w:t>
      </w:r>
      <w:r w:rsidRPr="007F006E">
        <w:rPr>
          <w:rFonts w:ascii="Times New Roman" w:hAnsi="Times New Roman" w:cs="Times New Roman"/>
          <w:i/>
          <w:iCs/>
          <w:lang w:val="el-GR"/>
        </w:rPr>
        <w:t xml:space="preserve">σ(z) = </w:t>
      </w:r>
      <w:r w:rsidRPr="007F006E">
        <w:rPr>
          <w:rFonts w:ascii="Times New Roman" w:hAnsi="Times New Roman" w:cs="Times New Roman"/>
        </w:rPr>
        <w:t>1</w:t>
      </w:r>
      <w:r w:rsidRPr="007F006E">
        <w:rPr>
          <w:rFonts w:ascii="Times New Roman" w:hAnsi="Times New Roman" w:cs="Times New Roman"/>
          <w:i/>
          <w:iCs/>
        </w:rPr>
        <w:t>/</w:t>
      </w:r>
      <w:r w:rsidRPr="007F006E">
        <w:rPr>
          <w:rFonts w:ascii="Times New Roman" w:hAnsi="Times New Roman" w:cs="Times New Roman"/>
        </w:rPr>
        <w:t>(1 + exp(</w:t>
      </w:r>
      <w:r w:rsidR="005B44EC">
        <w:rPr>
          <w:rFonts w:ascii="Times New Roman" w:hAnsi="Times New Roman" w:cs="Times New Roman"/>
        </w:rPr>
        <w:t>–</w:t>
      </w:r>
      <w:r w:rsidRPr="007F006E">
        <w:rPr>
          <w:rFonts w:ascii="Times New Roman" w:hAnsi="Times New Roman" w:cs="Times New Roman"/>
          <w:i/>
          <w:iCs/>
          <w:lang w:val="el-GR"/>
        </w:rPr>
        <w:t>z</w:t>
      </w:r>
      <w:r w:rsidRPr="00F5563B">
        <w:rPr>
          <w:rFonts w:ascii="Times New Roman" w:hAnsi="Times New Roman" w:cs="Times New Roman"/>
          <w:iCs/>
          <w:lang w:val="el-GR"/>
        </w:rPr>
        <w:t>))</w:t>
      </w:r>
      <w:r w:rsidRPr="007F006E">
        <w:rPr>
          <w:rFonts w:ascii="Times New Roman" w:hAnsi="Times New Roman" w:cs="Times New Roman"/>
          <w:i/>
          <w:iCs/>
          <w:lang w:val="el-GR"/>
        </w:rPr>
        <w:t xml:space="preserve">. </w:t>
      </w:r>
      <w:r w:rsidRPr="007F006E">
        <w:rPr>
          <w:rFonts w:ascii="Times New Roman" w:hAnsi="Times New Roman" w:cs="Times New Roman"/>
        </w:rPr>
        <w:t>Compute the gradients of the loss function with respect to the parameters and derive the weight update rule for gradient descent.</w:t>
      </w:r>
    </w:p>
    <w:p w:rsidR="00A3333C" w:rsidRDefault="00A3333C" w:rsidP="006558AD">
      <w:pPr>
        <w:shd w:val="clear" w:color="auto" w:fill="FFFFFF"/>
        <w:jc w:val="both"/>
        <w:rPr>
          <w:rFonts w:ascii="Times New Roman" w:hAnsi="Times New Roman" w:cs="Times New Roman"/>
          <w:b/>
          <w:bCs/>
        </w:rPr>
      </w:pPr>
      <w:bookmarkStart w:id="48" w:name="_Hlk177126660"/>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Bibliography</w:t>
      </w:r>
    </w:p>
    <w:p w:rsidR="005142A7" w:rsidRPr="007F006E" w:rsidRDefault="004436D6" w:rsidP="005142A7">
      <w:pPr>
        <w:shd w:val="clear" w:color="auto" w:fill="FFFFFF"/>
        <w:jc w:val="both"/>
        <w:rPr>
          <w:rFonts w:ascii="Times New Roman" w:hAnsi="Times New Roman" w:cs="Times New Roman"/>
        </w:rPr>
      </w:pPr>
      <w:r w:rsidRPr="005142A7">
        <w:rPr>
          <w:rFonts w:ascii="Times New Roman" w:hAnsi="Times New Roman" w:cs="Times New Roman"/>
        </w:rPr>
        <w:t xml:space="preserve">Akmajian, A., Demers, </w:t>
      </w:r>
      <w:r w:rsidRPr="005142A7">
        <w:rPr>
          <w:rFonts w:ascii="Times New Roman" w:hAnsi="Times New Roman" w:cs="Times New Roman"/>
          <w:lang w:val="da-DK"/>
        </w:rPr>
        <w:t xml:space="preserve">R. </w:t>
      </w:r>
      <w:r w:rsidRPr="005142A7">
        <w:rPr>
          <w:rFonts w:ascii="Times New Roman" w:hAnsi="Times New Roman" w:cs="Times New Roman"/>
        </w:rPr>
        <w:t xml:space="preserve">A., Farmer, A. </w:t>
      </w:r>
      <w:r w:rsidRPr="005142A7">
        <w:rPr>
          <w:rFonts w:ascii="Times New Roman" w:hAnsi="Times New Roman" w:cs="Times New Roman"/>
          <w:lang w:val="da-DK"/>
        </w:rPr>
        <w:t xml:space="preserve">K., </w:t>
      </w:r>
      <w:r w:rsidRPr="005142A7">
        <w:rPr>
          <w:rFonts w:ascii="Times New Roman" w:hAnsi="Times New Roman" w:cs="Times New Roman"/>
        </w:rPr>
        <w:t xml:space="preserve">and Harnish, </w:t>
      </w:r>
      <w:r w:rsidRPr="005142A7">
        <w:rPr>
          <w:rFonts w:ascii="Times New Roman" w:hAnsi="Times New Roman" w:cs="Times New Roman"/>
          <w:lang w:val="da-DK"/>
        </w:rPr>
        <w:t>R. M. (2001).</w:t>
      </w:r>
      <w:r w:rsidR="002162DC" w:rsidRPr="005142A7">
        <w:rPr>
          <w:rFonts w:ascii="Times New Roman" w:hAnsi="Times New Roman" w:cs="Times New Roman"/>
          <w:lang w:val="da-DK"/>
        </w:rPr>
        <w:t xml:space="preserve"> </w:t>
      </w:r>
      <w:r w:rsidRPr="005142A7">
        <w:rPr>
          <w:rFonts w:ascii="Times New Roman" w:hAnsi="Times New Roman" w:cs="Times New Roman"/>
          <w:i/>
          <w:iCs/>
        </w:rPr>
        <w:t>Linguistics:</w:t>
      </w:r>
      <w:r w:rsidR="002162DC" w:rsidRPr="005142A7">
        <w:rPr>
          <w:rFonts w:ascii="Times New Roman" w:hAnsi="Times New Roman" w:cs="Times New Roman"/>
          <w:i/>
          <w:iCs/>
        </w:rPr>
        <w:t xml:space="preserve"> </w:t>
      </w:r>
      <w:r w:rsidRPr="005142A7">
        <w:rPr>
          <w:rFonts w:ascii="Times New Roman" w:hAnsi="Times New Roman" w:cs="Times New Roman"/>
          <w:i/>
          <w:iCs/>
        </w:rPr>
        <w:t>An Introduction to Language and Communication</w:t>
      </w:r>
      <w:r w:rsidRPr="005142A7">
        <w:rPr>
          <w:rFonts w:ascii="Times New Roman" w:hAnsi="Times New Roman" w:cs="Times New Roman"/>
        </w:rPr>
        <w:t>. MIT Press.</w:t>
      </w:r>
      <w:r w:rsidR="005142A7" w:rsidRPr="005142A7">
        <w:rPr>
          <w:rFonts w:ascii="Times New Roman" w:hAnsi="Times New Roman" w:cs="Times New Roman"/>
        </w:rPr>
        <w:br/>
      </w:r>
      <w:r w:rsidR="005142A7" w:rsidRPr="005142A7">
        <w:t>URL https</w:t>
      </w:r>
      <w:r w:rsidRPr="005142A7">
        <w:t>://doi.org/10.7551/mitpress/4252.001.0001</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rPr>
        <w:t xml:space="preserve">Bishop, </w:t>
      </w:r>
      <w:r w:rsidRPr="005142A7">
        <w:rPr>
          <w:rFonts w:ascii="Times New Roman" w:hAnsi="Times New Roman" w:cs="Times New Roman"/>
          <w:lang w:val="da-DK"/>
        </w:rPr>
        <w:t xml:space="preserve">C. M. (2006). </w:t>
      </w:r>
      <w:r w:rsidRPr="005142A7">
        <w:rPr>
          <w:rFonts w:ascii="Times New Roman" w:hAnsi="Times New Roman" w:cs="Times New Roman"/>
          <w:i/>
          <w:iCs/>
        </w:rPr>
        <w:t>Pattern Recognition and Machine Learning (Information Science and Statistics)</w:t>
      </w:r>
      <w:r w:rsidRPr="005142A7">
        <w:rPr>
          <w:rFonts w:ascii="Times New Roman" w:hAnsi="Times New Roman" w:cs="Times New Roman"/>
        </w:rPr>
        <w:t xml:space="preserve">. Berlin, Heidelberg: </w:t>
      </w:r>
      <w:r w:rsidRPr="005142A7">
        <w:rPr>
          <w:rFonts w:ascii="Times New Roman" w:hAnsi="Times New Roman" w:cs="Times New Roman"/>
          <w:lang w:val="de-DE"/>
        </w:rPr>
        <w:t>Springer-Verlag.</w:t>
      </w:r>
    </w:p>
    <w:p w:rsidR="004436D6" w:rsidRPr="005142A7" w:rsidRDefault="004436D6" w:rsidP="006558AD">
      <w:pPr>
        <w:shd w:val="clear" w:color="auto" w:fill="FFFFFF"/>
        <w:jc w:val="both"/>
        <w:rPr>
          <w:rFonts w:ascii="Times New Roman" w:hAnsi="Times New Roman" w:cs="Times New Roman"/>
        </w:rPr>
      </w:pPr>
      <w:bookmarkStart w:id="49" w:name="bookmark62"/>
      <w:r w:rsidRPr="005142A7">
        <w:rPr>
          <w:rFonts w:ascii="Times New Roman" w:hAnsi="Times New Roman" w:cs="Times New Roman"/>
        </w:rPr>
        <w:t>C</w:t>
      </w:r>
      <w:bookmarkEnd w:id="49"/>
      <w:r w:rsidRPr="005142A7">
        <w:rPr>
          <w:rFonts w:ascii="Times New Roman" w:hAnsi="Times New Roman" w:cs="Times New Roman"/>
        </w:rPr>
        <w:t xml:space="preserve">ho, </w:t>
      </w:r>
      <w:r w:rsidRPr="005142A7">
        <w:rPr>
          <w:rFonts w:ascii="Times New Roman" w:hAnsi="Times New Roman" w:cs="Times New Roman"/>
          <w:lang w:val="da-DK"/>
        </w:rPr>
        <w:t xml:space="preserve">K., </w:t>
      </w:r>
      <w:r w:rsidRPr="005142A7">
        <w:rPr>
          <w:rFonts w:ascii="Times New Roman" w:hAnsi="Times New Roman" w:cs="Times New Roman"/>
        </w:rPr>
        <w:t xml:space="preserve">van Merriënboer, </w:t>
      </w:r>
      <w:r w:rsidRPr="005142A7">
        <w:rPr>
          <w:rFonts w:ascii="Times New Roman" w:hAnsi="Times New Roman" w:cs="Times New Roman"/>
          <w:lang w:val="da-DK"/>
        </w:rPr>
        <w:t xml:space="preserve">B., </w:t>
      </w:r>
      <w:r w:rsidRPr="005142A7">
        <w:rPr>
          <w:rFonts w:ascii="Times New Roman" w:hAnsi="Times New Roman" w:cs="Times New Roman"/>
        </w:rPr>
        <w:t xml:space="preserve">Gulcehre, </w:t>
      </w:r>
      <w:r w:rsidRPr="005142A7">
        <w:rPr>
          <w:rFonts w:ascii="Times New Roman" w:hAnsi="Times New Roman" w:cs="Times New Roman"/>
          <w:lang w:val="da-DK"/>
        </w:rPr>
        <w:t xml:space="preserve">C., </w:t>
      </w:r>
      <w:r w:rsidRPr="005142A7">
        <w:rPr>
          <w:rFonts w:ascii="Times New Roman" w:hAnsi="Times New Roman" w:cs="Times New Roman"/>
        </w:rPr>
        <w:t xml:space="preserve">Bahdanau, D., Bougares, </w:t>
      </w:r>
      <w:r w:rsidRPr="005142A7">
        <w:rPr>
          <w:rFonts w:ascii="Times New Roman" w:hAnsi="Times New Roman" w:cs="Times New Roman"/>
          <w:lang w:val="da-DK"/>
        </w:rPr>
        <w:t xml:space="preserve">F., </w:t>
      </w:r>
      <w:r w:rsidRPr="005142A7">
        <w:rPr>
          <w:rFonts w:ascii="Times New Roman" w:hAnsi="Times New Roman" w:cs="Times New Roman"/>
          <w:lang w:val="de-DE"/>
        </w:rPr>
        <w:t xml:space="preserve">Schwenk, </w:t>
      </w:r>
      <w:r w:rsidRPr="005142A7">
        <w:rPr>
          <w:rFonts w:ascii="Times New Roman" w:hAnsi="Times New Roman" w:cs="Times New Roman"/>
          <w:lang w:val="da-DK"/>
        </w:rPr>
        <w:t xml:space="preserve">H., </w:t>
      </w:r>
      <w:r w:rsidRPr="005142A7">
        <w:rPr>
          <w:rFonts w:ascii="Times New Roman" w:hAnsi="Times New Roman" w:cs="Times New Roman"/>
        </w:rPr>
        <w:t xml:space="preserve">and Bengio, </w:t>
      </w:r>
      <w:r w:rsidRPr="005142A7">
        <w:rPr>
          <w:rFonts w:ascii="Times New Roman" w:hAnsi="Times New Roman" w:cs="Times New Roman"/>
          <w:lang w:val="da-DK"/>
        </w:rPr>
        <w:t xml:space="preserve">Y. (2014). </w:t>
      </w:r>
      <w:r w:rsidRPr="005142A7">
        <w:rPr>
          <w:rFonts w:ascii="Times New Roman" w:hAnsi="Times New Roman" w:cs="Times New Roman"/>
        </w:rPr>
        <w:t xml:space="preserve">Learning phrase representations using RNN encoder–decoder for statistical machine translation. In </w:t>
      </w:r>
      <w:r w:rsidRPr="005142A7">
        <w:rPr>
          <w:rFonts w:ascii="Times New Roman" w:hAnsi="Times New Roman" w:cs="Times New Roman"/>
          <w:i/>
          <w:iCs/>
        </w:rPr>
        <w:t>Proceedings of the 2014 Conference on Empirical Methods in Natural Language Processing (EMNLP)</w:t>
      </w:r>
      <w:r w:rsidRPr="005142A7">
        <w:rPr>
          <w:rFonts w:ascii="Times New Roman" w:hAnsi="Times New Roman" w:cs="Times New Roman"/>
        </w:rPr>
        <w:t>, (pp. 1724–1734).</w:t>
      </w:r>
      <w:r w:rsidR="005142A7" w:rsidRPr="005142A7">
        <w:rPr>
          <w:rFonts w:ascii="Times New Roman" w:hAnsi="Times New Roman" w:cs="Times New Roman"/>
        </w:rPr>
        <w:br/>
      </w:r>
      <w:r w:rsidR="005142A7" w:rsidRPr="005142A7">
        <w:t>URL https</w:t>
      </w:r>
      <w:r w:rsidRPr="005142A7">
        <w:t>://aclanthology.org/D14-1179</w:t>
      </w:r>
    </w:p>
    <w:p w:rsidR="004436D6" w:rsidRPr="005142A7" w:rsidRDefault="004436D6" w:rsidP="006558AD">
      <w:pPr>
        <w:shd w:val="clear" w:color="auto" w:fill="FFFFFF"/>
        <w:jc w:val="both"/>
        <w:rPr>
          <w:rFonts w:ascii="Times New Roman" w:hAnsi="Times New Roman" w:cs="Times New Roman"/>
        </w:rPr>
      </w:pPr>
      <w:bookmarkStart w:id="50" w:name="bookmark63"/>
      <w:r w:rsidRPr="005142A7">
        <w:rPr>
          <w:rFonts w:ascii="Times New Roman" w:hAnsi="Times New Roman" w:cs="Times New Roman"/>
        </w:rPr>
        <w:t>C</w:t>
      </w:r>
      <w:bookmarkEnd w:id="50"/>
      <w:r w:rsidRPr="005142A7">
        <w:rPr>
          <w:rFonts w:ascii="Times New Roman" w:hAnsi="Times New Roman" w:cs="Times New Roman"/>
        </w:rPr>
        <w:t xml:space="preserve">lark, </w:t>
      </w:r>
      <w:r w:rsidRPr="005142A7">
        <w:rPr>
          <w:rFonts w:ascii="Times New Roman" w:hAnsi="Times New Roman" w:cs="Times New Roman"/>
          <w:lang w:val="da-DK"/>
        </w:rPr>
        <w:t xml:space="preserve">H. H. (1970). </w:t>
      </w:r>
      <w:r w:rsidRPr="005142A7">
        <w:rPr>
          <w:rFonts w:ascii="Times New Roman" w:hAnsi="Times New Roman" w:cs="Times New Roman"/>
        </w:rPr>
        <w:t xml:space="preserve">Word Associations and Linguistic Theory. </w:t>
      </w:r>
      <w:r w:rsidRPr="005142A7">
        <w:rPr>
          <w:rFonts w:ascii="Times New Roman" w:hAnsi="Times New Roman" w:cs="Times New Roman"/>
          <w:i/>
          <w:iCs/>
        </w:rPr>
        <w:t>New Horizons in Linguistics</w:t>
      </w:r>
      <w:r w:rsidRPr="005142A7">
        <w:rPr>
          <w:rFonts w:ascii="Times New Roman" w:hAnsi="Times New Roman" w:cs="Times New Roman"/>
        </w:rPr>
        <w:t xml:space="preserve">, </w:t>
      </w:r>
      <w:r w:rsidRPr="005142A7">
        <w:rPr>
          <w:rFonts w:ascii="Times New Roman" w:hAnsi="Times New Roman" w:cs="Times New Roman"/>
          <w:i/>
          <w:iCs/>
        </w:rPr>
        <w:t>1</w:t>
      </w:r>
      <w:r w:rsidRPr="005142A7">
        <w:rPr>
          <w:rFonts w:ascii="Times New Roman" w:hAnsi="Times New Roman" w:cs="Times New Roman"/>
        </w:rPr>
        <w:t>, 271–286.</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lang w:val="de-DE"/>
        </w:rPr>
        <w:t xml:space="preserve">Eisenstein, </w:t>
      </w:r>
      <w:r w:rsidRPr="005142A7">
        <w:rPr>
          <w:rFonts w:ascii="Times New Roman" w:hAnsi="Times New Roman" w:cs="Times New Roman"/>
          <w:lang w:val="da-DK"/>
        </w:rPr>
        <w:t xml:space="preserve">J. (2019). </w:t>
      </w:r>
      <w:r w:rsidRPr="005142A7">
        <w:rPr>
          <w:rFonts w:ascii="Times New Roman" w:hAnsi="Times New Roman" w:cs="Times New Roman"/>
          <w:i/>
          <w:iCs/>
        </w:rPr>
        <w:t>Introduction to Natural Language Processing</w:t>
      </w:r>
      <w:r w:rsidRPr="005142A7">
        <w:rPr>
          <w:rFonts w:ascii="Times New Roman" w:hAnsi="Times New Roman" w:cs="Times New Roman"/>
        </w:rPr>
        <w:t>. MIT Press.</w:t>
      </w:r>
    </w:p>
    <w:p w:rsidR="004436D6" w:rsidRPr="005142A7" w:rsidRDefault="004436D6" w:rsidP="006558AD">
      <w:pPr>
        <w:shd w:val="clear" w:color="auto" w:fill="FFFFFF"/>
        <w:jc w:val="both"/>
        <w:rPr>
          <w:rFonts w:ascii="Times New Roman" w:hAnsi="Times New Roman" w:cs="Times New Roman"/>
        </w:rPr>
      </w:pPr>
      <w:bookmarkStart w:id="51" w:name="bookmark64"/>
      <w:r w:rsidRPr="005142A7">
        <w:rPr>
          <w:rFonts w:ascii="Times New Roman" w:hAnsi="Times New Roman" w:cs="Times New Roman"/>
          <w:lang w:val="da-DK"/>
        </w:rPr>
        <w:t>E</w:t>
      </w:r>
      <w:bookmarkEnd w:id="51"/>
      <w:r w:rsidRPr="005142A7">
        <w:rPr>
          <w:rFonts w:ascii="Times New Roman" w:hAnsi="Times New Roman" w:cs="Times New Roman"/>
          <w:lang w:val="da-DK"/>
        </w:rPr>
        <w:t xml:space="preserve">lman, J. L. (1990). </w:t>
      </w:r>
      <w:r w:rsidRPr="005142A7">
        <w:rPr>
          <w:rFonts w:ascii="Times New Roman" w:hAnsi="Times New Roman" w:cs="Times New Roman"/>
        </w:rPr>
        <w:t xml:space="preserve">Finding Structure in Time. </w:t>
      </w:r>
      <w:r w:rsidRPr="005142A7">
        <w:rPr>
          <w:rFonts w:ascii="Times New Roman" w:hAnsi="Times New Roman" w:cs="Times New Roman"/>
          <w:i/>
          <w:iCs/>
        </w:rPr>
        <w:t>Cognitive Science</w:t>
      </w:r>
      <w:r w:rsidRPr="005142A7">
        <w:rPr>
          <w:rFonts w:ascii="Times New Roman" w:hAnsi="Times New Roman" w:cs="Times New Roman"/>
        </w:rPr>
        <w:t xml:space="preserve">, </w:t>
      </w:r>
      <w:r w:rsidRPr="005142A7">
        <w:rPr>
          <w:rFonts w:ascii="Times New Roman" w:hAnsi="Times New Roman" w:cs="Times New Roman"/>
          <w:i/>
          <w:iCs/>
        </w:rPr>
        <w:t>14</w:t>
      </w:r>
      <w:r w:rsidRPr="005142A7">
        <w:rPr>
          <w:rFonts w:ascii="Times New Roman" w:hAnsi="Times New Roman" w:cs="Times New Roman"/>
        </w:rPr>
        <w:t>(2), 179–211.</w:t>
      </w:r>
      <w:r w:rsidR="005142A7" w:rsidRPr="005142A7">
        <w:rPr>
          <w:rFonts w:ascii="Times New Roman" w:hAnsi="Times New Roman" w:cs="Times New Roman"/>
        </w:rPr>
        <w:br/>
      </w:r>
      <w:r w:rsidR="005142A7" w:rsidRPr="005142A7">
        <w:t>URL https</w:t>
      </w:r>
      <w:r w:rsidRPr="005142A7">
        <w:t>://www.sciencedirect.com/science/article/pii/036402139090002E</w:t>
      </w:r>
    </w:p>
    <w:p w:rsidR="004436D6" w:rsidRPr="005142A7" w:rsidRDefault="004436D6" w:rsidP="006558AD">
      <w:pPr>
        <w:shd w:val="clear" w:color="auto" w:fill="FFFFFF"/>
        <w:jc w:val="both"/>
        <w:rPr>
          <w:rFonts w:ascii="Times New Roman" w:hAnsi="Times New Roman" w:cs="Times New Roman"/>
        </w:rPr>
      </w:pPr>
      <w:bookmarkStart w:id="52" w:name="bookmark65"/>
      <w:r w:rsidRPr="005142A7">
        <w:rPr>
          <w:rFonts w:ascii="Times New Roman" w:hAnsi="Times New Roman" w:cs="Times New Roman"/>
        </w:rPr>
        <w:t>G</w:t>
      </w:r>
      <w:bookmarkEnd w:id="52"/>
      <w:r w:rsidRPr="005142A7">
        <w:rPr>
          <w:rFonts w:ascii="Times New Roman" w:hAnsi="Times New Roman" w:cs="Times New Roman"/>
        </w:rPr>
        <w:t xml:space="preserve">age, P. (1994). A New Algorithm for Data Compression. </w:t>
      </w:r>
      <w:r w:rsidRPr="005142A7">
        <w:rPr>
          <w:rFonts w:ascii="Times New Roman" w:hAnsi="Times New Roman" w:cs="Times New Roman"/>
          <w:i/>
          <w:iCs/>
        </w:rPr>
        <w:t xml:space="preserve">The </w:t>
      </w:r>
      <w:r w:rsidRPr="005142A7">
        <w:rPr>
          <w:rFonts w:ascii="Times New Roman" w:hAnsi="Times New Roman" w:cs="Times New Roman"/>
          <w:i/>
          <w:iCs/>
          <w:lang w:val="da-DK"/>
        </w:rPr>
        <w:t xml:space="preserve">C </w:t>
      </w:r>
      <w:r w:rsidRPr="005142A7">
        <w:rPr>
          <w:rFonts w:ascii="Times New Roman" w:hAnsi="Times New Roman" w:cs="Times New Roman"/>
          <w:i/>
          <w:iCs/>
        </w:rPr>
        <w:t>Users Journal</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(2), 23–38.</w:t>
      </w:r>
    </w:p>
    <w:p w:rsidR="004436D6" w:rsidRPr="005142A7" w:rsidDel="00805EEB" w:rsidRDefault="004436D6" w:rsidP="00805EEB">
      <w:pPr>
        <w:shd w:val="clear" w:color="auto" w:fill="FFFFFF"/>
        <w:jc w:val="both"/>
        <w:rPr>
          <w:del w:id="53" w:author="BPP" w:date="2024-11-08T16:09:00Z"/>
          <w:rFonts w:ascii="Times New Roman" w:hAnsi="Times New Roman" w:cs="Times New Roman"/>
        </w:rPr>
      </w:pPr>
      <w:bookmarkStart w:id="54" w:name="bookmark66"/>
      <w:r w:rsidRPr="005142A7">
        <w:rPr>
          <w:rFonts w:ascii="Times New Roman" w:hAnsi="Times New Roman" w:cs="Times New Roman"/>
          <w:lang w:val="fr-FR"/>
        </w:rPr>
        <w:t>G</w:t>
      </w:r>
      <w:bookmarkEnd w:id="54"/>
      <w:r w:rsidRPr="005142A7">
        <w:rPr>
          <w:rFonts w:ascii="Times New Roman" w:hAnsi="Times New Roman" w:cs="Times New Roman"/>
          <w:lang w:val="fr-FR"/>
        </w:rPr>
        <w:t xml:space="preserve">ers, </w:t>
      </w:r>
      <w:r w:rsidRPr="005142A7">
        <w:rPr>
          <w:rFonts w:ascii="Times New Roman" w:hAnsi="Times New Roman" w:cs="Times New Roman"/>
          <w:lang w:val="da-DK"/>
        </w:rPr>
        <w:t xml:space="preserve">F. </w:t>
      </w:r>
      <w:r w:rsidRPr="005142A7">
        <w:rPr>
          <w:rFonts w:ascii="Times New Roman" w:hAnsi="Times New Roman" w:cs="Times New Roman"/>
        </w:rPr>
        <w:t xml:space="preserve">A., Schmidhuber, </w:t>
      </w:r>
      <w:r w:rsidRPr="005142A7">
        <w:rPr>
          <w:rFonts w:ascii="Times New Roman" w:hAnsi="Times New Roman" w:cs="Times New Roman"/>
          <w:lang w:val="da-DK"/>
        </w:rPr>
        <w:t xml:space="preserve">J. </w:t>
      </w:r>
      <w:r w:rsidRPr="005142A7">
        <w:rPr>
          <w:rFonts w:ascii="Times New Roman" w:hAnsi="Times New Roman" w:cs="Times New Roman"/>
        </w:rPr>
        <w:t xml:space="preserve">A., and Cummins, </w:t>
      </w:r>
      <w:r w:rsidRPr="005142A7">
        <w:rPr>
          <w:rFonts w:ascii="Times New Roman" w:hAnsi="Times New Roman" w:cs="Times New Roman"/>
          <w:lang w:val="da-DK"/>
        </w:rPr>
        <w:t xml:space="preserve">F. </w:t>
      </w:r>
      <w:r w:rsidRPr="005142A7">
        <w:rPr>
          <w:rFonts w:ascii="Times New Roman" w:hAnsi="Times New Roman" w:cs="Times New Roman"/>
        </w:rPr>
        <w:t>A. (2000). Learning to forget: Continual prediction with lstm.</w:t>
      </w:r>
      <w:r w:rsidR="002162DC" w:rsidRPr="005142A7">
        <w:rPr>
          <w:rFonts w:ascii="Times New Roman" w:hAnsi="Times New Roman" w:cs="Times New Roman"/>
        </w:rPr>
        <w:t xml:space="preserve"> </w:t>
      </w:r>
      <w:r w:rsidRPr="005142A7">
        <w:rPr>
          <w:rFonts w:ascii="Times New Roman" w:hAnsi="Times New Roman" w:cs="Times New Roman"/>
          <w:i/>
          <w:iCs/>
        </w:rPr>
        <w:t>Neural Comput.</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(10), 2451–2471.</w:t>
      </w:r>
      <w:r w:rsidR="005142A7" w:rsidRPr="005142A7">
        <w:rPr>
          <w:rFonts w:ascii="Times New Roman" w:hAnsi="Times New Roman" w:cs="Times New Roman"/>
        </w:rPr>
        <w:br/>
      </w:r>
    </w:p>
    <w:bookmarkEnd w:id="48"/>
    <w:p w:rsidR="00772DA7" w:rsidRDefault="00772DA7" w:rsidP="00772DA7">
      <w:pPr>
        <w:shd w:val="clear" w:color="auto" w:fill="FFFFFF"/>
        <w:jc w:val="both"/>
        <w:rPr>
          <w:rFonts w:ascii="Times New Roman" w:hAnsi="Times New Roman" w:cs="Times New Roman"/>
        </w:rPr>
      </w:pPr>
    </w:p>
    <w:sectPr w:rsidR="00772DA7" w:rsidSect="004D405E">
      <w:pgSz w:w="12240" w:h="15840"/>
      <w:pgMar w:top="1440" w:right="1435" w:bottom="720" w:left="1440" w:header="720" w:footer="720" w:gutter="0"/>
      <w:cols w:space="6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68490" w15:done="0"/>
  <w15:commentEx w15:paraId="025847C9" w15:paraIdParent="76468490" w15:done="0"/>
  <w15:commentEx w15:paraId="752F3115" w15:done="0"/>
  <w15:commentEx w15:paraId="0A588645" w15:done="0"/>
  <w15:commentEx w15:paraId="6DF3C59D" w15:paraIdParent="0A588645" w15:done="0"/>
  <w15:commentEx w15:paraId="377ECE0E" w15:done="0"/>
  <w15:commentEx w15:paraId="74B009FC" w15:done="0"/>
  <w15:commentEx w15:paraId="4C37D90B" w15:paraIdParent="74B009FC" w15:done="0"/>
  <w15:commentEx w15:paraId="207BFD10" w15:done="0"/>
  <w15:commentEx w15:paraId="0D9DD776" w15:paraIdParent="207BFD10" w15:done="0"/>
  <w15:commentEx w15:paraId="5ACC5145" w15:done="0"/>
  <w15:commentEx w15:paraId="069805FF" w15:paraIdParent="5ACC5145" w15:done="0"/>
  <w15:commentEx w15:paraId="7E07848C" w15:done="0"/>
  <w15:commentEx w15:paraId="748DF721" w15:paraIdParent="7E07848C" w15:done="0"/>
  <w15:commentEx w15:paraId="0174F19D" w15:done="0"/>
  <w15:commentEx w15:paraId="36411071" w15:paraIdParent="0174F19D" w15:done="0"/>
  <w15:commentEx w15:paraId="7E65C629" w15:done="0"/>
  <w15:commentEx w15:paraId="543C2076" w15:paraIdParent="7E65C629" w15:done="0"/>
  <w15:commentEx w15:paraId="30970A2D" w15:done="0"/>
  <w15:commentEx w15:paraId="21700098" w15:done="0"/>
  <w15:commentEx w15:paraId="60E8D3C4" w15:paraIdParent="21700098" w15:done="0"/>
  <w15:commentEx w15:paraId="60D3833C" w15:done="0"/>
  <w15:commentEx w15:paraId="4613B568" w15:paraIdParent="60D3833C" w15:done="0"/>
  <w15:commentEx w15:paraId="2D5E8198" w15:done="0"/>
  <w15:commentEx w15:paraId="330225A4" w15:paraIdParent="2D5E8198" w15:done="0"/>
  <w15:commentEx w15:paraId="1D9E742B" w15:done="0"/>
  <w15:commentEx w15:paraId="45492AB4" w15:paraIdParent="1D9E7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995E8" w16cex:dateUtc="2024-09-18T05:26:00Z"/>
  <w16cex:commentExtensible w16cex:durableId="779959FB" w16cex:dateUtc="2024-09-18T06:29:00Z"/>
  <w16cex:commentExtensible w16cex:durableId="7F9B3DC4" w16cex:dateUtc="2024-09-18T05:27:00Z"/>
  <w16cex:commentExtensible w16cex:durableId="16E43DC0" w16cex:dateUtc="2024-09-18T07:46:00Z"/>
  <w16cex:commentExtensible w16cex:durableId="33CA9DD0" w16cex:dateUtc="2024-09-18T05:28:00Z"/>
  <w16cex:commentExtensible w16cex:durableId="750DC02D" w16cex:dateUtc="2024-09-18T05:28:00Z"/>
  <w16cex:commentExtensible w16cex:durableId="59C732E7" w16cex:dateUtc="2024-09-14T09:03:00Z"/>
  <w16cex:commentExtensible w16cex:durableId="5817497F" w16cex:dateUtc="2024-09-18T05:28:00Z"/>
  <w16cex:commentExtensible w16cex:durableId="6AE39FB6" w16cex:dateUtc="2024-09-18T05:31:00Z"/>
  <w16cex:commentExtensible w16cex:durableId="3EF06811" w16cex:dateUtc="2024-09-18T05:32:00Z"/>
  <w16cex:commentExtensible w16cex:durableId="6314BEFD" w16cex:dateUtc="2024-09-18T05:33:00Z"/>
  <w16cex:commentExtensible w16cex:durableId="54C53E72" w16cex:dateUtc="2024-09-18T11:07:00Z"/>
  <w16cex:commentExtensible w16cex:durableId="24217C30" w16cex:dateUtc="2024-09-18T05:49:00Z"/>
  <w16cex:commentExtensible w16cex:durableId="1BD123A5" w16cex:dateUtc="2024-09-18T05:49:00Z"/>
  <w16cex:commentExtensible w16cex:durableId="1A5948FB" w16cex:dateUtc="2024-09-18T05:54:00Z"/>
  <w16cex:commentExtensible w16cex:durableId="6DED7F18" w16cex:dateUtc="2024-09-18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68490" w16cid:durableId="47EE8F48"/>
  <w16cid:commentId w16cid:paraId="025847C9" w16cid:durableId="03B995E8"/>
  <w16cid:commentId w16cid:paraId="752F3115" w16cid:durableId="779959FB"/>
  <w16cid:commentId w16cid:paraId="0A588645" w16cid:durableId="5E0B5E3A"/>
  <w16cid:commentId w16cid:paraId="6DF3C59D" w16cid:durableId="7F9B3DC4"/>
  <w16cid:commentId w16cid:paraId="377ECE0E" w16cid:durableId="16E43DC0"/>
  <w16cid:commentId w16cid:paraId="74B009FC" w16cid:durableId="73878A8D"/>
  <w16cid:commentId w16cid:paraId="4C37D90B" w16cid:durableId="33CA9DD0"/>
  <w16cid:commentId w16cid:paraId="207BFD10" w16cid:durableId="549329F8"/>
  <w16cid:commentId w16cid:paraId="0D9DD776" w16cid:durableId="750DC02D"/>
  <w16cid:commentId w16cid:paraId="5ACC5145" w16cid:durableId="59C732E7"/>
  <w16cid:commentId w16cid:paraId="069805FF" w16cid:durableId="5817497F"/>
  <w16cid:commentId w16cid:paraId="7E07848C" w16cid:durableId="5DC68E72"/>
  <w16cid:commentId w16cid:paraId="748DF721" w16cid:durableId="6AE39FB6"/>
  <w16cid:commentId w16cid:paraId="0174F19D" w16cid:durableId="4ABA00EF"/>
  <w16cid:commentId w16cid:paraId="36411071" w16cid:durableId="3EF06811"/>
  <w16cid:commentId w16cid:paraId="7E65C629" w16cid:durableId="42B8D8AE"/>
  <w16cid:commentId w16cid:paraId="543C2076" w16cid:durableId="6314BEFD"/>
  <w16cid:commentId w16cid:paraId="30970A2D" w16cid:durableId="54C53E72"/>
  <w16cid:commentId w16cid:paraId="21700098" w16cid:durableId="5916636B"/>
  <w16cid:commentId w16cid:paraId="60E8D3C4" w16cid:durableId="24217C30"/>
  <w16cid:commentId w16cid:paraId="60D3833C" w16cid:durableId="2F3EEAD6"/>
  <w16cid:commentId w16cid:paraId="4613B568" w16cid:durableId="1BD123A5"/>
  <w16cid:commentId w16cid:paraId="2D5E8198" w16cid:durableId="261019AA"/>
  <w16cid:commentId w16cid:paraId="330225A4" w16cid:durableId="1A5948FB"/>
  <w16cid:commentId w16cid:paraId="1D9E742B" w16cid:durableId="50D77856"/>
  <w16cid:commentId w16cid:paraId="45492AB4" w16cid:durableId="6DED7F1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ED4" w:rsidRDefault="009E6ED4" w:rsidP="009F3D28">
      <w:r>
        <w:separator/>
      </w:r>
    </w:p>
  </w:endnote>
  <w:endnote w:type="continuationSeparator" w:id="1">
    <w:p w:rsidR="009E6ED4" w:rsidRDefault="009E6ED4" w:rsidP="009F3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ED4" w:rsidRDefault="009E6ED4" w:rsidP="009F3D28">
      <w:r>
        <w:separator/>
      </w:r>
    </w:p>
  </w:footnote>
  <w:footnote w:type="continuationSeparator" w:id="1">
    <w:p w:rsidR="009E6ED4" w:rsidRDefault="009E6ED4" w:rsidP="009F3D28">
      <w:r>
        <w:continuationSeparator/>
      </w:r>
    </w:p>
  </w:footnote>
  <w:footnote w:id="2">
    <w:p w:rsidR="006B0F7F" w:rsidRDefault="006B0F7F">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3">
    <w:p w:rsidR="006B0F7F" w:rsidRDefault="006B0F7F">
      <w:pPr>
        <w:pStyle w:val="FootnoteText"/>
      </w:pPr>
      <w:r>
        <w:rPr>
          <w:rStyle w:val="FootnoteReference"/>
        </w:rPr>
        <w:footnoteRef/>
      </w:r>
      <w:r>
        <w:t xml:space="preserve"> </w:t>
      </w:r>
      <w:r w:rsidRPr="005A3B3A">
        <w:rPr>
          <w:rFonts w:ascii="Times New Roman" w:hAnsi="Times New Roman" w:cs="Times New Roman"/>
        </w:rPr>
        <w:t>https://huggingface.co/</w:t>
      </w:r>
    </w:p>
  </w:footnote>
  <w:footnote w:id="4">
    <w:p w:rsidR="006B0F7F" w:rsidRDefault="006B0F7F">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5">
    <w:p w:rsidR="006B0F7F" w:rsidRDefault="006B0F7F">
      <w:pPr>
        <w:pStyle w:val="FootnoteText"/>
      </w:pPr>
      <w:r>
        <w:rPr>
          <w:rStyle w:val="FootnoteReference"/>
        </w:rPr>
        <w:footnoteRef/>
      </w:r>
      <w:r>
        <w:t xml:space="preserve"> </w:t>
      </w:r>
      <w:r w:rsidRPr="00181B54">
        <w:rPr>
          <w:rFonts w:ascii="Times New Roman" w:hAnsi="Times New Roman" w:cs="Times New Roman"/>
        </w:rPr>
        <w:t>https://snowballstem.org/</w:t>
      </w:r>
    </w:p>
  </w:footnote>
  <w:footnote w:id="6">
    <w:p w:rsidR="006B0F7F" w:rsidRDefault="006B0F7F">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7">
    <w:p w:rsidR="006B0F7F" w:rsidRDefault="006B0F7F">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8">
    <w:p w:rsidR="006B0F7F" w:rsidRDefault="006B0F7F">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9">
    <w:p w:rsidR="006B0F7F" w:rsidRDefault="006B0F7F">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10">
    <w:p w:rsidR="006B0F7F" w:rsidRDefault="006B0F7F">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5pt;height:18.95pt" o:ole="">
            <v:imagedata r:id="rId1" o:title=""/>
          </v:shape>
          <o:OLEObject Type="Embed" ProgID="Equation.DSMT4" ShapeID="_x0000_i1025" DrawAspect="Content" ObjectID="_1794493269"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A66BB8"/>
    <w:lvl w:ilvl="0">
      <w:numFmt w:val="bullet"/>
      <w:lvlText w:val="*"/>
      <w:lvlJc w:val="left"/>
    </w:lvl>
  </w:abstractNum>
  <w:abstractNum w:abstractNumId="1">
    <w:nsid w:val="01055122"/>
    <w:multiLevelType w:val="singleLevel"/>
    <w:tmpl w:val="AE2C7A36"/>
    <w:lvl w:ilvl="0">
      <w:start w:val="2"/>
      <w:numFmt w:val="decimal"/>
      <w:lvlText w:val="%1."/>
      <w:legacy w:legacy="1" w:legacySpace="0" w:legacyIndent="283"/>
      <w:lvlJc w:val="left"/>
      <w:rPr>
        <w:rFonts w:ascii="Arial" w:hAnsi="Arial" w:cs="Arial" w:hint="default"/>
      </w:rPr>
    </w:lvl>
  </w:abstractNum>
  <w:abstractNum w:abstractNumId="2">
    <w:nsid w:val="0181595D"/>
    <w:multiLevelType w:val="singleLevel"/>
    <w:tmpl w:val="3EF6C996"/>
    <w:lvl w:ilvl="0">
      <w:start w:val="2"/>
      <w:numFmt w:val="decimal"/>
      <w:lvlText w:val="%1."/>
      <w:legacy w:legacy="1" w:legacySpace="0" w:legacyIndent="264"/>
      <w:lvlJc w:val="left"/>
      <w:rPr>
        <w:rFonts w:ascii="Arial" w:hAnsi="Arial" w:cs="Arial" w:hint="default"/>
      </w:rPr>
    </w:lvl>
  </w:abstractNum>
  <w:abstractNum w:abstractNumId="3">
    <w:nsid w:val="058D2DB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
    <w:nsid w:val="06BA33F6"/>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5">
    <w:nsid w:val="077723A3"/>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6">
    <w:nsid w:val="0B6E2683"/>
    <w:multiLevelType w:val="singleLevel"/>
    <w:tmpl w:val="76D8C42E"/>
    <w:lvl w:ilvl="0">
      <w:start w:val="2"/>
      <w:numFmt w:val="lowerLetter"/>
      <w:lvlText w:val="%1)"/>
      <w:legacy w:legacy="1" w:legacySpace="0" w:legacyIndent="254"/>
      <w:lvlJc w:val="left"/>
      <w:rPr>
        <w:rFonts w:ascii="Arial" w:hAnsi="Arial" w:cs="Arial" w:hint="default"/>
      </w:rPr>
    </w:lvl>
  </w:abstractNum>
  <w:abstractNum w:abstractNumId="7">
    <w:nsid w:val="0C55589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8">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9">
    <w:nsid w:val="11C9732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10">
    <w:nsid w:val="128B11DA"/>
    <w:multiLevelType w:val="hybridMultilevel"/>
    <w:tmpl w:val="03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B95F86"/>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1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14">
    <w:nsid w:val="192609E7"/>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15">
    <w:nsid w:val="1B5F3BC0"/>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16">
    <w:nsid w:val="1FC45D70"/>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17">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D71BE2"/>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3847DD"/>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0">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21">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22">
    <w:nsid w:val="254E5C94"/>
    <w:multiLevelType w:val="singleLevel"/>
    <w:tmpl w:val="CBAC36B6"/>
    <w:lvl w:ilvl="0">
      <w:start w:val="7"/>
      <w:numFmt w:val="decimal"/>
      <w:lvlText w:val="%1."/>
      <w:legacy w:legacy="1" w:legacySpace="0" w:legacyIndent="271"/>
      <w:lvlJc w:val="left"/>
      <w:rPr>
        <w:rFonts w:ascii="Arial" w:hAnsi="Arial" w:cs="Arial" w:hint="default"/>
      </w:rPr>
    </w:lvl>
  </w:abstractNum>
  <w:abstractNum w:abstractNumId="23">
    <w:nsid w:val="27132E63"/>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4">
    <w:nsid w:val="2AD13EC8"/>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25">
    <w:nsid w:val="2BA94053"/>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6">
    <w:nsid w:val="333538DC"/>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7">
    <w:nsid w:val="38444D30"/>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28">
    <w:nsid w:val="3BE51014"/>
    <w:multiLevelType w:val="hybridMultilevel"/>
    <w:tmpl w:val="6824BE14"/>
    <w:lvl w:ilvl="0" w:tplc="04090001">
      <w:start w:val="1"/>
      <w:numFmt w:val="bullet"/>
      <w:lvlText w:val=""/>
      <w:lvlJc w:val="left"/>
      <w:pPr>
        <w:ind w:left="720" w:hanging="360"/>
      </w:pPr>
      <w:rPr>
        <w:rFonts w:ascii="Symbol" w:hAnsi="Symbol" w:hint="default"/>
      </w:rPr>
    </w:lvl>
    <w:lvl w:ilvl="1" w:tplc="ADC4D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20B4B"/>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1">
    <w:nsid w:val="3D786E75"/>
    <w:multiLevelType w:val="singleLevel"/>
    <w:tmpl w:val="7C22B214"/>
    <w:lvl w:ilvl="0">
      <w:start w:val="1"/>
      <w:numFmt w:val="decimal"/>
      <w:lvlText w:val="%1."/>
      <w:legacy w:legacy="1" w:legacySpace="0" w:legacyIndent="297"/>
      <w:lvlJc w:val="left"/>
      <w:rPr>
        <w:rFonts w:ascii="Arial" w:hAnsi="Arial" w:cs="Arial" w:hint="default"/>
      </w:rPr>
    </w:lvl>
  </w:abstractNum>
  <w:abstractNum w:abstractNumId="32">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D6108A"/>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4">
    <w:nsid w:val="43845B8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5">
    <w:nsid w:val="462117A1"/>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6">
    <w:nsid w:val="476C2D0F"/>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7">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505A6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9">
    <w:nsid w:val="528F70D2"/>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0">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41">
    <w:nsid w:val="542D16A4"/>
    <w:multiLevelType w:val="singleLevel"/>
    <w:tmpl w:val="A710C3BC"/>
    <w:lvl w:ilvl="0">
      <w:start w:val="1"/>
      <w:numFmt w:val="decimal"/>
      <w:lvlText w:val="%1."/>
      <w:legacy w:legacy="1" w:legacySpace="0" w:legacyIndent="279"/>
      <w:lvlJc w:val="left"/>
      <w:rPr>
        <w:rFonts w:ascii="Arial" w:hAnsi="Arial" w:cs="Arial" w:hint="default"/>
      </w:rPr>
    </w:lvl>
  </w:abstractNum>
  <w:abstractNum w:abstractNumId="42">
    <w:nsid w:val="566A5BF4"/>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3">
    <w:nsid w:val="586E3391"/>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4">
    <w:nsid w:val="5D6C3371"/>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45">
    <w:nsid w:val="5DF71DE8"/>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6">
    <w:nsid w:val="5F89644A"/>
    <w:multiLevelType w:val="singleLevel"/>
    <w:tmpl w:val="50B6D4DE"/>
    <w:lvl w:ilvl="0">
      <w:start w:val="1"/>
      <w:numFmt w:val="decimal"/>
      <w:lvlText w:val="%1."/>
      <w:legacy w:legacy="1" w:legacySpace="0" w:legacyIndent="259"/>
      <w:lvlJc w:val="left"/>
      <w:rPr>
        <w:rFonts w:ascii="Arial" w:hAnsi="Arial" w:cs="Arial" w:hint="default"/>
      </w:rPr>
    </w:lvl>
  </w:abstractNum>
  <w:abstractNum w:abstractNumId="47">
    <w:nsid w:val="5FA80B3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8">
    <w:nsid w:val="64F970CF"/>
    <w:multiLevelType w:val="hybridMultilevel"/>
    <w:tmpl w:val="F43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D3708A"/>
    <w:multiLevelType w:val="singleLevel"/>
    <w:tmpl w:val="501A5026"/>
    <w:lvl w:ilvl="0">
      <w:start w:val="3"/>
      <w:numFmt w:val="decimal"/>
      <w:lvlText w:val="%1."/>
      <w:legacy w:legacy="1" w:legacySpace="0" w:legacyIndent="278"/>
      <w:lvlJc w:val="left"/>
      <w:rPr>
        <w:rFonts w:ascii="Arial" w:hAnsi="Arial" w:cs="Arial" w:hint="default"/>
      </w:rPr>
    </w:lvl>
  </w:abstractNum>
  <w:abstractNum w:abstractNumId="51">
    <w:nsid w:val="6F6548AD"/>
    <w:multiLevelType w:val="singleLevel"/>
    <w:tmpl w:val="B1A6CC84"/>
    <w:lvl w:ilvl="0">
      <w:start w:val="2"/>
      <w:numFmt w:val="decimal"/>
      <w:lvlText w:val="%1."/>
      <w:legacy w:legacy="1" w:legacySpace="0" w:legacyIndent="288"/>
      <w:lvlJc w:val="left"/>
      <w:rPr>
        <w:rFonts w:ascii="Arial" w:hAnsi="Arial" w:cs="Arial" w:hint="default"/>
      </w:rPr>
    </w:lvl>
  </w:abstractNum>
  <w:abstractNum w:abstractNumId="52">
    <w:nsid w:val="70F83C19"/>
    <w:multiLevelType w:val="singleLevel"/>
    <w:tmpl w:val="AF34D9B0"/>
    <w:lvl w:ilvl="0">
      <w:start w:val="1"/>
      <w:numFmt w:val="lowerLetter"/>
      <w:lvlText w:val="(%1)"/>
      <w:legacy w:legacy="1" w:legacySpace="0" w:legacyIndent="340"/>
      <w:lvlJc w:val="left"/>
      <w:rPr>
        <w:rFonts w:ascii="Arial" w:hAnsi="Arial" w:cs="Arial" w:hint="default"/>
      </w:rPr>
    </w:lvl>
  </w:abstractNum>
  <w:abstractNum w:abstractNumId="53">
    <w:nsid w:val="71011044"/>
    <w:multiLevelType w:val="singleLevel"/>
    <w:tmpl w:val="825EDA62"/>
    <w:lvl w:ilvl="0">
      <w:start w:val="3"/>
      <w:numFmt w:val="decimal"/>
      <w:lvlText w:val="%1."/>
      <w:legacy w:legacy="1" w:legacySpace="0" w:legacyIndent="278"/>
      <w:lvlJc w:val="left"/>
      <w:rPr>
        <w:rFonts w:ascii="Times New Roman" w:hAnsi="Times New Roman" w:cs="Times New Roman" w:hint="default"/>
      </w:rPr>
    </w:lvl>
  </w:abstractNum>
  <w:abstractNum w:abstractNumId="54">
    <w:nsid w:val="77D2087B"/>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55">
    <w:nsid w:val="7B2F7CA0"/>
    <w:multiLevelType w:val="singleLevel"/>
    <w:tmpl w:val="8F54EEEE"/>
    <w:lvl w:ilvl="0">
      <w:start w:val="2"/>
      <w:numFmt w:val="decimal"/>
      <w:lvlText w:val="%1"/>
      <w:legacy w:legacy="1" w:legacySpace="0" w:legacyIndent="926"/>
      <w:lvlJc w:val="left"/>
      <w:rPr>
        <w:rFonts w:ascii="Arial" w:hAnsi="Arial" w:cs="Arial" w:hint="default"/>
      </w:rPr>
    </w:lvl>
  </w:abstractNum>
  <w:abstractNum w:abstractNumId="56">
    <w:nsid w:val="7BE97EB2"/>
    <w:multiLevelType w:val="singleLevel"/>
    <w:tmpl w:val="7070F752"/>
    <w:lvl w:ilvl="0">
      <w:start w:val="5"/>
      <w:numFmt w:val="decimal"/>
      <w:lvlText w:val="%1."/>
      <w:legacy w:legacy="1" w:legacySpace="0" w:legacyIndent="264"/>
      <w:lvlJc w:val="left"/>
      <w:rPr>
        <w:rFonts w:ascii="Arial" w:hAnsi="Arial" w:cs="Arial" w:hint="default"/>
      </w:rPr>
    </w:lvl>
  </w:abstractNum>
  <w:abstractNum w:abstractNumId="57">
    <w:nsid w:val="7F342F18"/>
    <w:multiLevelType w:val="singleLevel"/>
    <w:tmpl w:val="BC161C54"/>
    <w:lvl w:ilvl="0">
      <w:start w:val="1"/>
      <w:numFmt w:val="lowerLetter"/>
      <w:lvlText w:val="%1)"/>
      <w:legacy w:legacy="1" w:legacySpace="0" w:legacyIndent="245"/>
      <w:lvlJc w:val="left"/>
      <w:rPr>
        <w:rFonts w:ascii="Arial" w:hAnsi="Arial" w:cs="Arial" w:hint="default"/>
      </w:rPr>
    </w:lvl>
  </w:abstractNum>
  <w:num w:numId="1">
    <w:abstractNumId w:val="0"/>
    <w:lvlOverride w:ilvl="0">
      <w:lvl w:ilvl="0">
        <w:start w:val="65535"/>
        <w:numFmt w:val="bullet"/>
        <w:lvlText w:val="•"/>
        <w:legacy w:legacy="1" w:legacySpace="0" w:legacyIndent="298"/>
        <w:lvlJc w:val="left"/>
        <w:rPr>
          <w:rFonts w:ascii="Arial" w:hAnsi="Arial" w:cs="Arial" w:hint="default"/>
        </w:rPr>
      </w:lvl>
    </w:lvlOverride>
  </w:num>
  <w:num w:numId="2">
    <w:abstractNumId w:val="53"/>
  </w:num>
  <w:num w:numId="3">
    <w:abstractNumId w:val="22"/>
  </w:num>
  <w:num w:numId="4">
    <w:abstractNumId w:val="0"/>
    <w:lvlOverride w:ilvl="0">
      <w:lvl w:ilvl="0">
        <w:start w:val="65535"/>
        <w:numFmt w:val="bullet"/>
        <w:lvlText w:val="•"/>
        <w:legacy w:legacy="1" w:legacySpace="0" w:legacyIndent="278"/>
        <w:lvlJc w:val="left"/>
        <w:rPr>
          <w:rFonts w:ascii="Arial" w:hAnsi="Arial" w:cs="Arial" w:hint="default"/>
        </w:rPr>
      </w:lvl>
    </w:lvlOverride>
  </w:num>
  <w:num w:numId="5">
    <w:abstractNumId w:val="0"/>
    <w:lvlOverride w:ilvl="0">
      <w:lvl w:ilvl="0">
        <w:start w:val="65535"/>
        <w:numFmt w:val="bullet"/>
        <w:lvlText w:val="•"/>
        <w:legacy w:legacy="1" w:legacySpace="0" w:legacyIndent="250"/>
        <w:lvlJc w:val="left"/>
        <w:rPr>
          <w:rFonts w:ascii="Arial" w:hAnsi="Arial" w:cs="Arial" w:hint="default"/>
        </w:rPr>
      </w:lvl>
    </w:lvlOverride>
  </w:num>
  <w:num w:numId="6">
    <w:abstractNumId w:val="20"/>
  </w:num>
  <w:num w:numId="7">
    <w:abstractNumId w:val="0"/>
    <w:lvlOverride w:ilvl="0">
      <w:lvl w:ilvl="0">
        <w:start w:val="65535"/>
        <w:numFmt w:val="bullet"/>
        <w:lvlText w:val="•"/>
        <w:legacy w:legacy="1" w:legacySpace="0" w:legacyIndent="259"/>
        <w:lvlJc w:val="left"/>
        <w:rPr>
          <w:rFonts w:ascii="Arial" w:hAnsi="Arial" w:cs="Arial" w:hint="default"/>
        </w:rPr>
      </w:lvl>
    </w:lvlOverride>
  </w:num>
  <w:num w:numId="8">
    <w:abstractNumId w:val="0"/>
    <w:lvlOverride w:ilvl="0">
      <w:lvl w:ilvl="0">
        <w:start w:val="65535"/>
        <w:numFmt w:val="bullet"/>
        <w:lvlText w:val="•"/>
        <w:legacy w:legacy="1" w:legacySpace="0" w:legacyIndent="293"/>
        <w:lvlJc w:val="left"/>
        <w:rPr>
          <w:rFonts w:ascii="Arial" w:hAnsi="Arial" w:cs="Arial" w:hint="default"/>
        </w:rPr>
      </w:lvl>
    </w:lvlOverride>
  </w:num>
  <w:num w:numId="9">
    <w:abstractNumId w:val="13"/>
  </w:num>
  <w:num w:numId="10">
    <w:abstractNumId w:val="8"/>
  </w:num>
  <w:num w:numId="11">
    <w:abstractNumId w:val="21"/>
  </w:num>
  <w:num w:numId="12">
    <w:abstractNumId w:val="56"/>
  </w:num>
  <w:num w:numId="13">
    <w:abstractNumId w:val="40"/>
  </w:num>
  <w:num w:numId="14">
    <w:abstractNumId w:val="40"/>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297"/>
        <w:lvlJc w:val="left"/>
        <w:rPr>
          <w:rFonts w:ascii="Arial" w:hAnsi="Arial" w:cs="Arial" w:hint="default"/>
        </w:rPr>
      </w:lvl>
    </w:lvlOverride>
  </w:num>
  <w:num w:numId="16">
    <w:abstractNumId w:val="31"/>
  </w:num>
  <w:num w:numId="17">
    <w:abstractNumId w:val="0"/>
    <w:lvlOverride w:ilvl="0">
      <w:lvl w:ilvl="0">
        <w:start w:val="65535"/>
        <w:numFmt w:val="bullet"/>
        <w:lvlText w:val="•"/>
        <w:legacy w:legacy="1" w:legacySpace="0" w:legacyIndent="299"/>
        <w:lvlJc w:val="left"/>
        <w:rPr>
          <w:rFonts w:ascii="Arial" w:hAnsi="Arial" w:cs="Arial" w:hint="default"/>
        </w:rPr>
      </w:lvl>
    </w:lvlOverride>
  </w:num>
  <w:num w:numId="18">
    <w:abstractNumId w:val="9"/>
  </w:num>
  <w:num w:numId="19">
    <w:abstractNumId w:val="2"/>
  </w:num>
  <w:num w:numId="20">
    <w:abstractNumId w:val="0"/>
    <w:lvlOverride w:ilvl="0">
      <w:lvl w:ilvl="0">
        <w:start w:val="65535"/>
        <w:numFmt w:val="bullet"/>
        <w:lvlText w:val="•"/>
        <w:legacy w:legacy="1" w:legacySpace="0" w:legacyIndent="288"/>
        <w:lvlJc w:val="left"/>
        <w:rPr>
          <w:rFonts w:ascii="Arial" w:hAnsi="Arial" w:cs="Arial" w:hint="default"/>
        </w:rPr>
      </w:lvl>
    </w:lvlOverride>
  </w:num>
  <w:num w:numId="21">
    <w:abstractNumId w:val="15"/>
  </w:num>
  <w:num w:numId="22">
    <w:abstractNumId w:val="19"/>
  </w:num>
  <w:num w:numId="23">
    <w:abstractNumId w:val="5"/>
  </w:num>
  <w:num w:numId="24">
    <w:abstractNumId w:val="5"/>
    <w:lvlOverride w:ilvl="0">
      <w:lvl w:ilvl="0">
        <w:start w:val="3"/>
        <w:numFmt w:val="lowerLetter"/>
        <w:lvlText w:val="%1)"/>
        <w:legacy w:legacy="1" w:legacySpace="0" w:legacyIndent="260"/>
        <w:lvlJc w:val="left"/>
        <w:rPr>
          <w:rFonts w:ascii="Arial" w:hAnsi="Arial" w:cs="Arial" w:hint="default"/>
        </w:rPr>
      </w:lvl>
    </w:lvlOverride>
  </w:num>
  <w:num w:numId="25">
    <w:abstractNumId w:val="4"/>
  </w:num>
  <w:num w:numId="26">
    <w:abstractNumId w:val="36"/>
  </w:num>
  <w:num w:numId="27">
    <w:abstractNumId w:val="35"/>
  </w:num>
  <w:num w:numId="28">
    <w:abstractNumId w:val="41"/>
  </w:num>
  <w:num w:numId="29">
    <w:abstractNumId w:val="41"/>
    <w:lvlOverride w:ilvl="0">
      <w:lvl w:ilvl="0">
        <w:start w:val="1"/>
        <w:numFmt w:val="decimal"/>
        <w:lvlText w:val="%1."/>
        <w:legacy w:legacy="1" w:legacySpace="0" w:legacyIndent="278"/>
        <w:lvlJc w:val="left"/>
        <w:rPr>
          <w:rFonts w:ascii="Arial" w:hAnsi="Arial" w:cs="Arial" w:hint="default"/>
        </w:rPr>
      </w:lvl>
    </w:lvlOverride>
  </w:num>
  <w:num w:numId="30">
    <w:abstractNumId w:val="46"/>
  </w:num>
  <w:num w:numId="31">
    <w:abstractNumId w:val="50"/>
  </w:num>
  <w:num w:numId="32">
    <w:abstractNumId w:val="16"/>
  </w:num>
  <w:num w:numId="33">
    <w:abstractNumId w:val="0"/>
    <w:lvlOverride w:ilvl="0">
      <w:lvl w:ilvl="0">
        <w:start w:val="65535"/>
        <w:numFmt w:val="bullet"/>
        <w:lvlText w:val="&lt;"/>
        <w:legacy w:legacy="1" w:legacySpace="0" w:legacyIndent="250"/>
        <w:lvlJc w:val="left"/>
        <w:rPr>
          <w:rFonts w:ascii="Arial" w:hAnsi="Arial" w:cs="Arial" w:hint="default"/>
        </w:rPr>
      </w:lvl>
    </w:lvlOverride>
  </w:num>
  <w:num w:numId="34">
    <w:abstractNumId w:val="0"/>
    <w:lvlOverride w:ilvl="0">
      <w:lvl w:ilvl="0">
        <w:start w:val="65535"/>
        <w:numFmt w:val="bullet"/>
        <w:lvlText w:val="•"/>
        <w:legacy w:legacy="1" w:legacySpace="0" w:legacyIndent="264"/>
        <w:lvlJc w:val="left"/>
        <w:rPr>
          <w:rFonts w:ascii="Arial" w:hAnsi="Arial" w:cs="Arial" w:hint="default"/>
        </w:rPr>
      </w:lvl>
    </w:lvlOverride>
  </w:num>
  <w:num w:numId="35">
    <w:abstractNumId w:val="12"/>
  </w:num>
  <w:num w:numId="36">
    <w:abstractNumId w:val="55"/>
  </w:num>
  <w:num w:numId="37">
    <w:abstractNumId w:val="52"/>
  </w:num>
  <w:num w:numId="38">
    <w:abstractNumId w:val="44"/>
  </w:num>
  <w:num w:numId="39">
    <w:abstractNumId w:val="14"/>
  </w:num>
  <w:num w:numId="40">
    <w:abstractNumId w:val="27"/>
  </w:num>
  <w:num w:numId="41">
    <w:abstractNumId w:val="7"/>
  </w:num>
  <w:num w:numId="42">
    <w:abstractNumId w:val="0"/>
    <w:lvlOverride w:ilvl="0">
      <w:lvl w:ilvl="0">
        <w:start w:val="65535"/>
        <w:numFmt w:val="bullet"/>
        <w:lvlText w:val="•"/>
        <w:legacy w:legacy="1" w:legacySpace="0" w:legacyIndent="302"/>
        <w:lvlJc w:val="left"/>
        <w:rPr>
          <w:rFonts w:ascii="Arial" w:hAnsi="Arial" w:cs="Arial" w:hint="default"/>
        </w:rPr>
      </w:lvl>
    </w:lvlOverride>
  </w:num>
  <w:num w:numId="43">
    <w:abstractNumId w:val="0"/>
    <w:lvlOverride w:ilvl="0">
      <w:lvl w:ilvl="0">
        <w:start w:val="65535"/>
        <w:numFmt w:val="bullet"/>
        <w:lvlText w:val="•"/>
        <w:legacy w:legacy="1" w:legacySpace="0" w:legacyIndent="283"/>
        <w:lvlJc w:val="left"/>
        <w:rPr>
          <w:rFonts w:ascii="Arial" w:hAnsi="Arial" w:cs="Arial" w:hint="default"/>
        </w:rPr>
      </w:lvl>
    </w:lvlOverride>
  </w:num>
  <w:num w:numId="44">
    <w:abstractNumId w:val="33"/>
  </w:num>
  <w:num w:numId="45">
    <w:abstractNumId w:val="24"/>
  </w:num>
  <w:num w:numId="46">
    <w:abstractNumId w:val="42"/>
  </w:num>
  <w:num w:numId="47">
    <w:abstractNumId w:val="47"/>
  </w:num>
  <w:num w:numId="48">
    <w:abstractNumId w:val="25"/>
  </w:num>
  <w:num w:numId="49">
    <w:abstractNumId w:val="30"/>
  </w:num>
  <w:num w:numId="50">
    <w:abstractNumId w:val="43"/>
  </w:num>
  <w:num w:numId="51">
    <w:abstractNumId w:val="38"/>
  </w:num>
  <w:num w:numId="52">
    <w:abstractNumId w:val="34"/>
  </w:num>
  <w:num w:numId="53">
    <w:abstractNumId w:val="3"/>
  </w:num>
  <w:num w:numId="54">
    <w:abstractNumId w:val="39"/>
  </w:num>
  <w:num w:numId="55">
    <w:abstractNumId w:val="0"/>
    <w:lvlOverride w:ilvl="0">
      <w:lvl w:ilvl="0">
        <w:start w:val="65535"/>
        <w:numFmt w:val="bullet"/>
        <w:lvlText w:val="•"/>
        <w:legacy w:legacy="1" w:legacySpace="0" w:legacyIndent="235"/>
        <w:lvlJc w:val="left"/>
        <w:rPr>
          <w:rFonts w:ascii="Arial" w:hAnsi="Arial" w:cs="Arial" w:hint="default"/>
        </w:rPr>
      </w:lvl>
    </w:lvlOverride>
  </w:num>
  <w:num w:numId="56">
    <w:abstractNumId w:val="0"/>
    <w:lvlOverride w:ilvl="0">
      <w:lvl w:ilvl="0">
        <w:start w:val="65535"/>
        <w:numFmt w:val="bullet"/>
        <w:lvlText w:val="•"/>
        <w:legacy w:legacy="1" w:legacySpace="0" w:legacyIndent="290"/>
        <w:lvlJc w:val="left"/>
        <w:rPr>
          <w:rFonts w:ascii="Arial" w:hAnsi="Arial" w:cs="Arial" w:hint="default"/>
        </w:rPr>
      </w:lvl>
    </w:lvlOverride>
  </w:num>
  <w:num w:numId="57">
    <w:abstractNumId w:val="51"/>
  </w:num>
  <w:num w:numId="58">
    <w:abstractNumId w:val="26"/>
  </w:num>
  <w:num w:numId="59">
    <w:abstractNumId w:val="23"/>
  </w:num>
  <w:num w:numId="60">
    <w:abstractNumId w:val="6"/>
  </w:num>
  <w:num w:numId="61">
    <w:abstractNumId w:val="45"/>
  </w:num>
  <w:num w:numId="62">
    <w:abstractNumId w:val="57"/>
  </w:num>
  <w:num w:numId="63">
    <w:abstractNumId w:val="1"/>
  </w:num>
  <w:num w:numId="64">
    <w:abstractNumId w:val="54"/>
  </w:num>
  <w:num w:numId="65">
    <w:abstractNumId w:val="11"/>
  </w:num>
  <w:num w:numId="66">
    <w:abstractNumId w:val="29"/>
  </w:num>
  <w:num w:numId="67">
    <w:abstractNumId w:val="49"/>
  </w:num>
  <w:num w:numId="68">
    <w:abstractNumId w:val="48"/>
  </w:num>
  <w:num w:numId="69">
    <w:abstractNumId w:val="37"/>
  </w:num>
  <w:num w:numId="70">
    <w:abstractNumId w:val="17"/>
  </w:num>
  <w:num w:numId="71">
    <w:abstractNumId w:val="10"/>
  </w:num>
  <w:num w:numId="72">
    <w:abstractNumId w:val="28"/>
  </w:num>
  <w:num w:numId="73">
    <w:abstractNumId w:val="32"/>
  </w:num>
  <w:num w:numId="74">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mar, Vikash -">
    <w15:presenceInfo w15:providerId="AD" w15:userId="S::vkumar@wiley.com::a9a55a26-5a7b-4921-a8e8-e2e722a508d4"/>
  </w15:person>
  <w15:person w15:author="Nayan Jyoti Saharia">
    <w15:presenceInfo w15:providerId="Windows Live" w15:userId="192b84228093cd32"/>
  </w15:person>
  <w15:person w15:author="Tanmoy Chakraborty">
    <w15:presenceInfo w15:providerId="AD" w15:userId="S::tanchak@iitd.ac.in::5849203b-84ec-4078-a8a7-bbc5771328f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0F2D9B"/>
    <w:rsid w:val="00003C26"/>
    <w:rsid w:val="00006C4E"/>
    <w:rsid w:val="0001331F"/>
    <w:rsid w:val="00014858"/>
    <w:rsid w:val="0001641E"/>
    <w:rsid w:val="000200B3"/>
    <w:rsid w:val="00034DB1"/>
    <w:rsid w:val="00037513"/>
    <w:rsid w:val="000449AF"/>
    <w:rsid w:val="00047BB3"/>
    <w:rsid w:val="0005338D"/>
    <w:rsid w:val="000562E9"/>
    <w:rsid w:val="0006655A"/>
    <w:rsid w:val="00080A73"/>
    <w:rsid w:val="00080E75"/>
    <w:rsid w:val="0008686D"/>
    <w:rsid w:val="00087011"/>
    <w:rsid w:val="0008785D"/>
    <w:rsid w:val="00096E1F"/>
    <w:rsid w:val="000A03B0"/>
    <w:rsid w:val="000A1B18"/>
    <w:rsid w:val="000A2181"/>
    <w:rsid w:val="000A2D76"/>
    <w:rsid w:val="000A6FE4"/>
    <w:rsid w:val="000C17FF"/>
    <w:rsid w:val="000C1A5D"/>
    <w:rsid w:val="000C2623"/>
    <w:rsid w:val="000C7AB8"/>
    <w:rsid w:val="000D4341"/>
    <w:rsid w:val="000E7B57"/>
    <w:rsid w:val="000F2D9B"/>
    <w:rsid w:val="00101E20"/>
    <w:rsid w:val="00105FBC"/>
    <w:rsid w:val="00112CDA"/>
    <w:rsid w:val="00112E32"/>
    <w:rsid w:val="00114CB4"/>
    <w:rsid w:val="00116D24"/>
    <w:rsid w:val="00124041"/>
    <w:rsid w:val="0012465F"/>
    <w:rsid w:val="0012748D"/>
    <w:rsid w:val="00133A4B"/>
    <w:rsid w:val="00142527"/>
    <w:rsid w:val="001442AB"/>
    <w:rsid w:val="00147094"/>
    <w:rsid w:val="00161BF6"/>
    <w:rsid w:val="00164B54"/>
    <w:rsid w:val="0017254B"/>
    <w:rsid w:val="00176B0A"/>
    <w:rsid w:val="00181973"/>
    <w:rsid w:val="00181B54"/>
    <w:rsid w:val="00184103"/>
    <w:rsid w:val="00185AAC"/>
    <w:rsid w:val="0019204A"/>
    <w:rsid w:val="001962F7"/>
    <w:rsid w:val="00197ABF"/>
    <w:rsid w:val="001B5BE6"/>
    <w:rsid w:val="001B79AD"/>
    <w:rsid w:val="001C7137"/>
    <w:rsid w:val="001F2A0A"/>
    <w:rsid w:val="001F4D6A"/>
    <w:rsid w:val="001F562E"/>
    <w:rsid w:val="001F6123"/>
    <w:rsid w:val="002147A6"/>
    <w:rsid w:val="002157FD"/>
    <w:rsid w:val="00215DD4"/>
    <w:rsid w:val="002162DC"/>
    <w:rsid w:val="00217ADC"/>
    <w:rsid w:val="00220DB8"/>
    <w:rsid w:val="00222E5D"/>
    <w:rsid w:val="00223C2D"/>
    <w:rsid w:val="00224310"/>
    <w:rsid w:val="0022461E"/>
    <w:rsid w:val="0023186D"/>
    <w:rsid w:val="0023254E"/>
    <w:rsid w:val="00241A2C"/>
    <w:rsid w:val="002512F2"/>
    <w:rsid w:val="00261577"/>
    <w:rsid w:val="00264F21"/>
    <w:rsid w:val="00285797"/>
    <w:rsid w:val="00291CA1"/>
    <w:rsid w:val="00296C3E"/>
    <w:rsid w:val="002A37A5"/>
    <w:rsid w:val="002A6B64"/>
    <w:rsid w:val="002B09A0"/>
    <w:rsid w:val="002B1A12"/>
    <w:rsid w:val="002C59D9"/>
    <w:rsid w:val="002E4074"/>
    <w:rsid w:val="002F18CF"/>
    <w:rsid w:val="00303A3A"/>
    <w:rsid w:val="00320A78"/>
    <w:rsid w:val="00323811"/>
    <w:rsid w:val="003241FB"/>
    <w:rsid w:val="0032497B"/>
    <w:rsid w:val="00326644"/>
    <w:rsid w:val="00334C3D"/>
    <w:rsid w:val="0033565E"/>
    <w:rsid w:val="00340C68"/>
    <w:rsid w:val="00342C1F"/>
    <w:rsid w:val="00343C99"/>
    <w:rsid w:val="00353703"/>
    <w:rsid w:val="0035427C"/>
    <w:rsid w:val="00362FF2"/>
    <w:rsid w:val="00376EA4"/>
    <w:rsid w:val="00376FB1"/>
    <w:rsid w:val="003809B8"/>
    <w:rsid w:val="003925CF"/>
    <w:rsid w:val="003A0046"/>
    <w:rsid w:val="003A3E47"/>
    <w:rsid w:val="003A4EB1"/>
    <w:rsid w:val="003B438E"/>
    <w:rsid w:val="003B47AB"/>
    <w:rsid w:val="003E4E2B"/>
    <w:rsid w:val="003F1A52"/>
    <w:rsid w:val="003F2924"/>
    <w:rsid w:val="00413372"/>
    <w:rsid w:val="004154CF"/>
    <w:rsid w:val="00416F3F"/>
    <w:rsid w:val="00420CAB"/>
    <w:rsid w:val="00422482"/>
    <w:rsid w:val="004248C6"/>
    <w:rsid w:val="00434B4B"/>
    <w:rsid w:val="00440D09"/>
    <w:rsid w:val="004436D6"/>
    <w:rsid w:val="00446B5A"/>
    <w:rsid w:val="0045508B"/>
    <w:rsid w:val="00460552"/>
    <w:rsid w:val="0046782F"/>
    <w:rsid w:val="00482EE7"/>
    <w:rsid w:val="004872CD"/>
    <w:rsid w:val="00487E8E"/>
    <w:rsid w:val="004908D2"/>
    <w:rsid w:val="004926E3"/>
    <w:rsid w:val="004940F0"/>
    <w:rsid w:val="004A4E29"/>
    <w:rsid w:val="004A6D83"/>
    <w:rsid w:val="004B09CF"/>
    <w:rsid w:val="004B1391"/>
    <w:rsid w:val="004B344A"/>
    <w:rsid w:val="004B6FCB"/>
    <w:rsid w:val="004C116A"/>
    <w:rsid w:val="004C1F71"/>
    <w:rsid w:val="004D405E"/>
    <w:rsid w:val="004D5912"/>
    <w:rsid w:val="004E0803"/>
    <w:rsid w:val="004E097F"/>
    <w:rsid w:val="004E0B5F"/>
    <w:rsid w:val="004E4B78"/>
    <w:rsid w:val="004E503E"/>
    <w:rsid w:val="004F2055"/>
    <w:rsid w:val="004F4D2F"/>
    <w:rsid w:val="00500191"/>
    <w:rsid w:val="005142A7"/>
    <w:rsid w:val="00537270"/>
    <w:rsid w:val="00550D1B"/>
    <w:rsid w:val="00554622"/>
    <w:rsid w:val="00556082"/>
    <w:rsid w:val="00562081"/>
    <w:rsid w:val="00565F60"/>
    <w:rsid w:val="00567E81"/>
    <w:rsid w:val="00571D51"/>
    <w:rsid w:val="00586581"/>
    <w:rsid w:val="0059617E"/>
    <w:rsid w:val="005A3B3A"/>
    <w:rsid w:val="005A3D2F"/>
    <w:rsid w:val="005B0AAA"/>
    <w:rsid w:val="005B44EC"/>
    <w:rsid w:val="005B5FFC"/>
    <w:rsid w:val="005B67CF"/>
    <w:rsid w:val="005B776C"/>
    <w:rsid w:val="005C038F"/>
    <w:rsid w:val="005C1FBA"/>
    <w:rsid w:val="005C42D0"/>
    <w:rsid w:val="005C5C69"/>
    <w:rsid w:val="005D09CA"/>
    <w:rsid w:val="005D1F29"/>
    <w:rsid w:val="005E4951"/>
    <w:rsid w:val="00601DF5"/>
    <w:rsid w:val="00602946"/>
    <w:rsid w:val="00604666"/>
    <w:rsid w:val="0060635F"/>
    <w:rsid w:val="00612188"/>
    <w:rsid w:val="00620B2C"/>
    <w:rsid w:val="0062232C"/>
    <w:rsid w:val="00627A80"/>
    <w:rsid w:val="00631058"/>
    <w:rsid w:val="00632BD7"/>
    <w:rsid w:val="00634C50"/>
    <w:rsid w:val="006423AD"/>
    <w:rsid w:val="00650249"/>
    <w:rsid w:val="006558AD"/>
    <w:rsid w:val="00656F91"/>
    <w:rsid w:val="0065763A"/>
    <w:rsid w:val="006721B1"/>
    <w:rsid w:val="00676E46"/>
    <w:rsid w:val="006912C0"/>
    <w:rsid w:val="0069637C"/>
    <w:rsid w:val="006A51B1"/>
    <w:rsid w:val="006B0F7F"/>
    <w:rsid w:val="006B2CD4"/>
    <w:rsid w:val="006B721B"/>
    <w:rsid w:val="006B75D4"/>
    <w:rsid w:val="006C578C"/>
    <w:rsid w:val="006C6D9A"/>
    <w:rsid w:val="006C73CF"/>
    <w:rsid w:val="006E4FE5"/>
    <w:rsid w:val="006F79D1"/>
    <w:rsid w:val="00700E94"/>
    <w:rsid w:val="0070442B"/>
    <w:rsid w:val="00712080"/>
    <w:rsid w:val="00714101"/>
    <w:rsid w:val="00717001"/>
    <w:rsid w:val="007209D6"/>
    <w:rsid w:val="00720C1F"/>
    <w:rsid w:val="00725190"/>
    <w:rsid w:val="007276A4"/>
    <w:rsid w:val="00737289"/>
    <w:rsid w:val="00740255"/>
    <w:rsid w:val="0074471F"/>
    <w:rsid w:val="007473C3"/>
    <w:rsid w:val="0076431D"/>
    <w:rsid w:val="00772DA7"/>
    <w:rsid w:val="00781555"/>
    <w:rsid w:val="0078390D"/>
    <w:rsid w:val="00785D7B"/>
    <w:rsid w:val="0078784D"/>
    <w:rsid w:val="007A7F4A"/>
    <w:rsid w:val="007B6880"/>
    <w:rsid w:val="007C21F4"/>
    <w:rsid w:val="007D5C5B"/>
    <w:rsid w:val="007D7A30"/>
    <w:rsid w:val="007E24BE"/>
    <w:rsid w:val="007E70BF"/>
    <w:rsid w:val="007F11A8"/>
    <w:rsid w:val="007F133B"/>
    <w:rsid w:val="00805EEB"/>
    <w:rsid w:val="00820770"/>
    <w:rsid w:val="00834168"/>
    <w:rsid w:val="00835D22"/>
    <w:rsid w:val="00844660"/>
    <w:rsid w:val="00855401"/>
    <w:rsid w:val="008656F8"/>
    <w:rsid w:val="00875183"/>
    <w:rsid w:val="00886378"/>
    <w:rsid w:val="00886CC1"/>
    <w:rsid w:val="00887F76"/>
    <w:rsid w:val="00894358"/>
    <w:rsid w:val="008A225A"/>
    <w:rsid w:val="008B4381"/>
    <w:rsid w:val="008B4C7E"/>
    <w:rsid w:val="008B7A52"/>
    <w:rsid w:val="008C064F"/>
    <w:rsid w:val="008C1C1E"/>
    <w:rsid w:val="008C2C3D"/>
    <w:rsid w:val="008C3BE1"/>
    <w:rsid w:val="008C3EC6"/>
    <w:rsid w:val="008D7D28"/>
    <w:rsid w:val="008E3398"/>
    <w:rsid w:val="008E34DC"/>
    <w:rsid w:val="008F0230"/>
    <w:rsid w:val="008F0965"/>
    <w:rsid w:val="008F1524"/>
    <w:rsid w:val="008F5D4F"/>
    <w:rsid w:val="009055E4"/>
    <w:rsid w:val="00920945"/>
    <w:rsid w:val="00923028"/>
    <w:rsid w:val="0093737B"/>
    <w:rsid w:val="0093791E"/>
    <w:rsid w:val="00955033"/>
    <w:rsid w:val="00961558"/>
    <w:rsid w:val="00962C1E"/>
    <w:rsid w:val="00975EA3"/>
    <w:rsid w:val="00976E41"/>
    <w:rsid w:val="0098286C"/>
    <w:rsid w:val="00984CEF"/>
    <w:rsid w:val="00986608"/>
    <w:rsid w:val="00992C7D"/>
    <w:rsid w:val="00993890"/>
    <w:rsid w:val="0099638C"/>
    <w:rsid w:val="009A2F60"/>
    <w:rsid w:val="009A48E0"/>
    <w:rsid w:val="009A69EB"/>
    <w:rsid w:val="009A7A5B"/>
    <w:rsid w:val="009A7AED"/>
    <w:rsid w:val="009B3CCE"/>
    <w:rsid w:val="009B4625"/>
    <w:rsid w:val="009B52C4"/>
    <w:rsid w:val="009C052C"/>
    <w:rsid w:val="009D1824"/>
    <w:rsid w:val="009D3707"/>
    <w:rsid w:val="009E4EDC"/>
    <w:rsid w:val="009E6258"/>
    <w:rsid w:val="009E6ED4"/>
    <w:rsid w:val="009F0845"/>
    <w:rsid w:val="009F3D28"/>
    <w:rsid w:val="009F4AB2"/>
    <w:rsid w:val="009F6B1B"/>
    <w:rsid w:val="00A05C6B"/>
    <w:rsid w:val="00A07750"/>
    <w:rsid w:val="00A303B9"/>
    <w:rsid w:val="00A3333C"/>
    <w:rsid w:val="00A35552"/>
    <w:rsid w:val="00A45E4E"/>
    <w:rsid w:val="00A46369"/>
    <w:rsid w:val="00A50E4F"/>
    <w:rsid w:val="00A52F10"/>
    <w:rsid w:val="00A6572E"/>
    <w:rsid w:val="00A756C5"/>
    <w:rsid w:val="00A81C33"/>
    <w:rsid w:val="00A85E40"/>
    <w:rsid w:val="00A95EF6"/>
    <w:rsid w:val="00A97150"/>
    <w:rsid w:val="00AA6A50"/>
    <w:rsid w:val="00AB1928"/>
    <w:rsid w:val="00AD445A"/>
    <w:rsid w:val="00AD4FEC"/>
    <w:rsid w:val="00AE4388"/>
    <w:rsid w:val="00AF778F"/>
    <w:rsid w:val="00B036ED"/>
    <w:rsid w:val="00B33137"/>
    <w:rsid w:val="00B47449"/>
    <w:rsid w:val="00B5317A"/>
    <w:rsid w:val="00B533A0"/>
    <w:rsid w:val="00B55E8D"/>
    <w:rsid w:val="00B65D6D"/>
    <w:rsid w:val="00B85C29"/>
    <w:rsid w:val="00B928A2"/>
    <w:rsid w:val="00BA247E"/>
    <w:rsid w:val="00BB091A"/>
    <w:rsid w:val="00BB19E6"/>
    <w:rsid w:val="00BB7AED"/>
    <w:rsid w:val="00BD5980"/>
    <w:rsid w:val="00BD5C21"/>
    <w:rsid w:val="00BD5F05"/>
    <w:rsid w:val="00BE02FC"/>
    <w:rsid w:val="00BE1789"/>
    <w:rsid w:val="00BE4687"/>
    <w:rsid w:val="00BE46F6"/>
    <w:rsid w:val="00BF424C"/>
    <w:rsid w:val="00BF65DA"/>
    <w:rsid w:val="00BF675B"/>
    <w:rsid w:val="00C02137"/>
    <w:rsid w:val="00C026EA"/>
    <w:rsid w:val="00C041BE"/>
    <w:rsid w:val="00C043C3"/>
    <w:rsid w:val="00C10669"/>
    <w:rsid w:val="00C11808"/>
    <w:rsid w:val="00C275FF"/>
    <w:rsid w:val="00C33621"/>
    <w:rsid w:val="00C532E4"/>
    <w:rsid w:val="00C5448C"/>
    <w:rsid w:val="00C62440"/>
    <w:rsid w:val="00C6272E"/>
    <w:rsid w:val="00C66A93"/>
    <w:rsid w:val="00C7179A"/>
    <w:rsid w:val="00C811F1"/>
    <w:rsid w:val="00C8143E"/>
    <w:rsid w:val="00C86595"/>
    <w:rsid w:val="00CC03A8"/>
    <w:rsid w:val="00CC3ECA"/>
    <w:rsid w:val="00CD2C0C"/>
    <w:rsid w:val="00CD4116"/>
    <w:rsid w:val="00CD43DB"/>
    <w:rsid w:val="00CD6360"/>
    <w:rsid w:val="00CE48BE"/>
    <w:rsid w:val="00D11B38"/>
    <w:rsid w:val="00D11F57"/>
    <w:rsid w:val="00D16E33"/>
    <w:rsid w:val="00D16FE5"/>
    <w:rsid w:val="00D3027E"/>
    <w:rsid w:val="00D323DA"/>
    <w:rsid w:val="00D326C4"/>
    <w:rsid w:val="00D414C7"/>
    <w:rsid w:val="00D459FA"/>
    <w:rsid w:val="00D466F6"/>
    <w:rsid w:val="00D474DB"/>
    <w:rsid w:val="00D52D17"/>
    <w:rsid w:val="00D5620E"/>
    <w:rsid w:val="00D57A6D"/>
    <w:rsid w:val="00D61968"/>
    <w:rsid w:val="00D62DD3"/>
    <w:rsid w:val="00D632FB"/>
    <w:rsid w:val="00D67396"/>
    <w:rsid w:val="00D84804"/>
    <w:rsid w:val="00D95414"/>
    <w:rsid w:val="00DA0AC6"/>
    <w:rsid w:val="00DA330E"/>
    <w:rsid w:val="00DA345E"/>
    <w:rsid w:val="00DA6D78"/>
    <w:rsid w:val="00DB7DD7"/>
    <w:rsid w:val="00DC1A8B"/>
    <w:rsid w:val="00DE5114"/>
    <w:rsid w:val="00DE5B47"/>
    <w:rsid w:val="00DE7FC3"/>
    <w:rsid w:val="00DF0DAB"/>
    <w:rsid w:val="00DF12A4"/>
    <w:rsid w:val="00DF1C62"/>
    <w:rsid w:val="00DF5496"/>
    <w:rsid w:val="00DF5B80"/>
    <w:rsid w:val="00DF5DC1"/>
    <w:rsid w:val="00DF6724"/>
    <w:rsid w:val="00E03C83"/>
    <w:rsid w:val="00E06976"/>
    <w:rsid w:val="00E11FC5"/>
    <w:rsid w:val="00E30E27"/>
    <w:rsid w:val="00E326C4"/>
    <w:rsid w:val="00E55AE2"/>
    <w:rsid w:val="00E66320"/>
    <w:rsid w:val="00E71AA9"/>
    <w:rsid w:val="00E72051"/>
    <w:rsid w:val="00E81B6E"/>
    <w:rsid w:val="00E81CF4"/>
    <w:rsid w:val="00E86902"/>
    <w:rsid w:val="00E9196F"/>
    <w:rsid w:val="00E927BA"/>
    <w:rsid w:val="00E93669"/>
    <w:rsid w:val="00E9536A"/>
    <w:rsid w:val="00E96C02"/>
    <w:rsid w:val="00EA7EBB"/>
    <w:rsid w:val="00EB6EB2"/>
    <w:rsid w:val="00EC0252"/>
    <w:rsid w:val="00EC17D0"/>
    <w:rsid w:val="00ED3E6B"/>
    <w:rsid w:val="00EE0FA9"/>
    <w:rsid w:val="00EE3552"/>
    <w:rsid w:val="00F0539E"/>
    <w:rsid w:val="00F07F50"/>
    <w:rsid w:val="00F31BEA"/>
    <w:rsid w:val="00F342D5"/>
    <w:rsid w:val="00F5085D"/>
    <w:rsid w:val="00F521ED"/>
    <w:rsid w:val="00F52C4A"/>
    <w:rsid w:val="00F559DE"/>
    <w:rsid w:val="00F60B9B"/>
    <w:rsid w:val="00F669E9"/>
    <w:rsid w:val="00F67AFD"/>
    <w:rsid w:val="00F72D01"/>
    <w:rsid w:val="00F763BB"/>
    <w:rsid w:val="00F82539"/>
    <w:rsid w:val="00F849E4"/>
    <w:rsid w:val="00F92FDA"/>
    <w:rsid w:val="00FA260A"/>
    <w:rsid w:val="00FA76C6"/>
    <w:rsid w:val="00FC3DAB"/>
    <w:rsid w:val="00FC5ED0"/>
    <w:rsid w:val="00FF0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5E"/>
    <w:pPr>
      <w:widowControl w:val="0"/>
      <w:autoSpaceDE w:val="0"/>
      <w:autoSpaceDN w:val="0"/>
      <w:adjustRightInd w:val="0"/>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0A6FE4"/>
    <w:pPr>
      <w:shd w:val="clear" w:color="auto" w:fill="FFFFFF"/>
      <w:tabs>
        <w:tab w:val="center" w:pos="4680"/>
        <w:tab w:val="right" w:pos="9360"/>
      </w:tabs>
      <w:jc w:val="both"/>
    </w:pPr>
    <w:rPr>
      <w:rFonts w:ascii="Times New Roman" w:hAnsi="Times New Roman" w:cs="Times New Roman"/>
    </w:rPr>
  </w:style>
  <w:style w:type="character" w:customStyle="1" w:styleId="MTDisplayEquationChar">
    <w:name w:val="MTDisplayEquation Char"/>
    <w:link w:val="MTDisplayEquation"/>
    <w:rsid w:val="000A6FE4"/>
    <w:rPr>
      <w:rFonts w:ascii="Times New Roman" w:hAnsi="Times New Roman"/>
      <w:shd w:val="clear" w:color="auto" w:fill="FFFFFF"/>
    </w:rPr>
  </w:style>
  <w:style w:type="character" w:styleId="Hyperlink">
    <w:name w:val="Hyperlink"/>
    <w:uiPriority w:val="99"/>
    <w:unhideWhenUsed/>
    <w:rsid w:val="004436D6"/>
    <w:rPr>
      <w:color w:val="0000FF"/>
      <w:u w:val="single"/>
    </w:rPr>
  </w:style>
  <w:style w:type="character" w:styleId="FootnoteReference">
    <w:name w:val="footnote reference"/>
    <w:uiPriority w:val="99"/>
    <w:semiHidden/>
    <w:unhideWhenUsed/>
    <w:rsid w:val="00181B54"/>
    <w:rPr>
      <w:vertAlign w:val="superscript"/>
    </w:rPr>
  </w:style>
  <w:style w:type="paragraph" w:styleId="FootnoteText">
    <w:name w:val="footnote text"/>
    <w:basedOn w:val="Normal"/>
    <w:link w:val="FootnoteTextChar"/>
    <w:uiPriority w:val="99"/>
    <w:semiHidden/>
    <w:unhideWhenUsed/>
    <w:rsid w:val="009F3D28"/>
  </w:style>
  <w:style w:type="character" w:customStyle="1" w:styleId="FootnoteTextChar">
    <w:name w:val="Footnote Text Char"/>
    <w:link w:val="FootnoteText"/>
    <w:uiPriority w:val="99"/>
    <w:semiHidden/>
    <w:rsid w:val="009F3D28"/>
    <w:rPr>
      <w:rFonts w:ascii="Arial" w:hAnsi="Arial" w:cs="Arial"/>
    </w:rPr>
  </w:style>
  <w:style w:type="paragraph" w:styleId="Revision">
    <w:name w:val="Revision"/>
    <w:hidden/>
    <w:uiPriority w:val="99"/>
    <w:semiHidden/>
    <w:rsid w:val="007B6880"/>
    <w:rPr>
      <w:rFonts w:ascii="Arial" w:hAnsi="Arial" w:cs="Arial"/>
    </w:rPr>
  </w:style>
  <w:style w:type="character" w:styleId="CommentReference">
    <w:name w:val="annotation reference"/>
    <w:uiPriority w:val="99"/>
    <w:semiHidden/>
    <w:unhideWhenUsed/>
    <w:rsid w:val="004248C6"/>
    <w:rPr>
      <w:sz w:val="16"/>
      <w:szCs w:val="16"/>
    </w:rPr>
  </w:style>
  <w:style w:type="paragraph" w:styleId="CommentText">
    <w:name w:val="annotation text"/>
    <w:basedOn w:val="Normal"/>
    <w:link w:val="CommentTextChar"/>
    <w:uiPriority w:val="99"/>
    <w:unhideWhenUsed/>
    <w:rsid w:val="004248C6"/>
  </w:style>
  <w:style w:type="character" w:customStyle="1" w:styleId="CommentTextChar">
    <w:name w:val="Comment Text Char"/>
    <w:link w:val="CommentText"/>
    <w:uiPriority w:val="99"/>
    <w:rsid w:val="004248C6"/>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4248C6"/>
    <w:rPr>
      <w:b/>
      <w:bCs/>
    </w:rPr>
  </w:style>
  <w:style w:type="character" w:customStyle="1" w:styleId="CommentSubjectChar">
    <w:name w:val="Comment Subject Char"/>
    <w:link w:val="CommentSubject"/>
    <w:uiPriority w:val="99"/>
    <w:semiHidden/>
    <w:rsid w:val="004248C6"/>
    <w:rPr>
      <w:rFonts w:ascii="Arial" w:hAnsi="Arial" w:cs="Arial"/>
      <w:b/>
      <w:bCs/>
      <w:lang w:val="en-US" w:eastAsia="en-US"/>
    </w:rPr>
  </w:style>
  <w:style w:type="paragraph" w:styleId="BalloonText">
    <w:name w:val="Balloon Text"/>
    <w:basedOn w:val="Normal"/>
    <w:link w:val="BalloonTextChar"/>
    <w:uiPriority w:val="99"/>
    <w:semiHidden/>
    <w:unhideWhenUsed/>
    <w:rsid w:val="004E0803"/>
    <w:rPr>
      <w:rFonts w:ascii="Tahoma" w:hAnsi="Tahoma" w:cs="Tahoma"/>
      <w:sz w:val="16"/>
      <w:szCs w:val="16"/>
    </w:rPr>
  </w:style>
  <w:style w:type="character" w:customStyle="1" w:styleId="BalloonTextChar">
    <w:name w:val="Balloon Text Char"/>
    <w:basedOn w:val="DefaultParagraphFont"/>
    <w:link w:val="BalloonText"/>
    <w:uiPriority w:val="99"/>
    <w:semiHidden/>
    <w:rsid w:val="004E0803"/>
    <w:rPr>
      <w:rFonts w:ascii="Tahoma" w:hAnsi="Tahoma" w:cs="Tahoma"/>
      <w:sz w:val="16"/>
      <w:szCs w:val="16"/>
    </w:rPr>
  </w:style>
  <w:style w:type="character" w:customStyle="1" w:styleId="fontstyle01">
    <w:name w:val="fontstyle01"/>
    <w:basedOn w:val="DefaultParagraphFont"/>
    <w:rsid w:val="009C052C"/>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C052C"/>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FA260A"/>
    <w:pPr>
      <w:ind w:left="720"/>
    </w:pPr>
  </w:style>
  <w:style w:type="character" w:customStyle="1" w:styleId="UnresolvedMention">
    <w:name w:val="Unresolved Mention"/>
    <w:basedOn w:val="DefaultParagraphFont"/>
    <w:uiPriority w:val="99"/>
    <w:semiHidden/>
    <w:unhideWhenUsed/>
    <w:rsid w:val="0055608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463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hyperlink" Target="https://github.com/NiuTrans/ABigSurvey" TargetMode="External"/><Relationship Id="rId76" Type="http://schemas.microsoft.com/office/2011/relationships/commentsExtended" Target="commentsExtended.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5.wmf"/><Relationship Id="rId7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4.wmf"/><Relationship Id="rId58" Type="http://schemas.openxmlformats.org/officeDocument/2006/relationships/theme" Target="theme/theme1.xml"/><Relationship Id="rId7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hyperlink" Target="https://playground.tensorflow.org/" TargetMode="External"/><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41.wmf"/><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C37CDE872264EAB6E4D6F8D71709E" ma:contentTypeVersion="20" ma:contentTypeDescription="Create a new document." ma:contentTypeScope="" ma:versionID="4a8ab0723a6ba7aac201f8b894f69d87">
  <xsd:schema xmlns:xsd="http://www.w3.org/2001/XMLSchema" xmlns:xs="http://www.w3.org/2001/XMLSchema" xmlns:p="http://schemas.microsoft.com/office/2006/metadata/properties" xmlns:ns1="http://schemas.microsoft.com/sharepoint/v3" xmlns:ns2="b2ff5dd9-dce1-4a98-96f8-3e27c44f6c75" xmlns:ns3="b716c87f-0615-4b01-9223-3e2d038f2e4f" targetNamespace="http://schemas.microsoft.com/office/2006/metadata/properties" ma:root="true" ma:fieldsID="da2943c17182acd40147c79f687b7164" ns1:_="" ns2:_="" ns3:_="">
    <xsd:import namespace="http://schemas.microsoft.com/sharepoint/v3"/>
    <xsd:import namespace="b2ff5dd9-dce1-4a98-96f8-3e27c44f6c75"/>
    <xsd:import namespace="b716c87f-0615-4b01-9223-3e2d038f2e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f5dd9-dce1-4a98-96f8-3e27c44f6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6c87f-0615-4b01-9223-3e2d038f2e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83a773-7a33-4925-9404-953863fb2f01}" ma:internalName="TaxCatchAll" ma:showField="CatchAllData" ma:web="b716c87f-0615-4b01-9223-3e2d038f2e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2ff5dd9-dce1-4a98-96f8-3e27c44f6c75">
      <Terms xmlns="http://schemas.microsoft.com/office/infopath/2007/PartnerControls"/>
    </lcf76f155ced4ddcb4097134ff3c332f>
    <TaxCatchAll xmlns="b716c87f-0615-4b01-9223-3e2d038f2e4f"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D0D41-A74B-42DA-A6FB-CB85AF362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ff5dd9-dce1-4a98-96f8-3e27c44f6c75"/>
    <ds:schemaRef ds:uri="b716c87f-0615-4b01-9223-3e2d038f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3701F2-E443-4F09-8DCE-18C31B481A89}">
  <ds:schemaRefs>
    <ds:schemaRef ds:uri="http://schemas.microsoft.com/sharepoint/v3/contenttype/forms"/>
  </ds:schemaRefs>
</ds:datastoreItem>
</file>

<file path=customXml/itemProps3.xml><?xml version="1.0" encoding="utf-8"?>
<ds:datastoreItem xmlns:ds="http://schemas.openxmlformats.org/officeDocument/2006/customXml" ds:itemID="{44E5C867-AED4-41BA-B6AE-31E7D6153B53}">
  <ds:schemaRefs>
    <ds:schemaRef ds:uri="http://schemas.microsoft.com/office/2006/metadata/properties"/>
    <ds:schemaRef ds:uri="http://schemas.microsoft.com/office/infopath/2007/PartnerControls"/>
    <ds:schemaRef ds:uri="http://schemas.microsoft.com/sharepoint/v3"/>
    <ds:schemaRef ds:uri="b2ff5dd9-dce1-4a98-96f8-3e27c44f6c75"/>
    <ds:schemaRef ds:uri="b716c87f-0615-4b01-9223-3e2d038f2e4f"/>
  </ds:schemaRefs>
</ds:datastoreItem>
</file>

<file path=customXml/itemProps4.xml><?xml version="1.0" encoding="utf-8"?>
<ds:datastoreItem xmlns:ds="http://schemas.openxmlformats.org/officeDocument/2006/customXml" ds:itemID="{FDE8125C-0086-4DCB-A71C-DFDCF35A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22</Pages>
  <Words>12859</Words>
  <Characters>73301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174</cp:revision>
  <dcterms:created xsi:type="dcterms:W3CDTF">2024-09-13T13:17:00Z</dcterms:created>
  <dcterms:modified xsi:type="dcterms:W3CDTF">2024-11-30T12:05:00Z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ee0cb16e0a64fe417657fec94ed000a5a6431ac8aa167b5d20a72d53835afdca</vt:lpwstr>
  </property>
  <property fmtid="{D5CDD505-2E9C-101B-9397-08002B2CF9AE}" pid="3" name="ContentTypeId">
    <vt:lpwstr>0x010100B02C37CDE872264EAB6E4D6F8D71709E</vt:lpwstr>
  </property>
</Properties>
</file>