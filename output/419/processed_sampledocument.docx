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49" w:rsidRDefault="00977949" w:rsidP="00977949">
      <w:pPr>
        <w:rPr>
          <w:b/>
          <w:bCs/>
        </w:rPr>
      </w:pPr>
    </w:p>
    <w:p w:rsidR="00977949" w:rsidRPr="00373F36" w:rsidRDefault="00977949" w:rsidP="00977949">
      <w:pPr>
        <w:rPr>
          <w:b/>
          <w:bCs/>
        </w:rPr>
      </w:pPr>
      <w:r>
        <w:t>10.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t>India</w:t>
      </w:r>
    </w:p>
    <w:p w:rsidR="00977949" w:rsidRDefault="00977949" w:rsidP="00E824BF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E824BF" w:rsidRPr="00E824BF" w:rsidRDefault="00E824BF" w:rsidP="00E824BF">
      <w:pPr>
        <w:jc w:val="both"/>
      </w:pPr>
    </w:p>
    <w:p w:rsidR="00977949" w:rsidRDefault="00977949" w:rsidP="00977949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977949" w:rsidRPr="00FD3E17" w:rsidRDefault="00977949" w:rsidP="00977949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977949" w:rsidRPr="00333321" w:rsidRDefault="00977949" w:rsidP="00977949">
      <w:pPr>
        <w:rPr>
          <w:i/>
        </w:rPr>
      </w:pPr>
      <w:r>
        <w:t>see</w:t>
      </w:r>
    </w:p>
    <w:p w:rsidR="00977949" w:rsidRDefault="00977949" w:rsidP="00977949">
      <w:pPr>
        <w:jc w:val="center"/>
      </w:pPr>
    </w:p>
    <w:p w:rsidR="00977949" w:rsidRDefault="00977949" w:rsidP="00977949"/>
    <w:p w:rsidR="00977949" w:rsidRPr="00007D29" w:rsidRDefault="00977949" w:rsidP="0097794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977949" w:rsidRPr="00007D29" w:rsidRDefault="00977949" w:rsidP="00977949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977949" w:rsidRDefault="00977949" w:rsidP="00977949"/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977949" w:rsidRPr="00FD3E17" w:rsidRDefault="00977949" w:rsidP="0097794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977949" w:rsidRDefault="00977949" w:rsidP="00977949"/>
    <w:p w:rsidR="00977949" w:rsidRDefault="00977949" w:rsidP="00977949"/>
    <w:p w:rsidR="00977949" w:rsidRDefault="00977949" w:rsidP="00977949">
      <w:pPr>
        <w:jc w:val="center"/>
        <w:rPr>
          <w:b/>
          <w:bCs/>
        </w:rPr>
      </w:pPr>
    </w:p>
    <w:p w:rsidR="00977949" w:rsidRDefault="00977949" w:rsidP="00977949">
      <w:pPr>
        <w:jc w:val="center"/>
        <w:rPr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977949" w:rsidRDefault="00977949" w:rsidP="0097794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CB6B2F" w:rsidRPr="00CB6B2F" w:rsidRDefault="00CB6B2F" w:rsidP="00977949">
      <w:pPr>
        <w:jc w:val="both"/>
        <w:rPr>
          <w:i/>
        </w:rPr>
      </w:pPr>
      <w:r>
        <w:t>see</w:t>
      </w:r>
    </w:p>
    <w:p w:rsidR="00977949" w:rsidRPr="00007D29" w:rsidRDefault="00977949" w:rsidP="00977949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977949" w:rsidRPr="00007D29" w:rsidRDefault="00977949" w:rsidP="00977949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977949" w:rsidRPr="00007D29" w:rsidRDefault="00977949" w:rsidP="00977949">
      <w:pPr>
        <w:jc w:val="both"/>
      </w:pPr>
    </w:p>
    <w:p w:rsidR="00977949" w:rsidRDefault="00977949" w:rsidP="00977949"/>
    <w:p w:rsidR="00977949" w:rsidRDefault="00977949" w:rsidP="00977949">
      <w:pPr>
        <w:rPr>
          <w:b/>
          <w:bCs/>
          <w:i/>
          <w:iCs/>
        </w:rPr>
      </w:pPr>
    </w:p>
    <w:p w:rsidR="00977949" w:rsidRPr="00D47CCA" w:rsidRDefault="00977949" w:rsidP="00977949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(OB)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t>other's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Groups</w:t>
      </w:r>
      <w:r>
        <w:t xml:space="preserve"> </w:t>
      </w:r>
      <w:r>
        <w:t>are</w:t>
      </w:r>
      <w:r>
        <w:t xml:space="preserve"> </w:t>
      </w:r>
      <w:r>
        <w:t>central</w:t>
      </w:r>
      <w:r>
        <w:t xml:space="preserve"> </w:t>
      </w:r>
      <w:r>
        <w:t>to</w:t>
      </w:r>
      <w:r>
        <w:t xml:space="preserve"> </w:t>
      </w:r>
      <w:r>
        <w:t>most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activities.</w:t>
      </w:r>
      <w:r>
        <w:t xml:space="preserve"> </w:t>
      </w:r>
      <w:r>
        <w:t>Understanding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involves</w:t>
      </w:r>
      <w:r>
        <w:t xml:space="preserve"> </w:t>
      </w:r>
      <w:r>
        <w:t>examining</w:t>
      </w:r>
      <w:r>
        <w:t xml:space="preserve"> </w:t>
      </w:r>
      <w:r>
        <w:t>how</w:t>
      </w:r>
      <w:r>
        <w:t xml:space="preserve"> </w:t>
      </w:r>
      <w:r>
        <w:t>individuals</w:t>
      </w:r>
      <w:r>
        <w:t xml:space="preserve"> </w:t>
      </w:r>
      <w:r>
        <w:rPr>
          <w:color w:val="FF0000"/>
        </w:rPr>
        <w:t>intract</w:t>
      </w:r>
      <w:r>
        <w:t xml:space="preserve"> </w:t>
      </w:r>
      <w:r>
        <w:t>and</w:t>
      </w:r>
      <w:r>
        <w:t xml:space="preserve"> </w:t>
      </w:r>
      <w:r>
        <w:t>collaborate</w:t>
      </w:r>
      <w:r>
        <w:t xml:space="preserve"> </w:t>
      </w:r>
      <w:r>
        <w:t>within</w:t>
      </w:r>
      <w:r>
        <w:t xml:space="preserve"> </w:t>
      </w:r>
      <w:r>
        <w:t>teams.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Group</w:t>
      </w:r>
      <w:r>
        <w:t xml:space="preserve"> </w:t>
      </w:r>
      <w:r>
        <w:t>Formation:</w:t>
      </w:r>
      <w:r>
        <w:t xml:space="preserve"> </w:t>
      </w:r>
      <w:r>
        <w:t>Groups</w:t>
      </w:r>
      <w:r>
        <w:t xml:space="preserve"> </w:t>
      </w:r>
      <w:r>
        <w:t>often</w:t>
      </w:r>
      <w:r>
        <w:t xml:space="preserve"> </w:t>
      </w:r>
      <w:r>
        <w:t>form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shared</w:t>
      </w:r>
      <w:r>
        <w:t xml:space="preserve"> </w:t>
      </w:r>
      <w:r>
        <w:t>goals</w:t>
      </w:r>
      <w:r>
        <w:t xml:space="preserve"> </w:t>
      </w:r>
      <w:r>
        <w:t>or</w:t>
      </w:r>
      <w:r>
        <w:t xml:space="preserve"> </w:t>
      </w:r>
      <w:r>
        <w:t>interests.</w:t>
      </w:r>
      <w:r>
        <w:t xml:space="preserve"> </w:t>
      </w:r>
      <w:r>
        <w:rPr>
          <w:color w:val="FF0000"/>
        </w:rPr>
        <w:t>Tuckman's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development—forming,</w:t>
      </w:r>
      <w:r>
        <w:t xml:space="preserve"> </w:t>
      </w:r>
      <w:r>
        <w:t>storming,</w:t>
      </w:r>
      <w:r>
        <w:t xml:space="preserve"> </w:t>
      </w:r>
      <w:r>
        <w:rPr>
          <w:color w:val="FF0000"/>
        </w:rPr>
        <w:t>norming,</w:t>
      </w:r>
      <w:r>
        <w:t xml:space="preserve"> </w:t>
      </w:r>
      <w:r>
        <w:t>performing,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adjourning—are</w:t>
      </w:r>
      <w:r>
        <w:t xml:space="preserve"> </w:t>
      </w:r>
      <w:r>
        <w:t>widely</w:t>
      </w:r>
      <w:r>
        <w:t xml:space="preserve"> </w:t>
      </w:r>
      <w:r>
        <w:rPr>
          <w:color w:val="FF0000"/>
        </w:rPr>
        <w:t>recognised</w:t>
      </w:r>
      <w:r>
        <w:t xml:space="preserve"> </w:t>
      </w:r>
      <w:r>
        <w:t>in</w:t>
      </w:r>
      <w:r>
        <w:t xml:space="preserve"> </w:t>
      </w:r>
      <w:r>
        <w:t>OB</w:t>
      </w:r>
      <w:r>
        <w:t xml:space="preserve"> </w:t>
      </w:r>
      <w:r>
        <w:t>studies.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Team</w:t>
      </w:r>
      <w:r>
        <w:t xml:space="preserve"> </w:t>
      </w:r>
      <w:r>
        <w:t>Roles</w:t>
      </w:r>
      <w:r>
        <w:t xml:space="preserve"> </w:t>
      </w:r>
      <w:r>
        <w:t>and</w:t>
      </w:r>
      <w:r>
        <w:t xml:space="preserve"> </w:t>
      </w:r>
      <w:r>
        <w:t>Cohesion:</w:t>
      </w:r>
      <w:r>
        <w:t xml:space="preserve"> </w:t>
      </w:r>
      <w:r>
        <w:rPr>
          <w:color w:val="FF0000"/>
        </w:rPr>
        <w:t>Belbin's</w:t>
      </w:r>
      <w:r>
        <w:t xml:space="preserve"> </w:t>
      </w:r>
      <w:r>
        <w:t>team</w:t>
      </w:r>
      <w:r>
        <w:t xml:space="preserve"> </w:t>
      </w:r>
      <w:r>
        <w:t>role</w:t>
      </w:r>
      <w:r>
        <w:t xml:space="preserve"> </w:t>
      </w:r>
      <w:r>
        <w:t>theory</w:t>
      </w:r>
      <w:r>
        <w:t xml:space="preserve"> </w:t>
      </w:r>
      <w:r>
        <w:t>highlights</w:t>
      </w:r>
      <w:r>
        <w:t xml:space="preserve"> </w:t>
      </w:r>
      <w:r>
        <w:t>how</w:t>
      </w:r>
      <w:r>
        <w:t xml:space="preserve"> </w:t>
      </w:r>
      <w:r>
        <w:t>diverse</w:t>
      </w:r>
      <w:r>
        <w:t xml:space="preserve"> </w:t>
      </w:r>
      <w:r>
        <w:t>roles</w:t>
      </w:r>
      <w:r>
        <w:t xml:space="preserve"> </w:t>
      </w:r>
      <w:r>
        <w:t>contribute</w:t>
      </w:r>
      <w:r>
        <w:t xml:space="preserve"> </w:t>
      </w:r>
      <w:r>
        <w:t>to</w:t>
      </w:r>
      <w:r>
        <w:t xml:space="preserve"> </w:t>
      </w:r>
      <w:r>
        <w:t>team</w:t>
      </w:r>
      <w:r>
        <w:t xml:space="preserve"> </w:t>
      </w:r>
      <w:r>
        <w:t>success.</w:t>
      </w:r>
      <w:r>
        <w:t xml:space="preserve"> </w:t>
      </w:r>
      <w:r>
        <w:t>Cohesive</w:t>
      </w:r>
      <w:r>
        <w:t xml:space="preserve"> </w:t>
      </w:r>
      <w:r>
        <w:t>teams</w:t>
      </w:r>
      <w:r>
        <w:t xml:space="preserve"> </w:t>
      </w:r>
      <w:r>
        <w:t>tend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more</w:t>
      </w:r>
      <w:r>
        <w:t xml:space="preserve"> </w:t>
      </w:r>
      <w:r>
        <w:t>effective,</w:t>
      </w:r>
      <w:r>
        <w:t xml:space="preserve"> </w:t>
      </w:r>
      <w:r>
        <w:t>as</w:t>
      </w:r>
      <w:r>
        <w:t xml:space="preserve"> </w:t>
      </w:r>
      <w:r>
        <w:t>members</w:t>
      </w:r>
      <w:r>
        <w:t xml:space="preserve"> </w:t>
      </w:r>
      <w:r>
        <w:t>share</w:t>
      </w:r>
      <w:r>
        <w:t xml:space="preserve"> </w:t>
      </w:r>
      <w:r>
        <w:t>trust</w:t>
      </w:r>
      <w:r>
        <w:t xml:space="preserve"> </w:t>
      </w:r>
      <w:r>
        <w:t>and</w:t>
      </w:r>
      <w:r>
        <w:t xml:space="preserve"> </w:t>
      </w:r>
      <w:r>
        <w:t>commitment.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Conflict</w:t>
      </w:r>
      <w:r>
        <w:t xml:space="preserve"> </w:t>
      </w:r>
      <w:r>
        <w:t>and</w:t>
      </w:r>
      <w:r>
        <w:t xml:space="preserve"> </w:t>
      </w:r>
      <w:r>
        <w:t>Negotiation:</w:t>
      </w:r>
      <w:r>
        <w:t xml:space="preserve"> </w:t>
      </w:r>
      <w:r>
        <w:t>Conflict</w:t>
      </w:r>
      <w:r>
        <w:t xml:space="preserve"> </w:t>
      </w:r>
      <w:r>
        <w:t>is</w:t>
      </w:r>
      <w:r>
        <w:t xml:space="preserve"> </w:t>
      </w:r>
      <w:r>
        <w:t>inevitable</w:t>
      </w:r>
      <w:r>
        <w:t xml:space="preserve"> </w:t>
      </w:r>
      <w:r>
        <w:t>in</w:t>
      </w:r>
      <w:r>
        <w:t xml:space="preserve"> </w:t>
      </w:r>
      <w:r>
        <w:t>group</w:t>
      </w:r>
      <w:r>
        <w:t xml:space="preserve"> </w:t>
      </w:r>
      <w:r>
        <w:t>settings.</w:t>
      </w:r>
      <w:r>
        <w:t xml:space="preserve"> </w:t>
      </w:r>
      <w:r>
        <w:t>Effective</w:t>
      </w:r>
      <w:r>
        <w:t xml:space="preserve"> </w:t>
      </w:r>
      <w:r>
        <w:t>negotiation</w:t>
      </w:r>
      <w:r>
        <w:t xml:space="preserve"> </w:t>
      </w:r>
      <w:r>
        <w:t>and</w:t>
      </w:r>
      <w:r>
        <w:t xml:space="preserve"> </w:t>
      </w:r>
      <w:r>
        <w:t>conflict</w:t>
      </w:r>
      <w:r>
        <w:t xml:space="preserve"> </w:t>
      </w:r>
      <w:r>
        <w:t>resolution</w:t>
      </w:r>
      <w:r>
        <w:t xml:space="preserve"> </w:t>
      </w:r>
      <w:r>
        <w:t>strategies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team</w:t>
      </w:r>
      <w:r>
        <w:t xml:space="preserve"> </w:t>
      </w:r>
      <w:r>
        <w:t>performance.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Culture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broader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framework</w:t>
      </w:r>
      <w:r>
        <w:t xml:space="preserve"> </w:t>
      </w:r>
      <w:r>
        <w:t>significantly</w:t>
      </w:r>
      <w:r>
        <w:t xml:space="preserve"> </w:t>
      </w:r>
      <w:r>
        <w:t>influences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behaviour.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Structure:</w:t>
      </w:r>
      <w:r>
        <w:t xml:space="preserve"> </w:t>
      </w:r>
      <w:r>
        <w:t>Hierarchical,</w:t>
      </w:r>
      <w:r>
        <w:t xml:space="preserve"> </w:t>
      </w:r>
      <w:r>
        <w:t>flat,</w:t>
      </w:r>
      <w:r>
        <w:t xml:space="preserve"> </w:t>
      </w:r>
      <w:r>
        <w:t>or</w:t>
      </w:r>
      <w:r>
        <w:t xml:space="preserve"> </w:t>
      </w:r>
      <w:r>
        <w:t>matrix</w:t>
      </w:r>
      <w:r>
        <w:t xml:space="preserve"> </w:t>
      </w:r>
      <w:r>
        <w:t>structures</w:t>
      </w:r>
      <w:r>
        <w:t xml:space="preserve">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and</w:t>
      </w:r>
      <w:r>
        <w:t xml:space="preserve"> </w:t>
      </w:r>
      <w:r>
        <w:t>decision-making.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Culture:</w:t>
      </w:r>
      <w:r>
        <w:t xml:space="preserve"> </w:t>
      </w:r>
      <w:r>
        <w:t>Culture</w:t>
      </w:r>
      <w:r>
        <w:t xml:space="preserve"> </w:t>
      </w:r>
      <w:r>
        <w:t>shapes</w:t>
      </w:r>
      <w:r>
        <w:t xml:space="preserve"> </w:t>
      </w:r>
      <w:r>
        <w:t>values,</w:t>
      </w:r>
      <w:r>
        <w:t xml:space="preserve"> </w:t>
      </w:r>
      <w:r>
        <w:t>norms,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behaviours</w:t>
      </w:r>
      <w:r>
        <w:t xml:space="preserve"> </w:t>
      </w:r>
      <w:r>
        <w:t>within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organisation.</w:t>
      </w:r>
      <w:r>
        <w:t xml:space="preserve"> </w:t>
      </w:r>
      <w:r>
        <w:rPr>
          <w:color w:val="FF0000"/>
        </w:rPr>
        <w:t>Edgar</w:t>
      </w:r>
      <w:r>
        <w:t xml:space="preserve"> </w:t>
      </w:r>
      <w:r>
        <w:rPr>
          <w:color w:val="FF0000"/>
        </w:rPr>
        <w:t>Schein's</w:t>
      </w:r>
      <w:r>
        <w:t xml:space="preserve"> </w:t>
      </w:r>
      <w:r>
        <w:t>model</w:t>
      </w:r>
      <w:r>
        <w:t xml:space="preserve"> </w:t>
      </w:r>
      <w:r>
        <w:t>outlines</w:t>
      </w:r>
      <w:r>
        <w:t xml:space="preserve"> </w:t>
      </w:r>
      <w:r>
        <w:t>three</w:t>
      </w:r>
      <w:r>
        <w:t xml:space="preserve"> </w:t>
      </w:r>
      <w:r>
        <w:t>levels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culture:</w:t>
      </w:r>
      <w:r>
        <w:t xml:space="preserve"> </w:t>
      </w:r>
      <w:r>
        <w:t>artifacts,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underlying</w:t>
      </w:r>
      <w:r>
        <w:t xml:space="preserve"> </w:t>
      </w:r>
      <w:r>
        <w:t>assumptions.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t>Power</w:t>
      </w:r>
      <w:r>
        <w:t xml:space="preserve"> </w:t>
      </w:r>
      <w:r>
        <w:t>and</w:t>
      </w:r>
      <w:r>
        <w:t xml:space="preserve"> </w:t>
      </w:r>
      <w:r>
        <w:t>Politics:</w:t>
      </w:r>
      <w:r>
        <w:t xml:space="preserve"> </w:t>
      </w:r>
      <w:r>
        <w:t>The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internal</w:t>
      </w:r>
      <w:r>
        <w:t xml:space="preserve"> </w:t>
      </w:r>
      <w:r>
        <w:t>politics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facilitate</w:t>
      </w:r>
      <w:r>
        <w:t xml:space="preserve"> </w:t>
      </w:r>
      <w:r>
        <w:t>or</w:t>
      </w:r>
      <w:r>
        <w:t xml:space="preserve"> </w:t>
      </w:r>
      <w:r>
        <w:t>hinder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goals.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Key</w:t>
      </w:r>
      <w:r>
        <w:t xml:space="preserve"> </w:t>
      </w:r>
      <w:r>
        <w:t>Theories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Motivation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Motivation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critical</w:t>
      </w:r>
      <w:r>
        <w:t xml:space="preserve"> </w:t>
      </w:r>
      <w:r>
        <w:t>driver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t>performance.</w:t>
      </w:r>
      <w:r>
        <w:t xml:space="preserve"> </w:t>
      </w:r>
      <w:r>
        <w:t>Several</w:t>
      </w:r>
      <w:r>
        <w:t xml:space="preserve"> </w:t>
      </w:r>
      <w:r>
        <w:t>theories</w:t>
      </w:r>
      <w:r>
        <w:t xml:space="preserve"> </w:t>
      </w:r>
      <w:r>
        <w:t>offer</w:t>
      </w:r>
      <w:r>
        <w:t xml:space="preserve"> </w:t>
      </w:r>
      <w:r>
        <w:t>insights</w:t>
      </w:r>
      <w:r>
        <w:t xml:space="preserve"> </w:t>
      </w:r>
      <w:r>
        <w:t>into</w:t>
      </w:r>
      <w:r>
        <w:t xml:space="preserve"> </w:t>
      </w:r>
      <w:r>
        <w:t>what</w:t>
      </w:r>
      <w:r>
        <w:t xml:space="preserve"> </w:t>
      </w:r>
      <w:r>
        <w:t>inspires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Maslow's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Needs:</w:t>
      </w:r>
      <w:r>
        <w:t xml:space="preserve"> </w:t>
      </w:r>
      <w:r>
        <w:t>This</w:t>
      </w:r>
      <w:r>
        <w:t xml:space="preserve"> </w:t>
      </w:r>
      <w:r>
        <w:t>theory</w:t>
      </w:r>
      <w:r>
        <w:t xml:space="preserve"> </w:t>
      </w:r>
      <w:r>
        <w:t>posits</w:t>
      </w:r>
      <w:r>
        <w:t xml:space="preserve"> </w:t>
      </w:r>
      <w:r>
        <w:t>that</w:t>
      </w:r>
      <w:r>
        <w:t xml:space="preserve"> </w:t>
      </w:r>
      <w:r>
        <w:t>individuals</w:t>
      </w:r>
      <w:r>
        <w:t xml:space="preserve"> </w:t>
      </w:r>
      <w:r>
        <w:t>are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needs,</w:t>
      </w:r>
      <w:r>
        <w:t xml:space="preserve"> </w:t>
      </w:r>
      <w:r>
        <w:t>from</w:t>
      </w:r>
      <w:r>
        <w:t xml:space="preserve"> </w:t>
      </w:r>
      <w:r>
        <w:t>basic</w:t>
      </w:r>
      <w:r>
        <w:t xml:space="preserve"> </w:t>
      </w:r>
      <w:r>
        <w:t>physiological</w:t>
      </w:r>
      <w:r>
        <w:t xml:space="preserve"> </w:t>
      </w:r>
      <w:r>
        <w:t>requirements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self-actualisation.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Herzberg's</w:t>
      </w:r>
      <w:r>
        <w:t xml:space="preserve"> </w:t>
      </w:r>
      <w:r>
        <w:t>Two-Factor</w:t>
      </w:r>
      <w:r>
        <w:t xml:space="preserve"> </w:t>
      </w:r>
      <w:r>
        <w:t>Theory:</w:t>
      </w:r>
      <w:r>
        <w:t xml:space="preserve"> </w:t>
      </w:r>
      <w:r>
        <w:rPr>
          <w:color w:val="FF0000"/>
        </w:rPr>
        <w:t>Herzberg</w:t>
      </w:r>
      <w:r>
        <w:t xml:space="preserve"> </w:t>
      </w:r>
      <w:r>
        <w:t>distinguishes</w:t>
      </w:r>
      <w:r>
        <w:t xml:space="preserve"> </w:t>
      </w:r>
      <w:r>
        <w:t>between</w:t>
      </w:r>
      <w:r>
        <w:t xml:space="preserve"> </w:t>
      </w:r>
      <w:r>
        <w:t>hygiene</w:t>
      </w:r>
      <w:r>
        <w:t xml:space="preserve"> </w:t>
      </w:r>
      <w:r>
        <w:t>factors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salary,</w:t>
      </w:r>
      <w:r>
        <w:t xml:space="preserve"> </w:t>
      </w:r>
      <w:r>
        <w:t>working</w:t>
      </w:r>
      <w:r>
        <w:t xml:space="preserve"> </w:t>
      </w:r>
      <w:r>
        <w:t>conditions)</w:t>
      </w:r>
      <w:r>
        <w:t xml:space="preserve"> </w:t>
      </w:r>
      <w:r>
        <w:t>and</w:t>
      </w:r>
      <w:r>
        <w:t xml:space="preserve"> </w:t>
      </w:r>
      <w:r>
        <w:t>motivators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responsibility).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Self-Determination</w:t>
      </w:r>
      <w:r>
        <w:t xml:space="preserve"> </w:t>
      </w:r>
      <w:r>
        <w:t>Theory:</w:t>
      </w:r>
      <w:r>
        <w:t xml:space="preserve"> </w:t>
      </w:r>
      <w:r>
        <w:t>This</w:t>
      </w:r>
      <w:r>
        <w:t xml:space="preserve"> </w:t>
      </w:r>
      <w:r>
        <w:t>modern</w:t>
      </w:r>
      <w:r>
        <w:t xml:space="preserve"> </w:t>
      </w:r>
      <w:r>
        <w:t>theory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intrinsic</w:t>
      </w:r>
      <w:r>
        <w:t xml:space="preserve"> </w:t>
      </w:r>
      <w:r>
        <w:t>motivation,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autonomy,</w:t>
      </w:r>
      <w:r>
        <w:t xml:space="preserve"> </w:t>
      </w:r>
      <w:r>
        <w:t>competence,</w:t>
      </w:r>
      <w:r>
        <w:t xml:space="preserve"> </w:t>
      </w:r>
      <w:r>
        <w:t>and</w:t>
      </w:r>
      <w:r>
        <w:t xml:space="preserve"> </w:t>
      </w:r>
      <w:r>
        <w:t>relatedness.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Leadership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Leadership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directing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towards</w:t>
      </w:r>
      <w:r>
        <w:t xml:space="preserve"> </w:t>
      </w:r>
      <w:r>
        <w:t>desired</w:t>
      </w:r>
      <w:r>
        <w:t xml:space="preserve"> </w:t>
      </w:r>
      <w:r>
        <w:t>outcomes.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Trait</w:t>
      </w:r>
      <w:r>
        <w:t xml:space="preserve"> </w:t>
      </w:r>
      <w:r>
        <w:t>Theory:</w:t>
      </w:r>
      <w:r>
        <w:t xml:space="preserve"> </w:t>
      </w:r>
      <w:r>
        <w:t>Effective</w:t>
      </w:r>
      <w:r>
        <w:t xml:space="preserve"> </w:t>
      </w:r>
      <w:r>
        <w:t>leaders</w:t>
      </w:r>
      <w:r>
        <w:t xml:space="preserve"> </w:t>
      </w:r>
      <w:r>
        <w:t>often</w:t>
      </w:r>
      <w:r>
        <w:t xml:space="preserve"> </w:t>
      </w:r>
      <w:r>
        <w:t>possess</w:t>
      </w:r>
      <w:r>
        <w:t xml:space="preserve"> </w:t>
      </w:r>
      <w:r>
        <w:t>inherent</w:t>
      </w:r>
      <w:r>
        <w:t xml:space="preserve"> </w:t>
      </w:r>
      <w:r>
        <w:t>traits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charisma,</w:t>
      </w:r>
      <w:r>
        <w:t xml:space="preserve"> </w:t>
      </w:r>
      <w:r>
        <w:t>intelligence,</w:t>
      </w:r>
      <w:r>
        <w:t xml:space="preserve"> </w:t>
      </w:r>
      <w:r>
        <w:t>and</w:t>
      </w:r>
      <w:r>
        <w:t xml:space="preserve"> </w:t>
      </w:r>
      <w:r>
        <w:t>decisiveness.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Transformational</w:t>
      </w:r>
      <w:r>
        <w:t xml:space="preserve"> </w:t>
      </w:r>
      <w:r>
        <w:t>Leadership:</w:t>
      </w:r>
      <w:r>
        <w:t xml:space="preserve"> </w:t>
      </w:r>
      <w:r>
        <w:t>Transformational</w:t>
      </w:r>
      <w:r>
        <w:t xml:space="preserve"> </w:t>
      </w:r>
      <w:r>
        <w:t>leaders</w:t>
      </w:r>
      <w:r>
        <w:t xml:space="preserve"> </w:t>
      </w:r>
      <w:r>
        <w:t>inspire</w:t>
      </w:r>
      <w:r>
        <w:t xml:space="preserve"> </w:t>
      </w:r>
      <w:r>
        <w:t>employees</w:t>
      </w:r>
      <w:r>
        <w:t xml:space="preserve"> </w:t>
      </w:r>
      <w:r>
        <w:t>by</w:t>
      </w:r>
      <w:r>
        <w:t xml:space="preserve"> </w:t>
      </w:r>
      <w:r>
        <w:t>aligning</w:t>
      </w:r>
      <w:r>
        <w:t xml:space="preserve"> </w:t>
      </w:r>
      <w:r>
        <w:t>their</w:t>
      </w:r>
      <w:r>
        <w:t xml:space="preserve"> </w:t>
      </w:r>
      <w:r>
        <w:t>personal</w:t>
      </w:r>
      <w:r>
        <w:t xml:space="preserve"> </w:t>
      </w:r>
      <w:r>
        <w:t>goals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objectives.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Situational</w:t>
      </w:r>
      <w:r>
        <w:t xml:space="preserve"> </w:t>
      </w:r>
      <w:r>
        <w:t>Leadership: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Hersey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Blanchard,</w:t>
      </w:r>
      <w:r>
        <w:t xml:space="preserve"> </w:t>
      </w:r>
      <w:r>
        <w:t>effective</w:t>
      </w:r>
      <w:r>
        <w:t xml:space="preserve"> </w:t>
      </w:r>
      <w:r>
        <w:t>leadership</w:t>
      </w:r>
      <w:r>
        <w:t xml:space="preserve"> </w:t>
      </w:r>
      <w:r>
        <w:t>adapts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maturity</w:t>
      </w:r>
      <w:r>
        <w:t xml:space="preserve"> </w:t>
      </w:r>
      <w:r>
        <w:t>and</w:t>
      </w:r>
      <w:r>
        <w:t xml:space="preserve"> </w:t>
      </w:r>
      <w:r>
        <w:t>competence</w:t>
      </w:r>
      <w:r>
        <w:t xml:space="preserve"> </w:t>
      </w:r>
      <w:r>
        <w:t>of</w:t>
      </w:r>
      <w:r>
        <w:t xml:space="preserve"> </w:t>
      </w:r>
      <w:r>
        <w:t>team</w:t>
      </w:r>
      <w:r>
        <w:t xml:space="preserve"> </w:t>
      </w:r>
      <w:r>
        <w:t>members.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adapt</w:t>
      </w:r>
      <w:r>
        <w:t xml:space="preserve"> </w:t>
      </w:r>
      <w:r>
        <w:t>to</w:t>
      </w:r>
      <w:r>
        <w:t xml:space="preserve"> </w:t>
      </w:r>
      <w:r>
        <w:t>survive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dynamic</w:t>
      </w:r>
      <w:r>
        <w:t xml:space="preserve"> </w:t>
      </w:r>
      <w:r>
        <w:t>environment.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Lewin's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t>This</w:t>
      </w:r>
      <w:r>
        <w:t xml:space="preserve"> </w:t>
      </w:r>
      <w:r>
        <w:t>model</w:t>
      </w:r>
      <w:r>
        <w:t xml:space="preserve"> </w:t>
      </w:r>
      <w:r>
        <w:t>involves</w:t>
      </w:r>
      <w:r>
        <w:t xml:space="preserve"> </w:t>
      </w:r>
      <w:r>
        <w:t>three</w:t>
      </w:r>
      <w:r>
        <w:t xml:space="preserve"> </w:t>
      </w:r>
      <w:r>
        <w:t>stages:</w:t>
      </w:r>
      <w:r>
        <w:t xml:space="preserve"> </w:t>
      </w:r>
      <w:r>
        <w:t>unfreezing</w:t>
      </w:r>
      <w:r>
        <w:t xml:space="preserve"> </w:t>
      </w:r>
      <w:r>
        <w:rPr>
          <w:color w:val="FF0000"/>
        </w:rPr>
        <w:t>(preparing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changing</w:t>
      </w:r>
      <w:r>
        <w:t xml:space="preserve"> </w:t>
      </w:r>
      <w:r>
        <w:rPr>
          <w:color w:val="FF0000"/>
        </w:rPr>
        <w:t>(implementing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and</w:t>
      </w:r>
      <w:r>
        <w:t xml:space="preserve"> </w:t>
      </w:r>
      <w:r>
        <w:t>refreezing</w:t>
      </w:r>
      <w:r>
        <w:t xml:space="preserve"> </w:t>
      </w:r>
      <w:r>
        <w:rPr>
          <w:color w:val="FF0000"/>
        </w:rPr>
        <w:t>(solidifying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practices).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Kotter's</w:t>
      </w:r>
      <w:r>
        <w:t xml:space="preserve"> </w:t>
      </w:r>
      <w:r>
        <w:t>8-Step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rPr>
          <w:color w:val="FF0000"/>
        </w:rPr>
        <w:t>Kotter</w:t>
      </w:r>
      <w:r>
        <w:t xml:space="preserve"> </w:t>
      </w:r>
      <w:r>
        <w:t>outlines</w:t>
      </w:r>
      <w:r>
        <w:t xml:space="preserve"> </w:t>
      </w:r>
      <w:r>
        <w:t>a</w:t>
      </w:r>
      <w:r>
        <w:t xml:space="preserve"> </w:t>
      </w:r>
      <w:r>
        <w:t>detailed</w:t>
      </w:r>
      <w:r>
        <w:t xml:space="preserve"> </w:t>
      </w:r>
      <w:r>
        <w:t>approach</w:t>
      </w:r>
      <w:r>
        <w:t xml:space="preserve"> </w:t>
      </w:r>
      <w:r>
        <w:t>for</w:t>
      </w:r>
      <w:r>
        <w:t xml:space="preserve"> </w:t>
      </w:r>
      <w:r>
        <w:t>managing</w:t>
      </w:r>
      <w:r>
        <w:t xml:space="preserve"> </w:t>
      </w:r>
      <w:r>
        <w:t>change,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vision,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stakeholder</w:t>
      </w:r>
      <w:r>
        <w:t xml:space="preserve"> </w:t>
      </w:r>
      <w:r>
        <w:t>engagement.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Enhancing</w:t>
      </w:r>
      <w:r>
        <w:t xml:space="preserve"> </w:t>
      </w:r>
      <w:r>
        <w:t>Employee</w:t>
      </w:r>
      <w:r>
        <w:t xml:space="preserve"> </w:t>
      </w:r>
      <w:r>
        <w:t>Engagement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</w:t>
      </w:r>
      <w:r>
        <w:t xml:space="preserve"> </w:t>
      </w:r>
      <w:r>
        <w:t>engagement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health.</w:t>
      </w:r>
      <w:r>
        <w:t xml:space="preserve"> </w:t>
      </w:r>
      <w:r>
        <w:t>Strategies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engagement</w:t>
      </w:r>
      <w:r>
        <w:t xml:space="preserve"> </w:t>
      </w:r>
      <w:r>
        <w:t>include</w:t>
      </w:r>
      <w:r>
        <w:t xml:space="preserve"> </w:t>
      </w:r>
      <w:r>
        <w:t>recognizing</w:t>
      </w:r>
      <w:r>
        <w:t xml:space="preserve"> </w:t>
      </w:r>
      <w:r>
        <w:rPr>
          <w:color w:val="FF0000"/>
        </w:rPr>
        <w:t>achivements,</w:t>
      </w:r>
      <w:r>
        <w:t xml:space="preserve"> </w:t>
      </w:r>
      <w:r>
        <w:t>providing</w:t>
      </w:r>
      <w:r>
        <w:t xml:space="preserve"> </w:t>
      </w:r>
      <w:r>
        <w:t>growth</w:t>
      </w:r>
      <w:r>
        <w:t xml:space="preserve"> </w:t>
      </w:r>
      <w:r>
        <w:rPr>
          <w:color w:val="FF0000"/>
        </w:rPr>
        <w:t>opportuneties,</w:t>
      </w:r>
      <w:r>
        <w:t xml:space="preserve"> </w:t>
      </w:r>
      <w:r>
        <w:t>and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supportive</w:t>
      </w:r>
      <w:r>
        <w:t xml:space="preserve"> </w:t>
      </w:r>
      <w:r>
        <w:t>culture.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Improving</w:t>
      </w:r>
      <w:r>
        <w:t xml:space="preserve"> </w:t>
      </w:r>
      <w:r>
        <w:t>Team</w:t>
      </w:r>
      <w:r>
        <w:t xml:space="preserve"> </w:t>
      </w:r>
      <w:r>
        <w:t>Performance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OB</w:t>
      </w:r>
      <w:r>
        <w:t xml:space="preserve"> </w:t>
      </w:r>
      <w:r>
        <w:t>principles</w:t>
      </w:r>
      <w:r>
        <w:t xml:space="preserve"> </w:t>
      </w:r>
      <w:r>
        <w:t>help</w:t>
      </w:r>
      <w:r>
        <w:t xml:space="preserve"> </w:t>
      </w:r>
      <w:r>
        <w:t>managers</w:t>
      </w:r>
      <w:r>
        <w:t xml:space="preserve"> </w:t>
      </w:r>
      <w:r>
        <w:t>build</w:t>
      </w:r>
      <w:r>
        <w:t xml:space="preserve"> </w:t>
      </w:r>
      <w:r>
        <w:t>high-performing</w:t>
      </w:r>
      <w:r>
        <w:t xml:space="preserve"> </w:t>
      </w:r>
      <w:r>
        <w:t>teams</w:t>
      </w:r>
      <w:r>
        <w:t xml:space="preserve"> </w:t>
      </w:r>
      <w:r>
        <w:t>by</w:t>
      </w:r>
      <w:r>
        <w:t xml:space="preserve"> </w:t>
      </w:r>
      <w:r>
        <w:t>balancing</w:t>
      </w:r>
      <w:r>
        <w:t xml:space="preserve"> </w:t>
      </w:r>
      <w:r>
        <w:t>diverse</w:t>
      </w:r>
      <w:r>
        <w:t xml:space="preserve"> </w:t>
      </w:r>
      <w:r>
        <w:t>skills,</w:t>
      </w:r>
      <w:r>
        <w:t xml:space="preserve"> </w:t>
      </w:r>
      <w:r>
        <w:t>promoting</w:t>
      </w:r>
      <w:r>
        <w:t xml:space="preserve"> </w:t>
      </w:r>
      <w:r>
        <w:t>collaboration,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conflicts</w:t>
      </w:r>
      <w:r>
        <w:t xml:space="preserve"> </w:t>
      </w:r>
      <w:r>
        <w:t>effectively.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Leadership</w:t>
      </w:r>
      <w:r>
        <w:t xml:space="preserve"> </w:t>
      </w:r>
      <w:r>
        <w:t>Development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informs</w:t>
      </w:r>
      <w:r>
        <w:t xml:space="preserve"> </w:t>
      </w:r>
      <w:r>
        <w:t>leadership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programmes,</w:t>
      </w:r>
      <w:r>
        <w:t xml:space="preserve"> </w:t>
      </w:r>
      <w:r>
        <w:t>equipping</w:t>
      </w:r>
      <w:r>
        <w:t xml:space="preserve"> </w:t>
      </w:r>
      <w:r>
        <w:t>leaders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skills</w:t>
      </w:r>
      <w:r>
        <w:t xml:space="preserve"> </w:t>
      </w:r>
      <w:r>
        <w:t>to</w:t>
      </w:r>
      <w:r>
        <w:t xml:space="preserve"> </w:t>
      </w:r>
      <w:r>
        <w:t>motivate</w:t>
      </w:r>
      <w:r>
        <w:t xml:space="preserve"> </w:t>
      </w:r>
      <w:r>
        <w:t>teams,</w:t>
      </w:r>
      <w:r>
        <w:t xml:space="preserve"> </w:t>
      </w:r>
      <w:r>
        <w:t>drive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navigate</w:t>
      </w:r>
      <w:r>
        <w:t xml:space="preserve"> </w:t>
      </w:r>
      <w:r>
        <w:t>challenges.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Managing</w:t>
      </w:r>
      <w:r>
        <w:t xml:space="preserve"> </w:t>
      </w:r>
      <w:r>
        <w:t>Diversity</w:t>
      </w:r>
      <w:r>
        <w:t xml:space="preserve"> </w:t>
      </w:r>
      <w:r>
        <w:t>and</w:t>
      </w:r>
      <w:r>
        <w:t xml:space="preserve"> </w:t>
      </w:r>
      <w:r>
        <w:t>Inclusion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</w:t>
      </w:r>
      <w:r>
        <w:t xml:space="preserve"> </w:t>
      </w:r>
      <w:r>
        <w:t>diverse</w:t>
      </w:r>
      <w:r>
        <w:t xml:space="preserve"> </w:t>
      </w:r>
      <w:r>
        <w:t>workforce</w:t>
      </w:r>
      <w:r>
        <w:t xml:space="preserve"> </w:t>
      </w:r>
      <w:r>
        <w:t>brings</w:t>
      </w:r>
      <w:r>
        <w:t xml:space="preserve"> </w:t>
      </w:r>
      <w:r>
        <w:t>unique</w:t>
      </w:r>
      <w:r>
        <w:t xml:space="preserve"> </w:t>
      </w:r>
      <w:r>
        <w:t>perspectives,</w:t>
      </w:r>
      <w:r>
        <w:t xml:space="preserve"> </w:t>
      </w:r>
      <w:r>
        <w:t>driving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innovation.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create</w:t>
      </w:r>
      <w:r>
        <w:t xml:space="preserve"> </w:t>
      </w:r>
      <w:r>
        <w:t>inclusive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all</w:t>
      </w:r>
      <w:r>
        <w:t xml:space="preserve"> </w:t>
      </w:r>
      <w:r>
        <w:t>employees</w:t>
      </w:r>
      <w:r>
        <w:t xml:space="preserve"> </w:t>
      </w:r>
      <w:r>
        <w:t>feel</w:t>
      </w:r>
      <w:r>
        <w:t xml:space="preserve"> </w:t>
      </w:r>
      <w:r>
        <w:t>valued.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5.</w:t>
      </w:r>
      <w:r>
        <w:t xml:space="preserve"> </w:t>
      </w:r>
      <w:r>
        <w:t>Navigating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Change</w:t>
      </w:r>
      <w:r>
        <w:t xml:space="preserve"> </w:t>
      </w:r>
      <w:r>
        <w:t>management</w:t>
      </w:r>
      <w:r>
        <w:t xml:space="preserve"> </w:t>
      </w:r>
      <w:r>
        <w:t>is</w:t>
      </w:r>
      <w:r>
        <w:t xml:space="preserve"> </w:t>
      </w:r>
      <w:r>
        <w:t>critical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t>fast-paced</w:t>
      </w:r>
      <w:r>
        <w:t xml:space="preserve"> </w:t>
      </w:r>
      <w:r>
        <w:t>world.</w:t>
      </w:r>
      <w:r>
        <w:t xml:space="preserve"> </w:t>
      </w:r>
      <w:r>
        <w:t>OB</w:t>
      </w:r>
      <w:r>
        <w:t xml:space="preserve"> </w:t>
      </w:r>
      <w:r>
        <w:t>provides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frameworks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adapt</w:t>
      </w:r>
      <w:r>
        <w:t xml:space="preserve"> </w:t>
      </w:r>
      <w:r>
        <w:t>smoothly</w:t>
      </w:r>
      <w:r>
        <w:t xml:space="preserve"> </w:t>
      </w:r>
      <w:r>
        <w:t>to</w:t>
      </w:r>
      <w:r>
        <w:t xml:space="preserve"> </w:t>
      </w:r>
      <w:r>
        <w:t>technological</w:t>
      </w:r>
      <w:r>
        <w:t xml:space="preserve"> </w:t>
      </w:r>
      <w:r>
        <w:t>advancements,</w:t>
      </w:r>
      <w:r>
        <w:t xml:space="preserve"> </w:t>
      </w:r>
      <w:r>
        <w:t>market</w:t>
      </w:r>
      <w:r>
        <w:t xml:space="preserve"> </w:t>
      </w:r>
      <w:r>
        <w:t>shifts,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globalisation.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Challenges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Technological</w:t>
      </w:r>
      <w:r>
        <w:t xml:space="preserve"> </w:t>
      </w:r>
      <w:r>
        <w:t>Disruptions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Automation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are</w:t>
      </w:r>
      <w:r>
        <w:t xml:space="preserve"> </w:t>
      </w:r>
      <w:r>
        <w:t>reshaping</w:t>
      </w:r>
      <w:r>
        <w:t xml:space="preserve"> </w:t>
      </w:r>
      <w:r>
        <w:t>traditional</w:t>
      </w:r>
      <w:r>
        <w:t xml:space="preserve"> </w:t>
      </w:r>
      <w:r>
        <w:t>work</w:t>
      </w:r>
      <w:r>
        <w:t xml:space="preserve"> </w:t>
      </w:r>
      <w:r>
        <w:t>roles.</w:t>
      </w:r>
      <w:r>
        <w:t xml:space="preserve"> </w:t>
      </w:r>
      <w:r>
        <w:t>Employees</w:t>
      </w:r>
      <w:r>
        <w:t xml:space="preserve"> </w:t>
      </w:r>
      <w:r>
        <w:t>may</w:t>
      </w:r>
      <w:r>
        <w:t xml:space="preserve"> </w:t>
      </w:r>
      <w:r>
        <w:t>resist</w:t>
      </w:r>
      <w:r>
        <w:t xml:space="preserve"> </w:t>
      </w:r>
      <w:r>
        <w:t>these</w:t>
      </w:r>
      <w:r>
        <w:t xml:space="preserve"> </w:t>
      </w:r>
      <w:r>
        <w:t>changes,</w:t>
      </w:r>
      <w:r>
        <w:t xml:space="preserve"> </w:t>
      </w:r>
      <w:r>
        <w:t>requiring</w:t>
      </w:r>
      <w:r>
        <w:t xml:space="preserve"> </w:t>
      </w:r>
      <w:r>
        <w:t>effective</w:t>
      </w:r>
      <w:r>
        <w:t xml:space="preserve"> </w:t>
      </w:r>
      <w:r>
        <w:t>change</w:t>
      </w:r>
      <w:r>
        <w:t xml:space="preserve"> </w:t>
      </w:r>
      <w:r>
        <w:t>management</w:t>
      </w:r>
      <w:r>
        <w:t xml:space="preserve"> </w:t>
      </w:r>
      <w:r>
        <w:t>strategies.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rise</w:t>
      </w:r>
      <w:r>
        <w:t xml:space="preserve"> </w:t>
      </w:r>
      <w:r>
        <w:t>of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poses</w:t>
      </w:r>
      <w:r>
        <w:t xml:space="preserve"> </w:t>
      </w:r>
      <w:r>
        <w:t>challenges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team</w:t>
      </w:r>
      <w:r>
        <w:t xml:space="preserve"> </w:t>
      </w:r>
      <w:r>
        <w:t>cohesion,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engagement.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Ethical</w:t>
      </w:r>
      <w:r>
        <w:t xml:space="preserve"> </w:t>
      </w:r>
      <w:r>
        <w:t>Dilemmas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Globalisation</w:t>
      </w:r>
      <w:r>
        <w:t xml:space="preserve"> </w:t>
      </w:r>
      <w:r>
        <w:t>and</w:t>
      </w:r>
      <w:r>
        <w:t xml:space="preserve"> </w:t>
      </w:r>
      <w:r>
        <w:t>complex</w:t>
      </w:r>
      <w:r>
        <w:t xml:space="preserve"> </w:t>
      </w:r>
      <w:r>
        <w:t>supply</w:t>
      </w:r>
      <w:r>
        <w:t xml:space="preserve"> </w:t>
      </w:r>
      <w:r>
        <w:t>chains</w:t>
      </w:r>
      <w:r>
        <w:t xml:space="preserve"> </w:t>
      </w:r>
      <w:r>
        <w:t>often</w:t>
      </w:r>
      <w:r>
        <w:t xml:space="preserve"> </w:t>
      </w:r>
      <w:r>
        <w:t>present</w:t>
      </w:r>
      <w:r>
        <w:t xml:space="preserve"> </w:t>
      </w:r>
      <w:r>
        <w:t>ethical</w:t>
      </w:r>
      <w:r>
        <w:t xml:space="preserve"> </w:t>
      </w:r>
      <w:r>
        <w:t>challenges.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balance</w:t>
      </w:r>
      <w:r>
        <w:t xml:space="preserve"> </w:t>
      </w:r>
      <w:r>
        <w:t>profitability</w:t>
      </w:r>
      <w:r>
        <w:t xml:space="preserve"> </w:t>
      </w:r>
      <w:r>
        <w:t>with</w:t>
      </w:r>
      <w:r>
        <w:t xml:space="preserve"> </w:t>
      </w:r>
      <w:r>
        <w:t>corporate</w:t>
      </w:r>
      <w:r>
        <w:t xml:space="preserve"> </w:t>
      </w:r>
      <w:r>
        <w:t>social</w:t>
      </w:r>
      <w:r>
        <w:t xml:space="preserve"> </w:t>
      </w:r>
      <w:r>
        <w:t>responsibility.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Cross-Cultural</w:t>
      </w:r>
      <w:r>
        <w:t xml:space="preserve"> </w:t>
      </w:r>
      <w:r>
        <w:t>Issues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In</w:t>
      </w:r>
      <w:r>
        <w:t xml:space="preserve"> </w:t>
      </w:r>
      <w:r>
        <w:t>multinational</w:t>
      </w:r>
      <w:r>
        <w:t xml:space="preserve"> </w:t>
      </w:r>
      <w:r>
        <w:rPr>
          <w:color w:val="FF0000"/>
        </w:rPr>
        <w:t>organisations,</w:t>
      </w:r>
      <w:r>
        <w:t xml:space="preserve"> </w:t>
      </w:r>
      <w:r>
        <w:t>cultural</w:t>
      </w:r>
      <w:r>
        <w:t xml:space="preserve"> </w:t>
      </w:r>
      <w:r>
        <w:t>differences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misunderstandings.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t>managers</w:t>
      </w:r>
      <w:r>
        <w:t xml:space="preserve"> </w:t>
      </w:r>
      <w:r>
        <w:t>navigate</w:t>
      </w:r>
      <w:r>
        <w:t xml:space="preserve"> </w:t>
      </w:r>
      <w:r>
        <w:t>these</w:t>
      </w:r>
      <w:r>
        <w:t xml:space="preserve"> </w:t>
      </w:r>
      <w:r>
        <w:t>complexities</w:t>
      </w:r>
      <w:r>
        <w:t xml:space="preserve"> </w:t>
      </w:r>
      <w:r>
        <w:t>to</w:t>
      </w:r>
      <w:r>
        <w:t xml:space="preserve"> </w:t>
      </w:r>
      <w:r>
        <w:t>foster</w:t>
      </w:r>
      <w:r>
        <w:t xml:space="preserve"> </w:t>
      </w:r>
      <w:r>
        <w:t>collaboration.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Future</w:t>
      </w:r>
      <w:r>
        <w:t xml:space="preserve"> </w:t>
      </w:r>
      <w:r>
        <w:t>Trends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in</w:t>
      </w:r>
      <w:r>
        <w:t xml:space="preserve"> </w:t>
      </w:r>
      <w:r>
        <w:t>OB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AI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increasingly</w:t>
      </w:r>
      <w:r>
        <w:t xml:space="preserve"> </w:t>
      </w:r>
      <w:r>
        <w:t>integrated</w:t>
      </w:r>
      <w:r>
        <w:t xml:space="preserve"> </w:t>
      </w:r>
      <w:r>
        <w:t>into</w:t>
      </w:r>
      <w:r>
        <w:t xml:space="preserve"> </w:t>
      </w:r>
      <w:r>
        <w:t>HR</w:t>
      </w:r>
      <w:r>
        <w:t xml:space="preserve"> </w:t>
      </w:r>
      <w:r>
        <w:t>functions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recruitment,</w:t>
      </w:r>
      <w:r>
        <w:t xml:space="preserve"> </w:t>
      </w:r>
      <w:r>
        <w:t>performance</w:t>
      </w:r>
      <w:r>
        <w:t xml:space="preserve"> </w:t>
      </w:r>
      <w:r>
        <w:t>analysis,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training.</w:t>
      </w:r>
      <w:r>
        <w:t xml:space="preserve"> </w:t>
      </w:r>
      <w:r>
        <w:t>However,</w:t>
      </w:r>
      <w:r>
        <w:t xml:space="preserve"> </w:t>
      </w:r>
      <w:r>
        <w:t>ethical</w:t>
      </w:r>
      <w:r>
        <w:t xml:space="preserve"> </w:t>
      </w:r>
      <w:r>
        <w:t>considerations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addressed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fairness.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Wellbeing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prioritising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wellbeing.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offering</w:t>
      </w:r>
      <w:r>
        <w:t xml:space="preserve"> </w:t>
      </w:r>
      <w:r>
        <w:t>flexible</w:t>
      </w:r>
      <w:r>
        <w:t xml:space="preserve"> </w:t>
      </w:r>
      <w:r>
        <w:t>work</w:t>
      </w:r>
      <w:r>
        <w:t xml:space="preserve"> </w:t>
      </w:r>
      <w:r>
        <w:t>arrangements,</w:t>
      </w:r>
      <w:r>
        <w:t xml:space="preserve"> </w:t>
      </w:r>
      <w:r>
        <w:rPr>
          <w:color w:val="FF0000"/>
        </w:rPr>
        <w:t>counselling</w:t>
      </w:r>
      <w:r>
        <w:t xml:space="preserve"> </w:t>
      </w:r>
      <w:r>
        <w:t>services,</w:t>
      </w:r>
      <w:r>
        <w:t xml:space="preserve"> </w:t>
      </w:r>
      <w:r>
        <w:t>and</w:t>
      </w:r>
      <w:r>
        <w:t xml:space="preserve"> </w:t>
      </w:r>
      <w:r>
        <w:t>stress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programmes.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Sustainability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Employees</w:t>
      </w:r>
      <w:r>
        <w:t xml:space="preserve"> </w:t>
      </w:r>
      <w:r>
        <w:t>and</w:t>
      </w:r>
      <w:r>
        <w:t xml:space="preserve"> </w:t>
      </w:r>
      <w:r>
        <w:t>consumers</w:t>
      </w:r>
      <w:r>
        <w:t xml:space="preserve"> </w:t>
      </w:r>
      <w:r>
        <w:t>alike</w:t>
      </w:r>
      <w:r>
        <w:t xml:space="preserve"> </w:t>
      </w:r>
      <w:r>
        <w:t>demand</w:t>
      </w:r>
      <w:r>
        <w:t xml:space="preserve"> </w:t>
      </w:r>
      <w:r>
        <w:t>sustainable</w:t>
      </w:r>
      <w:r>
        <w:t xml:space="preserve"> </w:t>
      </w:r>
      <w:r>
        <w:t>practices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leadership.</w:t>
      </w:r>
      <w:r>
        <w:t xml:space="preserve"> </w:t>
      </w:r>
      <w:r>
        <w:t>OB</w:t>
      </w:r>
      <w:r>
        <w:t xml:space="preserve"> </w:t>
      </w:r>
      <w:r>
        <w:t>will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embedding</w:t>
      </w:r>
      <w:r>
        <w:t xml:space="preserve"> </w:t>
      </w:r>
      <w:r>
        <w:t>these</w:t>
      </w:r>
      <w:r>
        <w:t xml:space="preserve"> </w:t>
      </w:r>
      <w:r>
        <w:t>values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rPr>
          <w:color w:val="FF0000"/>
        </w:rPr>
        <w:t>Personalised</w:t>
      </w:r>
      <w:r>
        <w:t xml:space="preserve"> </w:t>
      </w:r>
      <w:r>
        <w:t>Work</w:t>
      </w:r>
      <w:r>
        <w:t xml:space="preserve"> </w:t>
      </w:r>
      <w:r>
        <w:t>Environments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Advancements</w:t>
      </w:r>
      <w:r>
        <w:t xml:space="preserve"> </w:t>
      </w:r>
      <w:r>
        <w:t>in</w:t>
      </w:r>
      <w:r>
        <w:t xml:space="preserve"> </w:t>
      </w:r>
      <w:r>
        <w:t>technology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personalized</w:t>
      </w:r>
      <w:r>
        <w:t xml:space="preserve"> </w:t>
      </w:r>
      <w:r>
        <w:t>work</w:t>
      </w:r>
      <w:r>
        <w:t xml:space="preserve"> </w:t>
      </w:r>
      <w:r>
        <w:t>experiences,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customised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</w:t>
      </w:r>
      <w:r>
        <w:t xml:space="preserve"> </w:t>
      </w:r>
      <w:r>
        <w:t>to</w:t>
      </w:r>
      <w:r>
        <w:t xml:space="preserve"> </w:t>
      </w:r>
      <w:r>
        <w:t>flexible</w:t>
      </w:r>
      <w:r>
        <w:t xml:space="preserve"> </w:t>
      </w:r>
      <w:r>
        <w:t>career</w:t>
      </w:r>
      <w:r>
        <w:t xml:space="preserve"> </w:t>
      </w:r>
      <w:r>
        <w:t>paths.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rPr>
          <w:color w:val="FF0000"/>
        </w:rPr>
        <w:t>Concluzion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endeavors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effective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intricacies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can</w:t>
      </w:r>
      <w:r>
        <w:t xml:space="preserve"> </w:t>
      </w:r>
      <w:r>
        <w:t>create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employees</w:t>
      </w:r>
      <w:r>
        <w:t xml:space="preserve"> </w:t>
      </w:r>
      <w:r>
        <w:rPr>
          <w:color w:val="FF0000"/>
        </w:rPr>
        <w:t>thrieve,</w:t>
      </w:r>
      <w:r>
        <w:t xml:space="preserve"> </w:t>
      </w:r>
      <w:r>
        <w:t>innovation</w:t>
      </w:r>
      <w:r>
        <w:t xml:space="preserve"> </w:t>
      </w:r>
      <w:r>
        <w:t>flourishes,</w:t>
      </w:r>
      <w:r>
        <w:t xml:space="preserve"> </w:t>
      </w:r>
      <w:r>
        <w:t>and</w:t>
      </w:r>
      <w:r>
        <w:t xml:space="preserve"> </w:t>
      </w:r>
      <w:r>
        <w:t>goals</w:t>
      </w:r>
      <w:r>
        <w:t xml:space="preserve"> </w:t>
      </w:r>
      <w:r>
        <w:t>are</w:t>
      </w:r>
      <w:r>
        <w:t xml:space="preserve"> </w:t>
      </w:r>
      <w:r>
        <w:t>achieved.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worklace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principles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will</w:t>
      </w:r>
      <w:r>
        <w:t xml:space="preserve"> </w:t>
      </w:r>
      <w:r>
        <w:t>remain</w:t>
      </w:r>
      <w:r>
        <w:t xml:space="preserve"> </w:t>
      </w:r>
      <w:r>
        <w:rPr>
          <w:color w:val="FF0000"/>
        </w:rPr>
        <w:t>esential,</w:t>
      </w:r>
      <w:r>
        <w:t xml:space="preserve"> </w:t>
      </w:r>
      <w:r>
        <w:t>guiding</w:t>
      </w:r>
      <w:r>
        <w:t xml:space="preserve"> </w:t>
      </w:r>
      <w:r>
        <w:t>labors</w:t>
      </w:r>
      <w:r>
        <w:t xml:space="preserve"> </w:t>
      </w:r>
      <w:r>
        <w:t>in</w:t>
      </w:r>
      <w:r>
        <w:t xml:space="preserve"> </w:t>
      </w:r>
      <w:r>
        <w:t>navigating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organizations</w:t>
      </w:r>
      <w:r>
        <w:t xml:space="preserve"> </w:t>
      </w:r>
      <w:r>
        <w:t>remain</w:t>
      </w:r>
      <w:r>
        <w:t xml:space="preserve"> </w:t>
      </w:r>
      <w:r>
        <w:t>adaptive,</w:t>
      </w:r>
      <w:r>
        <w:t xml:space="preserve"> </w:t>
      </w:r>
      <w:r>
        <w:t>inclusive,</w:t>
      </w:r>
      <w:r>
        <w:t xml:space="preserve"> </w:t>
      </w:r>
      <w:r>
        <w:t>and</w:t>
      </w:r>
      <w:r>
        <w:t xml:space="preserve"> </w:t>
      </w:r>
      <w:r>
        <w:t>forward-thinking.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vanish/>
        </w:rPr>
      </w:pPr>
      <w:r>
        <w:t>Bottom</w:t>
      </w:r>
      <w:r>
        <w:t xml:space="preserve"> </w:t>
      </w:r>
      <w:r>
        <w:t>of</w:t>
      </w:r>
      <w:r>
        <w:t xml:space="preserve"> </w:t>
      </w:r>
      <w:r>
        <w:t>Form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</w:t>
      </w:r>
    </w:p>
    <w:p w:rsidR="00977949" w:rsidRDefault="00977949" w:rsidP="00977949">
      <w:pPr>
        <w:shd w:val="clear" w:color="auto" w:fill="FFFFFF"/>
        <w:tabs>
          <w:tab w:val="left" w:pos="8270"/>
        </w:tabs>
        <w:jc w:val="both"/>
        <w:rPr>
          <w:rFonts w:ascii="Times New Roman" w:hAnsi="Times New Roman" w:cs="Times New Roman"/>
        </w:rPr>
      </w:pP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Learning</w:t>
      </w:r>
      <w:r>
        <w:t xml:space="preserve"> </w:t>
      </w:r>
      <w:r>
        <w:t>Objectives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completing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the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expected</w:t>
      </w:r>
      <w:r>
        <w:t xml:space="preserve"> </w:t>
      </w:r>
      <w:r>
        <w:t>to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Gain</w:t>
      </w:r>
      <w:r>
        <w:t xml:space="preserve"> </w:t>
      </w:r>
      <w:r>
        <w:t>knowledge</w:t>
      </w:r>
      <w:r>
        <w:t xml:space="preserve"> </w:t>
      </w:r>
      <w:r>
        <w:t>about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paradigms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Become</w:t>
      </w:r>
      <w:r>
        <w:t xml:space="preserve"> </w:t>
      </w:r>
      <w:r>
        <w:t>familiar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employed</w:t>
      </w:r>
      <w:r>
        <w:t xml:space="preserve"> </w:t>
      </w:r>
      <w:r>
        <w:t>in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rPr>
          <w:color w:val="FF0000"/>
        </w:rPr>
        <w:t>modelling.</w:t>
      </w:r>
      <w:r>
        <w:t xml:space="preserve"> </w:t>
      </w:r>
      <w:r>
        <w:rPr>
          <w:color w:val="FF0000"/>
        </w:rPr>
        <w:t>dfgjskdhf</w:t>
      </w:r>
    </w:p>
    <w:p w:rsidR="00977949" w:rsidRPr="006558AD" w:rsidRDefault="00977949" w:rsidP="00977949">
      <w:pPr>
        <w:shd w:val="clear" w:color="auto" w:fill="FFFFFF"/>
        <w:tabs>
          <w:tab w:val="left" w:pos="744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natural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has</w:t>
      </w:r>
      <w:r>
        <w:t xml:space="preserve"> </w:t>
      </w:r>
      <w:r>
        <w:t>enabled</w:t>
      </w:r>
      <w:r>
        <w:t xml:space="preserve"> </w:t>
      </w:r>
      <w:r>
        <w:t>humans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and</w:t>
      </w:r>
      <w:r>
        <w:t xml:space="preserve"> </w:t>
      </w:r>
      <w:r>
        <w:t>share</w:t>
      </w:r>
      <w:r>
        <w:t xml:space="preserve"> </w:t>
      </w:r>
      <w:r>
        <w:t>ideas</w:t>
      </w:r>
      <w:r>
        <w:t xml:space="preserve"> </w:t>
      </w:r>
      <w:r>
        <w:t>across</w:t>
      </w:r>
      <w:r>
        <w:t xml:space="preserve"> </w:t>
      </w:r>
      <w:r>
        <w:t>geopolitical</w:t>
      </w:r>
      <w:r>
        <w:t xml:space="preserve"> </w:t>
      </w:r>
      <w:r>
        <w:t>boundaries.</w:t>
      </w:r>
      <w:r>
        <w:t xml:space="preserve"> </w:t>
      </w:r>
      <w:r>
        <w:t>However,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complex</w:t>
      </w:r>
      <w:r>
        <w:t xml:space="preserve"> </w:t>
      </w:r>
      <w:r>
        <w:t>challenge.</w:t>
      </w:r>
      <w:r>
        <w:t xml:space="preserve"> </w:t>
      </w:r>
      <w:r>
        <w:t>Since</w:t>
      </w:r>
      <w:r>
        <w:t xml:space="preserve"> </w:t>
      </w:r>
      <w:r>
        <w:t>machines</w:t>
      </w:r>
      <w:r>
        <w:t xml:space="preserve"> </w:t>
      </w:r>
      <w:r>
        <w:t>inherently</w:t>
      </w:r>
      <w:r>
        <w:t xml:space="preserve"> </w:t>
      </w:r>
      <w:r>
        <w:t>understand</w:t>
      </w:r>
      <w:r>
        <w:t xml:space="preserve"> </w:t>
      </w:r>
      <w:r>
        <w:t>numbers</w:t>
      </w:r>
      <w:r>
        <w:t xml:space="preserve"> </w:t>
      </w:r>
      <w:r>
        <w:t>and</w:t>
      </w:r>
      <w:r>
        <w:t xml:space="preserve"> </w:t>
      </w:r>
      <w:r>
        <w:t>numerical</w:t>
      </w:r>
      <w:r>
        <w:t xml:space="preserve"> </w:t>
      </w:r>
      <w:r>
        <w:t>operations,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convert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format</w:t>
      </w:r>
      <w:r>
        <w:t xml:space="preserve"> </w:t>
      </w:r>
      <w:r>
        <w:t>that</w:t>
      </w:r>
      <w:r>
        <w:t xml:space="preserve"> </w:t>
      </w:r>
      <w:r>
        <w:t>computers</w:t>
      </w:r>
      <w:r>
        <w:t xml:space="preserve"> </w:t>
      </w:r>
      <w:r>
        <w:t>can</w:t>
      </w:r>
      <w:r>
        <w:t xml:space="preserve"> </w:t>
      </w:r>
      <w:r>
        <w:t>comprehend.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field</w:t>
      </w:r>
      <w:r>
        <w:t xml:space="preserve"> </w:t>
      </w:r>
      <w:r>
        <w:t>within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encompasses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accessible</w:t>
      </w:r>
      <w:r>
        <w:t xml:space="preserve"> </w:t>
      </w:r>
      <w:r>
        <w:t>and</w:t>
      </w:r>
      <w:r>
        <w:t xml:space="preserve"> </w:t>
      </w:r>
      <w:r>
        <w:t>interpretable</w:t>
      </w:r>
      <w:r>
        <w:t xml:space="preserve"> </w:t>
      </w:r>
      <w:r>
        <w:t>by</w:t>
      </w:r>
      <w:r>
        <w:t xml:space="preserve"> </w:t>
      </w:r>
      <w:r>
        <w:t>machines.</w:t>
      </w:r>
      <w:r>
        <w:t xml:space="preserve"> </w:t>
      </w:r>
      <w:r>
        <w:t>The</w:t>
      </w:r>
      <w:r>
        <w:t xml:space="preserve"> </w:t>
      </w:r>
      <w:r>
        <w:t>foundational</w:t>
      </w:r>
      <w:r>
        <w:t xml:space="preserve"> </w:t>
      </w:r>
      <w:r>
        <w:t>concepts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draw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disciplines,</w:t>
      </w:r>
      <w:r>
        <w:t xml:space="preserve"> </w:t>
      </w:r>
      <w:r>
        <w:t>including</w:t>
      </w:r>
      <w:r>
        <w:t xml:space="preserve"> </w:t>
      </w:r>
      <w:r>
        <w:t>theoretical</w:t>
      </w:r>
      <w:r>
        <w:t xml:space="preserve"> </w:t>
      </w:r>
      <w:r>
        <w:t>computer</w:t>
      </w:r>
      <w:r>
        <w:t xml:space="preserve"> </w:t>
      </w:r>
      <w:r>
        <w:t>science,</w:t>
      </w:r>
      <w:r>
        <w:t xml:space="preserve"> </w:t>
      </w:r>
      <w:r>
        <w:t>linguistics,</w:t>
      </w:r>
      <w:r>
        <w:t xml:space="preserve"> </w:t>
      </w:r>
      <w:r>
        <w:t>statistics,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Statistical</w:t>
      </w:r>
      <w:r>
        <w:t xml:space="preserve"> </w:t>
      </w:r>
      <w:r>
        <w:t>methods</w:t>
      </w:r>
      <w:r>
        <w:t xml:space="preserve"> </w:t>
      </w:r>
      <w:r>
        <w:t>and</w:t>
      </w:r>
      <w:r>
        <w:t xml:space="preserve"> </w:t>
      </w:r>
      <w:r>
        <w:t>linear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models</w:t>
      </w:r>
      <w:r>
        <w:t xml:space="preserve"> </w:t>
      </w:r>
      <w:r>
        <w:t>have</w:t>
      </w:r>
      <w:r>
        <w:t xml:space="preserve"> </w:t>
      </w:r>
      <w:r>
        <w:t>long</w:t>
      </w:r>
      <w:r>
        <w:t xml:space="preserve"> </w:t>
      </w:r>
      <w:r>
        <w:t>been</w:t>
      </w:r>
      <w:r>
        <w:t xml:space="preserve"> </w:t>
      </w:r>
      <w:r>
        <w:rPr>
          <w:color w:val="FF0000"/>
        </w:rPr>
        <w:t>utilised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  <w:r>
        <w:t xml:space="preserve"> </w:t>
      </w:r>
      <w:r>
        <w:t>However,</w:t>
      </w:r>
      <w:r>
        <w:t xml:space="preserve"> </w:t>
      </w:r>
      <w:r>
        <w:t>these</w:t>
      </w:r>
      <w:r>
        <w:t xml:space="preserve"> </w:t>
      </w:r>
      <w:r>
        <w:t>traditional</w:t>
      </w:r>
      <w:r>
        <w:t xml:space="preserve"> </w:t>
      </w:r>
      <w:r>
        <w:t>approaches</w:t>
      </w:r>
      <w:r>
        <w:t xml:space="preserve"> </w:t>
      </w:r>
      <w:r>
        <w:t>depend</w:t>
      </w:r>
      <w:r>
        <w:t xml:space="preserve"> </w:t>
      </w:r>
      <w:r>
        <w:t>heavily</w:t>
      </w:r>
      <w:r>
        <w:t xml:space="preserve"> </w:t>
      </w:r>
      <w:r>
        <w:t>on</w:t>
      </w:r>
      <w:r>
        <w:t xml:space="preserve"> </w:t>
      </w:r>
      <w:r>
        <w:t>manually</w:t>
      </w:r>
      <w:r>
        <w:t xml:space="preserve"> </w:t>
      </w:r>
      <w:r>
        <w:t>crafted</w:t>
      </w:r>
      <w:r>
        <w:t xml:space="preserve"> </w:t>
      </w:r>
      <w:r>
        <w:t>dictionaries</w:t>
      </w:r>
      <w:r>
        <w:t xml:space="preserve"> </w:t>
      </w:r>
      <w:r>
        <w:t>and</w:t>
      </w:r>
      <w:r>
        <w:t xml:space="preserve"> </w:t>
      </w:r>
      <w:r>
        <w:t>features,</w:t>
      </w:r>
      <w:r>
        <w:t xml:space="preserve"> </w:t>
      </w:r>
      <w:r>
        <w:t>limiting</w:t>
      </w:r>
      <w:r>
        <w:t xml:space="preserve"> </w:t>
      </w:r>
      <w:r>
        <w:t>their</w:t>
      </w:r>
      <w:r>
        <w:t xml:space="preserve"> </w:t>
      </w:r>
      <w:r>
        <w:t>capacity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in</w:t>
      </w:r>
      <w:r>
        <w:t xml:space="preserve"> </w:t>
      </w:r>
      <w:r>
        <w:t>language.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volume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has</w:t>
      </w:r>
      <w:r>
        <w:t xml:space="preserve"> </w:t>
      </w:r>
      <w:r>
        <w:t>increased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more</w:t>
      </w:r>
      <w:r>
        <w:t xml:space="preserve"> </w:t>
      </w:r>
      <w:r>
        <w:t>accessible,</w:t>
      </w:r>
      <w:r>
        <w:t xml:space="preserve"> </w:t>
      </w:r>
      <w:r>
        <w:t>neural</w:t>
      </w:r>
      <w:r>
        <w:t xml:space="preserve"> </w:t>
      </w:r>
      <w:r>
        <w:t>architectures</w:t>
      </w:r>
      <w:r>
        <w:t xml:space="preserve"> </w:t>
      </w:r>
      <w:r>
        <w:t>have</w:t>
      </w:r>
      <w:r>
        <w:t xml:space="preserve"> </w:t>
      </w:r>
      <w:r>
        <w:t>gained</w:t>
      </w:r>
      <w:r>
        <w:t xml:space="preserve"> </w:t>
      </w:r>
      <w:r>
        <w:t>prominence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techniques.</w:t>
      </w:r>
      <w:r>
        <w:t xml:space="preserve"> </w:t>
      </w:r>
      <w:r>
        <w:t>These</w:t>
      </w:r>
      <w:r>
        <w:t xml:space="preserve"> </w:t>
      </w:r>
      <w:r>
        <w:t>neural</w:t>
      </w:r>
      <w:r>
        <w:t xml:space="preserve"> </w:t>
      </w:r>
      <w:r>
        <w:t>models</w:t>
      </w:r>
      <w:r>
        <w:t xml:space="preserve"> </w:t>
      </w:r>
      <w:r>
        <w:t>excel</w:t>
      </w:r>
      <w:r>
        <w:t xml:space="preserve"> </w:t>
      </w:r>
      <w:r>
        <w:t>at</w:t>
      </w:r>
      <w:r>
        <w:t xml:space="preserve"> </w:t>
      </w:r>
      <w:r>
        <w:t>capturing</w:t>
      </w:r>
      <w:r>
        <w:t xml:space="preserve"> </w:t>
      </w:r>
      <w:r>
        <w:t>latent</w:t>
      </w:r>
      <w:r>
        <w:t xml:space="preserve"> </w:t>
      </w:r>
      <w:r>
        <w:t>knowledge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processing</w:t>
      </w:r>
      <w:r>
        <w:t xml:space="preserve"> </w:t>
      </w:r>
      <w:r>
        <w:t>inputs</w:t>
      </w:r>
      <w:r>
        <w:t xml:space="preserve"> </w:t>
      </w:r>
      <w:r>
        <w:t>of</w:t>
      </w:r>
      <w:r>
        <w:t xml:space="preserve"> </w:t>
      </w:r>
      <w:r>
        <w:t>varying</w:t>
      </w:r>
      <w:r>
        <w:t xml:space="preserve"> </w:t>
      </w:r>
      <w:r>
        <w:t>lengths,</w:t>
      </w:r>
      <w:r>
        <w:t xml:space="preserve"> </w:t>
      </w:r>
      <w:r>
        <w:t>leveraging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long</w:t>
      </w:r>
      <w:r>
        <w:t xml:space="preserve"> </w:t>
      </w:r>
      <w:r>
        <w:t>sequences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autonomously</w:t>
      </w:r>
      <w:r>
        <w:t xml:space="preserve"> </w:t>
      </w:r>
      <w:r>
        <w:t>learning</w:t>
      </w:r>
      <w:r>
        <w:t xml:space="preserve"> </w:t>
      </w:r>
      <w:r>
        <w:t>features,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for</w:t>
      </w:r>
      <w:r>
        <w:t xml:space="preserve"> </w:t>
      </w:r>
      <w:r>
        <w:t>extensive</w:t>
      </w:r>
      <w:r>
        <w:t xml:space="preserve"> </w:t>
      </w:r>
      <w:r>
        <w:t>manual</w:t>
      </w:r>
      <w:r>
        <w:t xml:space="preserve"> </w:t>
      </w:r>
      <w:r>
        <w:t>efforts.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divided</w:t>
      </w:r>
      <w:r>
        <w:t xml:space="preserve"> </w:t>
      </w:r>
      <w:r>
        <w:t>into</w:t>
      </w:r>
      <w:r>
        <w:t xml:space="preserve"> </w:t>
      </w:r>
      <w:r>
        <w:t>two</w:t>
      </w:r>
      <w:r>
        <w:t xml:space="preserve"> </w:t>
      </w:r>
      <w:r>
        <w:t>parts.</w:t>
      </w:r>
      <w:r>
        <w:t xml:space="preserve"> </w:t>
      </w:r>
      <w:r>
        <w:t>In</w:t>
      </w:r>
      <w:r>
        <w:t xml:space="preserve"> </w:t>
      </w:r>
      <w:r>
        <w:t>Part</w:t>
      </w:r>
      <w:r>
        <w:t xml:space="preserve"> </w:t>
      </w:r>
      <w:r>
        <w:t>I,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first</w:t>
      </w:r>
      <w:r>
        <w:t xml:space="preserve"> </w:t>
      </w:r>
      <w:r>
        <w:t>introduced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fields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2.1</w:t>
      </w:r>
      <w:r>
        <w:t xml:space="preserve"> </w:t>
      </w:r>
      <w:r>
        <w:t>discusses</w:t>
      </w:r>
      <w:r>
        <w:t xml:space="preserve"> </w:t>
      </w:r>
      <w:r>
        <w:t>the</w:t>
      </w:r>
      <w:r>
        <w:t xml:space="preserve"> </w:t>
      </w:r>
      <w:r>
        <w:t>goals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2.2</w:t>
      </w:r>
      <w:r>
        <w:t xml:space="preserve"> </w:t>
      </w:r>
      <w:r>
        <w:t>describes</w:t>
      </w:r>
      <w:r>
        <w:t xml:space="preserve"> </w:t>
      </w:r>
      <w:r>
        <w:t>various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pipeline.</w:t>
      </w:r>
      <w:r>
        <w:t xml:space="preserve"> </w:t>
      </w:r>
      <w:r>
        <w:t>Section</w:t>
      </w:r>
      <w:r>
        <w:t xml:space="preserve"> </w:t>
      </w:r>
      <w:r>
        <w:t>2.3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t>linguistic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morphology,</w:t>
      </w:r>
      <w:r>
        <w:t xml:space="preserve"> </w:t>
      </w:r>
      <w:r>
        <w:t>lexicon,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normalisation</w:t>
      </w:r>
      <w:r>
        <w:t xml:space="preserve"> </w:t>
      </w:r>
      <w:r>
        <w:t>techniques</w:t>
      </w:r>
      <w:r>
        <w:t xml:space="preserve"> </w:t>
      </w:r>
      <w:r>
        <w:t>like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lemmatisation.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2.4,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analysis</w:t>
      </w:r>
      <w:r>
        <w:t xml:space="preserve"> </w:t>
      </w:r>
      <w:r>
        <w:t>techniques.</w:t>
      </w:r>
      <w:r>
        <w:t xml:space="preserve"> </w:t>
      </w:r>
      <w:r>
        <w:t>Section</w:t>
      </w:r>
      <w:r>
        <w:t xml:space="preserve"> </w:t>
      </w:r>
      <w:r>
        <w:t>2.5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grammar-based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2.6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semantics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parsing.</w:t>
      </w:r>
      <w:r>
        <w:t xml:space="preserve"> </w:t>
      </w:r>
      <w:r>
        <w:t>Finally,</w:t>
      </w:r>
      <w:r>
        <w:t xml:space="preserve"> </w:t>
      </w:r>
      <w:r>
        <w:t>Section</w:t>
      </w:r>
      <w:r>
        <w:t xml:space="preserve"> </w:t>
      </w:r>
      <w:r>
        <w:t>2.7</w:t>
      </w:r>
      <w:r>
        <w:t xml:space="preserve"> </w:t>
      </w:r>
      <w:r>
        <w:t>presents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co-occurrence.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Part</w:t>
      </w:r>
      <w:r>
        <w:t xml:space="preserve"> </w:t>
      </w:r>
      <w:r>
        <w:t>II,</w:t>
      </w:r>
      <w:r>
        <w:t xml:space="preserve"> </w:t>
      </w:r>
      <w:r>
        <w:t>we</w:t>
      </w:r>
      <w:r>
        <w:t xml:space="preserve"> </w:t>
      </w:r>
      <w:r>
        <w:t>explore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related</w:t>
      </w:r>
      <w:r>
        <w:t xml:space="preserve"> </w:t>
      </w:r>
      <w:r>
        <w:t>concepts</w:t>
      </w:r>
      <w:r>
        <w:t xml:space="preserve"> </w:t>
      </w:r>
      <w:r>
        <w:t>to</w:t>
      </w:r>
      <w:r>
        <w:t xml:space="preserve"> </w:t>
      </w:r>
      <w:r>
        <w:t>set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chapters.</w:t>
      </w:r>
      <w:r>
        <w:t xml:space="preserve"> </w:t>
      </w:r>
      <w:r>
        <w:t>Section</w:t>
      </w:r>
      <w:r>
        <w:t xml:space="preserve"> </w:t>
      </w:r>
      <w:r>
        <w:t>2.8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classifier.</w:t>
      </w:r>
      <w:r>
        <w:t xml:space="preserve"> </w:t>
      </w:r>
      <w:r>
        <w:t>Section</w:t>
      </w:r>
      <w:r>
        <w:t xml:space="preserve"> </w:t>
      </w:r>
      <w:r>
        <w:t>2.9</w:t>
      </w:r>
      <w:r>
        <w:t xml:space="preserve"> </w:t>
      </w:r>
      <w:r>
        <w:t>presents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popular</w:t>
      </w:r>
      <w:r>
        <w:t xml:space="preserve"> </w:t>
      </w:r>
      <w:r>
        <w:t>non-linear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Section</w:t>
      </w:r>
      <w:r>
        <w:t xml:space="preserve"> </w:t>
      </w:r>
      <w:r>
        <w:t>2.10</w:t>
      </w:r>
      <w:r>
        <w:t xml:space="preserve"> </w:t>
      </w:r>
      <w:r>
        <w:t>covers</w:t>
      </w:r>
      <w:r>
        <w:t xml:space="preserve"> </w:t>
      </w:r>
      <w:r>
        <w:t>the</w:t>
      </w:r>
      <w:r>
        <w:t xml:space="preserve"> </w:t>
      </w:r>
      <w:r>
        <w:t>gradient-based</w:t>
      </w:r>
      <w:r>
        <w:t xml:space="preserve"> </w:t>
      </w:r>
      <w:r>
        <w:t>training</w:t>
      </w:r>
      <w:r>
        <w:t xml:space="preserve"> </w:t>
      </w:r>
      <w:r>
        <w:t>process</w:t>
      </w:r>
      <w:r>
        <w:t xml:space="preserve"> </w:t>
      </w:r>
      <w:r>
        <w:t>for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error</w:t>
      </w:r>
      <w:r>
        <w:t xml:space="preserve"> </w:t>
      </w:r>
      <w:r>
        <w:rPr>
          <w:color w:val="FF0000"/>
        </w:rPr>
        <w:t>backpropagation.</w:t>
      </w:r>
      <w:r>
        <w:t xml:space="preserve"> </w:t>
      </w:r>
      <w:r>
        <w:t>In</w:t>
      </w:r>
      <w:r>
        <w:t xml:space="preserve"> </w:t>
      </w:r>
      <w:r>
        <w:t>Subsection</w:t>
      </w:r>
      <w:r>
        <w:t xml:space="preserve"> </w:t>
      </w:r>
      <w:r>
        <w:t>2.10.3,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influence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training.</w:t>
      </w:r>
      <w:r>
        <w:t xml:space="preserve"> </w:t>
      </w:r>
      <w:r>
        <w:t>Section</w:t>
      </w:r>
      <w:r>
        <w:t xml:space="preserve"> </w:t>
      </w:r>
      <w:r>
        <w:t>2.11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challenges</w:t>
      </w:r>
      <w:r>
        <w:t xml:space="preserve"> </w:t>
      </w:r>
      <w:r>
        <w:t>that</w:t>
      </w:r>
      <w:r>
        <w:t xml:space="preserve"> </w:t>
      </w:r>
      <w:r>
        <w:t>affect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Finally,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2.12,</w:t>
      </w:r>
      <w:r>
        <w:t xml:space="preserve"> </w:t>
      </w:r>
      <w:r>
        <w:t>we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measures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t>I: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Since</w:t>
      </w:r>
      <w:r>
        <w:t xml:space="preserve"> </w:t>
      </w:r>
      <w:r>
        <w:t>the</w:t>
      </w:r>
      <w:r>
        <w:t xml:space="preserve"> </w:t>
      </w:r>
      <w:r>
        <w:t>advent</w:t>
      </w:r>
      <w:r>
        <w:t xml:space="preserve"> </w:t>
      </w:r>
      <w:r>
        <w:t>of</w:t>
      </w:r>
      <w:r>
        <w:t xml:space="preserve"> </w:t>
      </w:r>
      <w:r>
        <w:t>computers,</w:t>
      </w:r>
      <w:r>
        <w:t xml:space="preserve"> </w:t>
      </w:r>
      <w:r>
        <w:t>researchers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captivated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teaching</w:t>
      </w:r>
      <w:r>
        <w:t xml:space="preserve"> </w:t>
      </w:r>
      <w:r>
        <w:t>machines</w:t>
      </w:r>
      <w:r>
        <w:t xml:space="preserve"> </w:t>
      </w:r>
      <w:r>
        <w:t>to</w:t>
      </w:r>
      <w:r>
        <w:t xml:space="preserve"> </w:t>
      </w:r>
      <w:r>
        <w:t>interact</w:t>
      </w:r>
      <w:r>
        <w:t xml:space="preserve"> </w:t>
      </w:r>
      <w:r>
        <w:t>like</w:t>
      </w:r>
      <w:r>
        <w:t xml:space="preserve"> </w:t>
      </w:r>
      <w:r>
        <w:t>humans.</w:t>
      </w:r>
      <w:r>
        <w:t xml:space="preserve"> </w:t>
      </w:r>
      <w:r>
        <w:t>As</w:t>
      </w:r>
      <w:r>
        <w:t xml:space="preserve"> </w:t>
      </w:r>
      <w:r>
        <w:t>early</w:t>
      </w:r>
      <w:r>
        <w:t xml:space="preserve"> </w:t>
      </w:r>
      <w:r>
        <w:t>as</w:t>
      </w:r>
      <w:r>
        <w:t xml:space="preserve"> </w:t>
      </w:r>
      <w:r>
        <w:t>1963,</w:t>
      </w:r>
      <w:r>
        <w:t xml:space="preserve"> </w:t>
      </w:r>
      <w:r>
        <w:rPr>
          <w:color w:val="FF0000"/>
        </w:rPr>
        <w:t>Joseph</w:t>
      </w:r>
      <w:r>
        <w:t xml:space="preserve"> </w:t>
      </w:r>
      <w:r>
        <w:rPr>
          <w:color w:val="FF0000"/>
        </w:rPr>
        <w:t>Weizenbaum</w:t>
      </w:r>
      <w:r>
        <w:t xml:space="preserve"> </w:t>
      </w:r>
      <w:r>
        <w:t>developed</w:t>
      </w:r>
      <w:r>
        <w:t xml:space="preserve"> </w:t>
      </w:r>
      <w:r>
        <w:rPr>
          <w:color w:val="FF0000"/>
        </w:rPr>
        <w:t>ELIZA</w:t>
      </w:r>
      <w:r>
        <w:t xml:space="preserve"> </w:t>
      </w:r>
      <w:r>
        <w:rPr>
          <w:color w:val="FF0000"/>
        </w:rPr>
        <w:t>(Weizenbaum</w:t>
      </w:r>
      <w:r>
        <w:t xml:space="preserve"> </w:t>
      </w:r>
      <w:r>
        <w:rPr>
          <w:color w:val="FF0000"/>
        </w:rPr>
        <w:t>1983),</w:t>
      </w:r>
      <w:r>
        <w:t xml:space="preserve"> </w:t>
      </w:r>
      <w:r>
        <w:t>a</w:t>
      </w:r>
      <w:r>
        <w:t xml:space="preserve"> </w:t>
      </w:r>
      <w:r>
        <w:t>rule-based</w:t>
      </w:r>
      <w:r>
        <w:t xml:space="preserve"> </w:t>
      </w:r>
      <w:r>
        <w:rPr>
          <w:color w:val="FF0000"/>
        </w:rPr>
        <w:t>chatbot</w:t>
      </w:r>
      <w:r>
        <w:t xml:space="preserve"> </w:t>
      </w:r>
      <w:r>
        <w:t>designed</w:t>
      </w:r>
      <w:r>
        <w:t xml:space="preserve"> </w:t>
      </w:r>
      <w:r>
        <w:t>to</w:t>
      </w:r>
      <w:r>
        <w:t xml:space="preserve"> </w:t>
      </w:r>
      <w:r>
        <w:t>converse</w:t>
      </w:r>
      <w:r>
        <w:t xml:space="preserve"> </w:t>
      </w:r>
      <w:r>
        <w:t>with</w:t>
      </w:r>
      <w:r>
        <w:t xml:space="preserve"> </w:t>
      </w:r>
      <w:r>
        <w:t>humans.</w:t>
      </w:r>
      <w:r>
        <w:t xml:space="preserve"> </w:t>
      </w:r>
      <w:r>
        <w:t>Fast</w:t>
      </w:r>
      <w:r>
        <w:t xml:space="preserve"> </w:t>
      </w:r>
      <w:r>
        <w:t>forward</w:t>
      </w:r>
      <w:r>
        <w:t xml:space="preserve"> </w:t>
      </w:r>
      <w:r>
        <w:t>to</w:t>
      </w:r>
      <w:r>
        <w:t xml:space="preserve"> </w:t>
      </w:r>
      <w:r>
        <w:t>2014,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rPr>
          <w:color w:val="FF0000"/>
        </w:rPr>
        <w:t>Goostman,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chatbot,</w:t>
      </w:r>
      <w:r>
        <w:t xml:space="preserve"> </w:t>
      </w:r>
      <w:r>
        <w:t>passed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Turing</w:t>
      </w:r>
      <w:r>
        <w:t xml:space="preserve"> </w:t>
      </w:r>
      <w:r>
        <w:t>Test,</w:t>
      </w:r>
      <w:r>
        <w:t xml:space="preserve"> </w:t>
      </w:r>
      <w:r>
        <w:t>with</w:t>
      </w:r>
      <w:r>
        <w:t xml:space="preserve"> </w:t>
      </w:r>
      <w:r>
        <w:t>human</w:t>
      </w:r>
      <w:r>
        <w:t xml:space="preserve"> </w:t>
      </w:r>
      <w:r>
        <w:t>judges</w:t>
      </w:r>
      <w:r>
        <w:t xml:space="preserve"> </w:t>
      </w:r>
      <w:r>
        <w:t>unable</w:t>
      </w:r>
      <w:r>
        <w:t xml:space="preserve"> </w:t>
      </w:r>
      <w:r>
        <w:t>to</w:t>
      </w:r>
      <w:r>
        <w:t xml:space="preserve"> </w:t>
      </w:r>
      <w:r>
        <w:t>discern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t>was,</w:t>
      </w:r>
      <w:r>
        <w:t xml:space="preserve"> </w:t>
      </w:r>
      <w:r>
        <w:t>in</w:t>
      </w:r>
      <w:r>
        <w:t xml:space="preserve"> </w:t>
      </w:r>
      <w:r>
        <w:t>fact,</w:t>
      </w:r>
      <w:r>
        <w:t xml:space="preserve"> </w:t>
      </w:r>
      <w:r>
        <w:t>a</w:t>
      </w:r>
      <w:r>
        <w:t xml:space="preserve"> </w:t>
      </w:r>
      <w:r>
        <w:t>bot.</w:t>
      </w:r>
      <w:r>
        <w:t xml:space="preserve"> </w:t>
      </w:r>
      <w:r>
        <w:t>In</w:t>
      </w:r>
      <w:r>
        <w:t xml:space="preserve"> </w:t>
      </w:r>
      <w:r>
        <w:t>2017,</w:t>
      </w:r>
      <w:r>
        <w:t xml:space="preserve"> </w:t>
      </w:r>
      <w:r>
        <w:t>Google</w:t>
      </w:r>
      <w:r>
        <w:t xml:space="preserve"> </w:t>
      </w:r>
      <w:r>
        <w:rPr>
          <w:color w:val="FF0000"/>
        </w:rPr>
        <w:t>revolutionised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by</w:t>
      </w:r>
      <w:r>
        <w:t xml:space="preserve"> </w:t>
      </w:r>
      <w:r>
        <w:t>introducing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architecture,</w:t>
      </w:r>
      <w:r>
        <w:t xml:space="preserve"> </w:t>
      </w:r>
      <w:r>
        <w:t>now</w:t>
      </w:r>
      <w:r>
        <w:t xml:space="preserve"> </w:t>
      </w:r>
      <w:r>
        <w:t>famously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Transformers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2017).</w:t>
      </w:r>
      <w:r>
        <w:t xml:space="preserve"> </w:t>
      </w:r>
      <w:r>
        <w:t>More</w:t>
      </w:r>
      <w:r>
        <w:t xml:space="preserve"> </w:t>
      </w:r>
      <w:r>
        <w:t>recently,</w:t>
      </w:r>
      <w:r>
        <w:t xml:space="preserve"> </w:t>
      </w:r>
      <w:r>
        <w:t>the</w:t>
      </w:r>
      <w:r>
        <w:t xml:space="preserve"> </w:t>
      </w:r>
      <w:r>
        <w:t>success</w:t>
      </w:r>
      <w:r>
        <w:t xml:space="preserve"> </w:t>
      </w:r>
      <w:r>
        <w:t>and</w:t>
      </w:r>
      <w:r>
        <w:t xml:space="preserve"> </w:t>
      </w:r>
      <w:r>
        <w:t>widespread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ChatGPT,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successors</w:t>
      </w:r>
      <w:r>
        <w:t xml:space="preserve"> </w:t>
      </w:r>
      <w:r>
        <w:t>have</w:t>
      </w:r>
      <w:r>
        <w:t xml:space="preserve"> </w:t>
      </w:r>
      <w:r>
        <w:t>generated</w:t>
      </w:r>
      <w:r>
        <w:t xml:space="preserve"> </w:t>
      </w:r>
      <w:r>
        <w:t>immense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accelerating</w:t>
      </w:r>
      <w:r>
        <w:t xml:space="preserve"> </w:t>
      </w:r>
      <w:r>
        <w:t>research</w:t>
      </w:r>
      <w:r>
        <w:t xml:space="preserve"> </w:t>
      </w:r>
      <w:r>
        <w:t>in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deep</w:t>
      </w:r>
      <w:r>
        <w:t xml:space="preserve"> </w:t>
      </w:r>
      <w:r>
        <w:t>learning.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enhance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demystify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from</w:t>
      </w:r>
      <w:r>
        <w:t xml:space="preserve"> </w:t>
      </w:r>
      <w:r>
        <w:t>beginner</w:t>
      </w:r>
      <w:r>
        <w:t xml:space="preserve"> </w:t>
      </w:r>
      <w:r>
        <w:t>to</w:t>
      </w:r>
      <w:r>
        <w:t xml:space="preserve"> </w:t>
      </w:r>
      <w:r>
        <w:t>advanced</w:t>
      </w:r>
      <w:r>
        <w:t xml:space="preserve"> </w:t>
      </w:r>
      <w:r>
        <w:t>levels.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Computation</w:t>
      </w:r>
      <w:r>
        <w:t xml:space="preserve"> </w:t>
      </w:r>
      <w:r>
        <w:t>aside,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nuanced</w:t>
      </w:r>
      <w:r>
        <w:t xml:space="preserve"> </w:t>
      </w:r>
      <w:r>
        <w:t>problem</w:t>
      </w:r>
      <w:r>
        <w:t xml:space="preserve"> </w:t>
      </w:r>
      <w:r>
        <w:t>with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ambiguity,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dynamic</w:t>
      </w:r>
      <w:r>
        <w:t xml:space="preserve"> </w:t>
      </w:r>
      <w:r>
        <w:t>nature</w:t>
      </w:r>
      <w:r>
        <w:t xml:space="preserve"> </w:t>
      </w:r>
      <w:r>
        <w:t>relative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zeitgeist.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rPr>
          <w:color w:val="FF0000"/>
        </w:rPr>
        <w:t>duck'.</w:t>
      </w:r>
      <w:r>
        <w:t xml:space="preserve"> </w:t>
      </w:r>
      <w:r>
        <w:t>One</w:t>
      </w:r>
      <w:r>
        <w:t xml:space="preserve"> </w:t>
      </w:r>
      <w:r>
        <w:t>interpretation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a</w:t>
      </w:r>
      <w:r>
        <w:t xml:space="preserve"> </w:t>
      </w:r>
      <w:r>
        <w:t>duck</w:t>
      </w:r>
      <w:r>
        <w:t xml:space="preserve"> </w:t>
      </w:r>
      <w:r>
        <w:rPr>
          <w:color w:val="FF0000"/>
        </w:rPr>
        <w:t>(noun)</w:t>
      </w:r>
      <w:r>
        <w:t xml:space="preserve"> </w:t>
      </w:r>
      <w:r>
        <w:t>that</w:t>
      </w:r>
      <w:r>
        <w:t xml:space="preserve"> </w:t>
      </w:r>
      <w:r>
        <w:t>belonged</w:t>
      </w:r>
      <w:r>
        <w:t xml:space="preserve"> </w:t>
      </w:r>
      <w:r>
        <w:t>to</w:t>
      </w:r>
      <w:r>
        <w:t xml:space="preserve"> </w:t>
      </w:r>
      <w:r>
        <w:t>her.</w:t>
      </w:r>
      <w:r>
        <w:t xml:space="preserve"> </w:t>
      </w:r>
      <w:r>
        <w:t>Another</w:t>
      </w:r>
      <w:r>
        <w:t xml:space="preserve"> </w:t>
      </w:r>
      <w:r>
        <w:t>interpretation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sentence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t>perform</w:t>
      </w:r>
      <w:r>
        <w:t xml:space="preserve"> </w:t>
      </w:r>
      <w:r>
        <w:t>the</w:t>
      </w:r>
      <w:r>
        <w:t xml:space="preserve"> </w:t>
      </w:r>
      <w:r>
        <w:t>act</w:t>
      </w:r>
      <w:r>
        <w:t xml:space="preserve"> </w:t>
      </w:r>
      <w:r>
        <w:t>of</w:t>
      </w:r>
      <w:r>
        <w:t xml:space="preserve"> </w:t>
      </w:r>
      <w:r>
        <w:t>ducking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an</w:t>
      </w:r>
      <w:r>
        <w:t xml:space="preserve"> </w:t>
      </w:r>
      <w:r>
        <w:t>obstacle.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context,</w:t>
      </w:r>
      <w:r>
        <w:t xml:space="preserve"> </w:t>
      </w:r>
      <w:r>
        <w:t>sentences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subjects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convey</w:t>
      </w:r>
      <w:r>
        <w:t xml:space="preserve"> </w:t>
      </w:r>
      <w:r>
        <w:t>very</w:t>
      </w:r>
      <w:r>
        <w:t xml:space="preserve"> </w:t>
      </w:r>
      <w:r>
        <w:t>different</w:t>
      </w:r>
      <w:r>
        <w:t xml:space="preserve"> </w:t>
      </w:r>
      <w:r>
        <w:t>meanings.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sentences: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spoon',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curd'and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Rahul'.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convey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rice.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instance,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spoon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utensil,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sentence,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curd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accompaniment.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sentence,</w:t>
      </w:r>
      <w:r>
        <w:t xml:space="preserve"> </w:t>
      </w:r>
      <w:r>
        <w:t>however,</w:t>
      </w:r>
      <w:r>
        <w:t xml:space="preserve"> </w:t>
      </w:r>
      <w:r>
        <w:t>suggests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rice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person.</w:t>
      </w:r>
      <w:r>
        <w:t xml:space="preserve"> </w:t>
      </w:r>
      <w:r>
        <w:t>Teaching</w:t>
      </w:r>
      <w:r>
        <w:t xml:space="preserve"> </w:t>
      </w:r>
      <w:r>
        <w:t>computers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interpret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differently</w:t>
      </w:r>
      <w:r>
        <w:t xml:space="preserve"> </w:t>
      </w:r>
      <w:r>
        <w:t>and</w:t>
      </w:r>
      <w:r>
        <w:t xml:space="preserve"> </w:t>
      </w:r>
      <w:r>
        <w:t>resolve</w:t>
      </w:r>
      <w:r>
        <w:t xml:space="preserve"> </w:t>
      </w:r>
      <w:r>
        <w:t>ambiguities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techniques.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Processin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Like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medium</w:t>
      </w:r>
      <w:r>
        <w:t xml:space="preserve"> </w:t>
      </w:r>
      <w:r>
        <w:t>of</w:t>
      </w:r>
      <w:r>
        <w:t xml:space="preserve"> </w:t>
      </w:r>
      <w:r>
        <w:t>information,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undergone</w:t>
      </w:r>
      <w:r>
        <w:t xml:space="preserve"> </w:t>
      </w:r>
      <w:r>
        <w:t>various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development—they</w:t>
      </w:r>
      <w:r>
        <w:t xml:space="preserve"> </w:t>
      </w:r>
      <w:r>
        <w:t>originated</w:t>
      </w:r>
      <w:r>
        <w:t xml:space="preserve"> </w:t>
      </w:r>
      <w:r>
        <w:t>at</w:t>
      </w:r>
      <w:r>
        <w:t xml:space="preserve"> </w:t>
      </w:r>
      <w:r>
        <w:t>some</w:t>
      </w:r>
      <w:r>
        <w:t xml:space="preserve"> </w:t>
      </w:r>
      <w:r>
        <w:t>point</w:t>
      </w:r>
      <w:r>
        <w:t xml:space="preserve"> </w:t>
      </w:r>
      <w:r>
        <w:t>in</w:t>
      </w:r>
      <w:r>
        <w:t xml:space="preserve"> </w:t>
      </w:r>
      <w:r>
        <w:t>time,</w:t>
      </w:r>
      <w:r>
        <w:t xml:space="preserve"> </w:t>
      </w:r>
      <w:r>
        <w:t>propagated</w:t>
      </w:r>
      <w:r>
        <w:t xml:space="preserve"> </w:t>
      </w:r>
      <w:r>
        <w:t>far</w:t>
      </w:r>
      <w:r>
        <w:t xml:space="preserve"> </w:t>
      </w:r>
      <w:r>
        <w:t>and</w:t>
      </w:r>
      <w:r>
        <w:t xml:space="preserve"> </w:t>
      </w:r>
      <w:r>
        <w:t>wide,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borne</w:t>
      </w:r>
      <w:r>
        <w:t xml:space="preserve"> </w:t>
      </w:r>
      <w:r>
        <w:t>witness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society.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know</w:t>
      </w:r>
      <w:r>
        <w:t xml:space="preserve"> </w:t>
      </w:r>
      <w:r>
        <w:t>exactly</w:t>
      </w:r>
      <w:r>
        <w:t xml:space="preserve"> </w:t>
      </w:r>
      <w:r>
        <w:t>when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humans</w:t>
      </w:r>
      <w:r>
        <w:t xml:space="preserve"> </w:t>
      </w:r>
      <w:r>
        <w:t>spoke,</w:t>
      </w:r>
      <w:r>
        <w:t xml:space="preserve"> </w:t>
      </w:r>
      <w:r>
        <w:t>numerous</w:t>
      </w:r>
      <w:r>
        <w:t xml:space="preserve"> </w:t>
      </w:r>
      <w:r>
        <w:t>theories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origin</w:t>
      </w:r>
      <w:r>
        <w:t xml:space="preserve"> </w:t>
      </w:r>
      <w:r>
        <w:t>of</w:t>
      </w:r>
      <w:r>
        <w:t xml:space="preserve"> </w:t>
      </w:r>
      <w:r>
        <w:t>language.</w:t>
      </w:r>
      <w:r>
        <w:t xml:space="preserve"> </w:t>
      </w:r>
      <w:r>
        <w:rPr>
          <w:color w:val="FF0000"/>
        </w:rPr>
        <w:t>Alister</w:t>
      </w:r>
      <w:r>
        <w:t xml:space="preserve"> </w:t>
      </w:r>
      <w:r>
        <w:t>Hardy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Elaine</w:t>
      </w:r>
      <w:r>
        <w:t xml:space="preserve"> </w:t>
      </w:r>
      <w:r>
        <w:rPr>
          <w:color w:val="FF0000"/>
        </w:rPr>
        <w:t>Morgan</w:t>
      </w:r>
      <w:r>
        <w:t xml:space="preserve"> </w:t>
      </w:r>
      <w:r>
        <w:t>proposed</w:t>
      </w:r>
      <w:r>
        <w:t xml:space="preserve"> </w:t>
      </w:r>
      <w:r>
        <w:t>the</w:t>
      </w:r>
      <w:r>
        <w:t xml:space="preserve"> </w:t>
      </w:r>
      <w:r>
        <w:t>aquatic</w:t>
      </w:r>
      <w:r>
        <w:t xml:space="preserve"> </w:t>
      </w:r>
      <w:r>
        <w:t>ape</w:t>
      </w:r>
      <w:r>
        <w:t xml:space="preserve"> </w:t>
      </w:r>
      <w:r>
        <w:t>theory</w:t>
      </w:r>
      <w:r>
        <w:t xml:space="preserve"> </w:t>
      </w:r>
      <w:r>
        <w:t>in</w:t>
      </w:r>
      <w:r>
        <w:t xml:space="preserve"> </w:t>
      </w:r>
      <w:r>
        <w:t>1997,</w:t>
      </w:r>
      <w:r>
        <w:t xml:space="preserve"> </w:t>
      </w:r>
      <w:r>
        <w:t>highlighting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certain</w:t>
      </w:r>
      <w:r>
        <w:t xml:space="preserve"> </w:t>
      </w:r>
      <w:r>
        <w:t>traits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share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primate</w:t>
      </w:r>
      <w:r>
        <w:t xml:space="preserve"> </w:t>
      </w:r>
      <w:r>
        <w:t>relatives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share</w:t>
      </w:r>
      <w:r>
        <w:t xml:space="preserve"> </w:t>
      </w:r>
      <w:r>
        <w:t>communication</w:t>
      </w:r>
      <w:r>
        <w:t xml:space="preserve"> </w:t>
      </w:r>
      <w:r>
        <w:t>traits</w:t>
      </w:r>
      <w:r>
        <w:t xml:space="preserve"> </w:t>
      </w:r>
      <w:r>
        <w:t>with</w:t>
      </w:r>
      <w:r>
        <w:t xml:space="preserve"> </w:t>
      </w:r>
      <w:r>
        <w:t>aquatic</w:t>
      </w:r>
      <w:r>
        <w:t xml:space="preserve"> </w:t>
      </w:r>
      <w:r>
        <w:t>animals.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whales</w:t>
      </w:r>
      <w:r>
        <w:t xml:space="preserve"> </w:t>
      </w:r>
      <w:r>
        <w:t>and</w:t>
      </w:r>
      <w:r>
        <w:t xml:space="preserve"> </w:t>
      </w:r>
      <w:r>
        <w:t>dolphins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with</w:t>
      </w:r>
      <w:r>
        <w:t xml:space="preserve"> </w:t>
      </w:r>
      <w:r>
        <w:t>members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species</w:t>
      </w:r>
      <w:r>
        <w:t xml:space="preserve"> </w:t>
      </w:r>
      <w:r>
        <w:t>using</w:t>
      </w:r>
      <w:r>
        <w:t xml:space="preserve"> </w:t>
      </w:r>
      <w:r>
        <w:t>sounds.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Linguistics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discipline</w:t>
      </w:r>
      <w:r>
        <w:t xml:space="preserve"> </w:t>
      </w:r>
      <w:r>
        <w:t>that</w:t>
      </w:r>
      <w:r>
        <w:t xml:space="preserve"> </w:t>
      </w:r>
      <w:r>
        <w:t>engages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scientific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languages.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system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t>2.1)</w:t>
      </w:r>
      <w:r>
        <w:t xml:space="preserve"> </w:t>
      </w:r>
      <w:r>
        <w:t>where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branches,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sociolinguistics,</w:t>
      </w:r>
      <w:r>
        <w:t xml:space="preserve"> </w:t>
      </w:r>
      <w:r>
        <w:t>psycholinguistics,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neurolinguistics,</w:t>
      </w:r>
      <w:r>
        <w:t xml:space="preserve"> </w:t>
      </w:r>
      <w:r>
        <w:t>seek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significant</w:t>
      </w:r>
      <w:r>
        <w:t xml:space="preserve"> </w:t>
      </w:r>
      <w:r>
        <w:t>philosophical</w:t>
      </w:r>
      <w:r>
        <w:t xml:space="preserve"> </w:t>
      </w:r>
      <w:r>
        <w:t>questions,</w:t>
      </w:r>
      <w:r>
        <w:t xml:space="preserve"> </w:t>
      </w:r>
      <w:r>
        <w:t>such</w:t>
      </w:r>
      <w:r>
        <w:t xml:space="preserve"> </w:t>
      </w:r>
      <w:r>
        <w:t>as:</w:t>
      </w:r>
      <w:r>
        <w:t xml:space="preserve"> </w:t>
      </w:r>
      <w:r>
        <w:t>What</w:t>
      </w:r>
      <w:r>
        <w:t xml:space="preserve"> </w:t>
      </w:r>
      <w:r>
        <w:t>rules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follow?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evolve?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learn</w:t>
      </w:r>
      <w:r>
        <w:t xml:space="preserve"> </w:t>
      </w:r>
      <w:r>
        <w:t>and</w:t>
      </w:r>
      <w:r>
        <w:t xml:space="preserve"> </w:t>
      </w:r>
      <w:r>
        <w:t>process</w:t>
      </w:r>
      <w:r>
        <w:t xml:space="preserve"> </w:t>
      </w:r>
      <w:r>
        <w:t>meanings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minds?</w:t>
      </w:r>
      <w:r>
        <w:t xml:space="preserve"> </w:t>
      </w:r>
      <w:r>
        <w:t>How</w:t>
      </w:r>
      <w:r>
        <w:t xml:space="preserve"> </w:t>
      </w:r>
      <w:r>
        <w:t>are</w:t>
      </w:r>
      <w:r>
        <w:t xml:space="preserve"> </w:t>
      </w:r>
      <w:r>
        <w:t>different</w:t>
      </w:r>
      <w:r>
        <w:t xml:space="preserve"> </w:t>
      </w:r>
      <w:r>
        <w:t>modalities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other?</w:t>
      </w:r>
      <w:r>
        <w:t xml:space="preserve"> </w:t>
      </w:r>
      <w:r>
        <w:t>Linguists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Noam</w:t>
      </w:r>
      <w:r>
        <w:t xml:space="preserve"> </w:t>
      </w:r>
      <w:r>
        <w:rPr>
          <w:color w:val="FF0000"/>
        </w:rPr>
        <w:t>Chomsky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Steven</w:t>
      </w:r>
      <w:r>
        <w:t xml:space="preserve"> </w:t>
      </w:r>
      <w:r>
        <w:t>Pinker</w:t>
      </w:r>
      <w:r>
        <w:t xml:space="preserve"> </w:t>
      </w:r>
      <w:r>
        <w:rPr>
          <w:color w:val="FF0000"/>
        </w:rPr>
        <w:t>hypothesise</w:t>
      </w:r>
      <w:r>
        <w:t xml:space="preserve"> </w:t>
      </w:r>
      <w:r>
        <w:t>that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something</w:t>
      </w:r>
      <w:r>
        <w:t xml:space="preserve"> </w:t>
      </w:r>
      <w:r>
        <w:t>innate.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early</w:t>
      </w:r>
      <w:r>
        <w:t xml:space="preserve"> </w:t>
      </w:r>
      <w:r>
        <w:t>age,</w:t>
      </w:r>
      <w:r>
        <w:t xml:space="preserve"> </w:t>
      </w:r>
      <w:r>
        <w:t>we</w:t>
      </w:r>
      <w:r>
        <w:t xml:space="preserve"> </w:t>
      </w:r>
      <w:r>
        <w:t>begin</w:t>
      </w:r>
      <w:r>
        <w:t xml:space="preserve"> </w:t>
      </w:r>
      <w:r>
        <w:t>to</w:t>
      </w:r>
      <w:r>
        <w:t xml:space="preserve"> </w:t>
      </w:r>
      <w:r>
        <w:t>mimic</w:t>
      </w:r>
      <w:r>
        <w:t xml:space="preserve"> </w:t>
      </w:r>
      <w:r>
        <w:t>natural</w:t>
      </w:r>
      <w:r>
        <w:t xml:space="preserve"> </w:t>
      </w:r>
      <w:r>
        <w:t>sounds</w:t>
      </w:r>
      <w:r>
        <w:t xml:space="preserve"> </w:t>
      </w:r>
      <w:r>
        <w:t>and</w:t>
      </w:r>
      <w:r>
        <w:t xml:space="preserve"> </w:t>
      </w:r>
      <w:r>
        <w:t>lip</w:t>
      </w:r>
      <w:r>
        <w:t xml:space="preserve"> </w:t>
      </w:r>
      <w:r>
        <w:t>movements.</w:t>
      </w:r>
      <w:r>
        <w:t xml:space="preserve"> </w:t>
      </w:r>
      <w:r>
        <w:t>We</w:t>
      </w:r>
      <w:r>
        <w:t xml:space="preserve"> </w:t>
      </w:r>
      <w:r>
        <w:t>grow</w:t>
      </w:r>
      <w:r>
        <w:t xml:space="preserve"> </w:t>
      </w:r>
      <w:r>
        <w:t>up</w:t>
      </w:r>
      <w:r>
        <w:t xml:space="preserve"> </w:t>
      </w:r>
      <w:r>
        <w:t>associating</w:t>
      </w:r>
      <w:r>
        <w:t xml:space="preserve"> </w:t>
      </w:r>
      <w:r>
        <w:t>these</w:t>
      </w:r>
      <w:r>
        <w:t xml:space="preserve"> </w:t>
      </w:r>
      <w:r>
        <w:t>sounds</w:t>
      </w:r>
      <w:r>
        <w:t xml:space="preserve"> </w:t>
      </w:r>
      <w:r>
        <w:t>with</w:t>
      </w:r>
      <w:r>
        <w:t xml:space="preserve"> </w:t>
      </w:r>
      <w:r>
        <w:t>certain</w:t>
      </w:r>
      <w:r>
        <w:t xml:space="preserve"> </w:t>
      </w:r>
      <w:r>
        <w:t>objects,</w:t>
      </w:r>
      <w:r>
        <w:t xml:space="preserve"> </w:t>
      </w:r>
      <w:r>
        <w:t>qualities,</w:t>
      </w:r>
      <w:r>
        <w:t xml:space="preserve"> </w:t>
      </w:r>
      <w:r>
        <w:t>and</w:t>
      </w:r>
      <w:r>
        <w:t xml:space="preserve"> </w:t>
      </w:r>
      <w:r>
        <w:t>attributes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t>around</w:t>
      </w:r>
      <w:r>
        <w:t xml:space="preserve"> </w:t>
      </w:r>
      <w:r>
        <w:t>us.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these</w:t>
      </w:r>
      <w:r>
        <w:t xml:space="preserve"> </w:t>
      </w:r>
      <w:r>
        <w:t>theories,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infer</w:t>
      </w:r>
      <w:r>
        <w:t xml:space="preserve"> </w:t>
      </w:r>
      <w:r>
        <w:t>what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languages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like,</w:t>
      </w:r>
      <w:r>
        <w:t xml:space="preserve"> </w:t>
      </w:r>
      <w:r>
        <w:t>but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only</w:t>
      </w:r>
      <w:r>
        <w:t xml:space="preserve"> </w:t>
      </w:r>
      <w:r>
        <w:t>extends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back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(Jurafsky</w:t>
      </w:r>
      <w:r>
        <w:t xml:space="preserve"> </w:t>
      </w:r>
      <w:r>
        <w:t>and</w:t>
      </w:r>
      <w:r>
        <w:t xml:space="preserve"> </w:t>
      </w:r>
      <w:r>
        <w:t>Martin</w:t>
      </w:r>
      <w:r>
        <w:t xml:space="preserve"> </w:t>
      </w:r>
      <w:r>
        <w:t>2009;</w:t>
      </w:r>
      <w:r>
        <w:t xml:space="preserve"> </w:t>
      </w:r>
      <w:r>
        <w:t>Pinker</w:t>
      </w:r>
      <w:r>
        <w:t xml:space="preserve"> </w:t>
      </w:r>
      <w:r>
        <w:t>2010;</w:t>
      </w:r>
      <w:r>
        <w:t xml:space="preserve"> </w:t>
      </w:r>
      <w:r>
        <w:rPr>
          <w:color w:val="FF0000"/>
        </w:rPr>
        <w:t>Vaneechoutte</w:t>
      </w:r>
      <w:r>
        <w:t xml:space="preserve"> </w:t>
      </w:r>
      <w:r>
        <w:rPr>
          <w:color w:val="FF0000"/>
        </w:rPr>
        <w:t>2014).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</w:t>
      </w:r>
      <w:r>
        <w:t xml:space="preserve"> </w:t>
      </w:r>
      <w:r>
        <w:t>2.1]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2.1:</w:t>
      </w:r>
      <w:r>
        <w:t xml:space="preserve"> </w:t>
      </w:r>
      <w:r>
        <w:t>Language-related</w:t>
      </w:r>
      <w:r>
        <w:t xml:space="preserve"> </w:t>
      </w:r>
      <w:r>
        <w:t>Disciplines</w:t>
      </w:r>
      <w:r>
        <w:t xml:space="preserve"> </w:t>
      </w:r>
      <w:r>
        <w:rPr>
          <w:color w:val="FF0000"/>
        </w:rPr>
        <w:t>(Tsujii</w:t>
      </w:r>
      <w:r>
        <w:t xml:space="preserve"> </w:t>
      </w:r>
      <w:r>
        <w:t>2021)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Linguistics,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t>Psychology,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(NLP),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rPr>
          <w:color w:val="FF0000"/>
        </w:rPr>
        <w:t>(AI),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Linguistics.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disciplines</w:t>
      </w:r>
      <w:r>
        <w:t xml:space="preserve"> </w:t>
      </w:r>
      <w:r>
        <w:t>study</w:t>
      </w:r>
      <w:r>
        <w:t xml:space="preserve"> </w:t>
      </w:r>
      <w:r>
        <w:t>language</w:t>
      </w:r>
      <w:r>
        <w:t xml:space="preserve"> </w:t>
      </w:r>
      <w:r>
        <w:t>from</w:t>
      </w:r>
      <w:r>
        <w:t xml:space="preserve"> </w:t>
      </w:r>
      <w:r>
        <w:t>different</w:t>
      </w:r>
      <w:r>
        <w:t xml:space="preserve"> </w:t>
      </w:r>
      <w:r>
        <w:t>perspectives.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Many</w:t>
      </w:r>
      <w:r>
        <w:t xml:space="preserve"> </w:t>
      </w:r>
      <w:r>
        <w:t>other</w:t>
      </w:r>
      <w:r>
        <w:t xml:space="preserve"> </w:t>
      </w:r>
      <w:r>
        <w:t>fields,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neuroscience</w:t>
      </w:r>
      <w:r>
        <w:t xml:space="preserve"> </w:t>
      </w:r>
      <w:r>
        <w:t>and</w:t>
      </w:r>
      <w:r>
        <w:t xml:space="preserve"> </w:t>
      </w:r>
      <w:r>
        <w:t>psychology,</w:t>
      </w:r>
      <w:r>
        <w:t xml:space="preserve"> </w:t>
      </w:r>
      <w:r>
        <w:t>also</w:t>
      </w:r>
      <w:r>
        <w:t xml:space="preserve"> </w:t>
      </w:r>
      <w:r>
        <w:t>show</w:t>
      </w:r>
      <w:r>
        <w:t xml:space="preserve"> </w:t>
      </w:r>
      <w:r>
        <w:t>great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languages.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sub-field</w:t>
      </w:r>
      <w:r>
        <w:t xml:space="preserve"> </w:t>
      </w:r>
      <w:r>
        <w:t>of</w:t>
      </w:r>
      <w:r>
        <w:t xml:space="preserve"> </w:t>
      </w:r>
      <w:r>
        <w:t>both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interactions</w:t>
      </w:r>
      <w:r>
        <w:t xml:space="preserve"> </w:t>
      </w:r>
      <w:r>
        <w:t>between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computers,</w:t>
      </w:r>
      <w:r>
        <w:t xml:space="preserve"> </w:t>
      </w:r>
      <w:r>
        <w:t>serving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bridge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broader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engineering</w:t>
      </w:r>
      <w:r>
        <w:t xml:space="preserve"> </w:t>
      </w:r>
      <w:r>
        <w:t>processes.</w:t>
      </w:r>
      <w:r>
        <w:t xml:space="preserve"> </w:t>
      </w:r>
      <w:r>
        <w:t>While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developing</w:t>
      </w:r>
      <w:r>
        <w:t xml:space="preserve"> </w:t>
      </w:r>
      <w:r>
        <w:t>computational</w:t>
      </w:r>
      <w:r>
        <w:t xml:space="preserve"> </w:t>
      </w:r>
      <w:r>
        <w:t>models,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the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algorithms</w:t>
      </w:r>
      <w:r>
        <w:t xml:space="preserve"> </w:t>
      </w:r>
      <w:r>
        <w:t>and</w:t>
      </w:r>
      <w:r>
        <w:t xml:space="preserve"> </w:t>
      </w:r>
      <w:r>
        <w:t>systems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rely</w:t>
      </w:r>
      <w:r>
        <w:t xml:space="preserve"> </w:t>
      </w:r>
      <w:r>
        <w:t>on</w:t>
      </w:r>
      <w:r>
        <w:t xml:space="preserve"> </w:t>
      </w:r>
      <w:r>
        <w:t>processing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input.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2.2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involves</w:t>
      </w:r>
      <w:r>
        <w:t xml:space="preserve"> </w:t>
      </w:r>
      <w:r>
        <w:t>several</w:t>
      </w:r>
      <w:r>
        <w:t xml:space="preserve"> </w:t>
      </w:r>
      <w:r>
        <w:t>steps.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pipeline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typically</w:t>
      </w:r>
      <w:r>
        <w:t xml:space="preserve"> </w:t>
      </w:r>
      <w:r>
        <w:rPr>
          <w:color w:val="FF0000"/>
        </w:rPr>
        <w:t>modelled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documents,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corpus;</w:t>
      </w:r>
      <w:r>
        <w:t xml:space="preserve"> </w:t>
      </w:r>
      <w:r>
        <w:t>a</w:t>
      </w:r>
      <w:r>
        <w:t xml:space="preserve"> </w:t>
      </w:r>
      <w:r>
        <w:t>larger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documents</w:t>
      </w:r>
      <w:r>
        <w:t xml:space="preserve"> </w:t>
      </w:r>
      <w:r>
        <w:t>is</w:t>
      </w:r>
      <w:r>
        <w:t xml:space="preserve"> </w:t>
      </w:r>
      <w:r>
        <w:t>referred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corpora.</w:t>
      </w:r>
      <w:r>
        <w:t xml:space="preserve"> </w:t>
      </w:r>
      <w:r>
        <w:t>When</w:t>
      </w:r>
      <w:r>
        <w:t xml:space="preserve"> </w:t>
      </w:r>
      <w:r>
        <w:t>employing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systems,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steps,</w:t>
      </w:r>
      <w:r>
        <w:t xml:space="preserve"> </w:t>
      </w:r>
      <w:r>
        <w:t>as</w:t>
      </w:r>
      <w:r>
        <w:t xml:space="preserve"> </w:t>
      </w:r>
      <w:r>
        <w:t>illustrated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2.2,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tasks.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2.2: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  <w:r>
        <w:t xml:space="preserve"> </w:t>
      </w:r>
      <w:r>
        <w:t>for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input.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Tasks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(NLP).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sentence-level</w:t>
      </w:r>
      <w:r>
        <w:t xml:space="preserve"> </w:t>
      </w:r>
      <w:r>
        <w:t>or</w:t>
      </w:r>
      <w:r>
        <w:t xml:space="preserve"> </w:t>
      </w:r>
      <w:r>
        <w:t>word-level</w:t>
      </w:r>
      <w:r>
        <w:t xml:space="preserve"> </w:t>
      </w:r>
      <w:r>
        <w:t>class</w:t>
      </w:r>
      <w:r>
        <w:t xml:space="preserve"> </w:t>
      </w:r>
      <w:r>
        <w:t>label,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paths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</w:t>
      </w:r>
      <w:r>
        <w:t xml:space="preserve"> </w:t>
      </w:r>
      <w:r>
        <w:t>node-to-edge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rPr>
          <w:color w:val="FF0000"/>
        </w:rPr>
        <w:t>2.3).</w:t>
      </w:r>
      <w:r>
        <w:t xml:space="preserve"> </w:t>
      </w:r>
      <w:r>
        <w:t>To</w:t>
      </w:r>
      <w:r>
        <w:t xml:space="preserve"> </w:t>
      </w:r>
      <w:r>
        <w:t>better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t>example: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support</w:t>
      </w:r>
      <w:r>
        <w:t xml:space="preserve"> </w:t>
      </w:r>
      <w:r>
        <w:t>WHO.</w:t>
      </w:r>
      <w:r>
        <w:t xml:space="preserve"> </w:t>
      </w:r>
      <w:r>
        <w:t>They</w:t>
      </w:r>
      <w:r>
        <w:t xml:space="preserve"> </w:t>
      </w:r>
      <w:r>
        <w:t>underfund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diseases'.</w:t>
      </w:r>
      <w:r>
        <w:t xml:space="preserve"> </w:t>
      </w:r>
      <w:r>
        <w:t>Below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non-exhaustive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Sentiment</w:t>
      </w:r>
      <w:r>
        <w:t xml:space="preserve"> </w:t>
      </w:r>
      <w:r>
        <w:t>Analysis:</w:t>
      </w:r>
      <w:r>
        <w:t xml:space="preserve"> </w:t>
      </w:r>
      <w:r>
        <w:t>Detecting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emotional</w:t>
      </w:r>
      <w:r>
        <w:t xml:space="preserve"> </w:t>
      </w:r>
      <w:r>
        <w:t>tone</w:t>
      </w:r>
      <w:r>
        <w:t xml:space="preserve"> </w:t>
      </w:r>
      <w:r>
        <w:t>or</w:t>
      </w:r>
      <w:r>
        <w:t xml:space="preserve"> </w:t>
      </w:r>
      <w:r>
        <w:t>opinion</w:t>
      </w:r>
      <w:r>
        <w:t xml:space="preserve"> </w:t>
      </w:r>
      <w:r>
        <w:t>expressed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text.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negative</w:t>
      </w:r>
      <w:r>
        <w:t xml:space="preserve"> </w:t>
      </w:r>
      <w:r>
        <w:t>or</w:t>
      </w:r>
      <w:r>
        <w:t xml:space="preserve"> </w:t>
      </w:r>
      <w:r>
        <w:t>neutral.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usage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'do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support',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label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as</w:t>
      </w:r>
      <w:r>
        <w:t xml:space="preserve"> </w:t>
      </w:r>
      <w:r>
        <w:t>'Negative'.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Part-of-Speech</w:t>
      </w:r>
      <w:r>
        <w:t xml:space="preserve"> </w:t>
      </w:r>
      <w:r>
        <w:rPr>
          <w:color w:val="FF0000"/>
        </w:rPr>
        <w:t>(POS)</w:t>
      </w:r>
      <w:r>
        <w:t xml:space="preserve"> </w:t>
      </w:r>
      <w:r>
        <w:t>Tagging:</w:t>
      </w:r>
      <w:r>
        <w:t xml:space="preserve"> </w:t>
      </w:r>
      <w:r>
        <w:t>Figuring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class</w:t>
      </w:r>
      <w:r>
        <w:t xml:space="preserve"> </w:t>
      </w:r>
      <w:r>
        <w:rPr>
          <w:color w:val="FF0000"/>
        </w:rPr>
        <w:t>(noun,</w:t>
      </w:r>
      <w:r>
        <w:t xml:space="preserve"> </w:t>
      </w:r>
      <w:r>
        <w:t>pronoun,</w:t>
      </w:r>
      <w:r>
        <w:t xml:space="preserve"> </w:t>
      </w:r>
      <w:r>
        <w:t>adjective,</w:t>
      </w:r>
      <w:r>
        <w:t xml:space="preserve"> </w:t>
      </w:r>
      <w:r>
        <w:t>adverb,</w:t>
      </w:r>
      <w:r>
        <w:t xml:space="preserve"> </w:t>
      </w:r>
      <w:r>
        <w:t>etc..)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class</w:t>
      </w:r>
      <w:r>
        <w:t xml:space="preserve"> </w:t>
      </w:r>
      <w:r>
        <w:t>labels</w:t>
      </w:r>
      <w:r>
        <w:t xml:space="preserve"> </w:t>
      </w:r>
      <w:r>
        <w:t>tagged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t>as: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do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(adverb)</w:t>
      </w:r>
      <w:r>
        <w:t xml:space="preserve"> </w:t>
      </w:r>
      <w:r>
        <w:t>support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(noun).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They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underfund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(adjective)</w:t>
      </w:r>
      <w:r>
        <w:t xml:space="preserve"> </w:t>
      </w:r>
      <w:r>
        <w:t>diseases</w:t>
      </w:r>
      <w:r>
        <w:t xml:space="preserve"> </w:t>
      </w:r>
      <w:r>
        <w:rPr>
          <w:color w:val="FF0000"/>
        </w:rPr>
        <w:t>(plural</w:t>
      </w:r>
      <w:r>
        <w:t xml:space="preserve"> </w:t>
      </w:r>
      <w:r>
        <w:t>noun)</w:t>
      </w:r>
      <w:r>
        <w:t xml:space="preserve"> </w:t>
      </w:r>
      <w:r>
        <w:t>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diverse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POS</w:t>
      </w:r>
      <w:r>
        <w:t xml:space="preserve"> </w:t>
      </w:r>
      <w:r>
        <w:t>tags.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Penn</w:t>
      </w:r>
      <w:r>
        <w:t xml:space="preserve"> </w:t>
      </w:r>
      <w:r>
        <w:rPr>
          <w:color w:val="FF0000"/>
        </w:rPr>
        <w:t>Treebank</w:t>
      </w:r>
      <w:r>
        <w:t xml:space="preserve"> </w:t>
      </w:r>
      <w:r>
        <w:t>project</w:t>
      </w:r>
      <w:r>
        <w:t xml:space="preserve"> </w:t>
      </w:r>
      <w:r>
        <w:t>uses</w:t>
      </w:r>
      <w:r>
        <w:t xml:space="preserve"> </w:t>
      </w:r>
      <w:r>
        <w:t>36</w:t>
      </w:r>
      <w:r>
        <w:t xml:space="preserve"> </w:t>
      </w:r>
      <w:r>
        <w:t>POS</w:t>
      </w:r>
      <w:r>
        <w:t xml:space="preserve"> </w:t>
      </w:r>
      <w:r>
        <w:t>tags.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(NER):</w:t>
      </w:r>
      <w:r>
        <w:t xml:space="preserve"> </w:t>
      </w:r>
      <w:r>
        <w:t>Identifying</w:t>
      </w:r>
      <w:r>
        <w:t xml:space="preserve"> </w:t>
      </w:r>
      <w:r>
        <w:t>and</w:t>
      </w:r>
      <w:r>
        <w:t xml:space="preserve"> </w:t>
      </w:r>
      <w:r>
        <w:t>classifying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t>into</w:t>
      </w:r>
      <w:r>
        <w:t xml:space="preserve"> </w:t>
      </w:r>
      <w:r>
        <w:t>real-world</w:t>
      </w:r>
      <w:r>
        <w:t xml:space="preserve"> </w:t>
      </w:r>
      <w:r>
        <w:t>entities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organisation,</w:t>
      </w:r>
      <w:r>
        <w:t xml:space="preserve"> </w:t>
      </w:r>
      <w:r>
        <w:t>country,</w:t>
      </w:r>
      <w:r>
        <w:t xml:space="preserve"> </w:t>
      </w:r>
      <w:r>
        <w:t>groups,</w:t>
      </w:r>
      <w:r>
        <w:t xml:space="preserve"> </w:t>
      </w:r>
      <w:r>
        <w:t>nationality,</w:t>
      </w:r>
      <w:r>
        <w:t xml:space="preserve"> </w:t>
      </w:r>
      <w:r>
        <w:t>etc..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contiguous</w:t>
      </w:r>
      <w:r>
        <w:t xml:space="preserve"> </w:t>
      </w:r>
      <w:r>
        <w:t>words.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rPr>
          <w:color w:val="FF0000"/>
        </w:rPr>
        <w:t>'WHO'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'Indian'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'ORG'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organisation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'NORP'</w:t>
      </w:r>
      <w:r>
        <w:t xml:space="preserve"> </w:t>
      </w:r>
      <w:r>
        <w:t>for</w:t>
      </w:r>
      <w:r>
        <w:t xml:space="preserve"> </w:t>
      </w:r>
      <w:r>
        <w:t>nationality,</w:t>
      </w:r>
      <w:r>
        <w:t xml:space="preserve"> </w:t>
      </w:r>
      <w:r>
        <w:t>respectively.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Text</w:t>
      </w:r>
      <w:r>
        <w:t xml:space="preserve"> </w:t>
      </w:r>
      <w:r>
        <w:t>Entailment: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sentence</w:t>
      </w:r>
      <w:r>
        <w:t xml:space="preserve"> </w:t>
      </w:r>
      <w:r>
        <w:t>implies,</w:t>
      </w:r>
      <w:r>
        <w:t xml:space="preserve"> </w:t>
      </w:r>
      <w:r>
        <w:t>contradicts,</w:t>
      </w:r>
      <w:r>
        <w:t xml:space="preserve"> </w:t>
      </w:r>
      <w:r>
        <w:t>or</w:t>
      </w:r>
      <w:r>
        <w:t xml:space="preserve"> </w:t>
      </w:r>
      <w:r>
        <w:t>has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hypothesis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pair.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'underfunding'</w:t>
      </w:r>
      <w:r>
        <w:t xml:space="preserve"> </w:t>
      </w:r>
      <w:r>
        <w:t>supports</w:t>
      </w:r>
      <w:r>
        <w:t xml:space="preserve"> </w:t>
      </w:r>
      <w:r>
        <w:t>the</w:t>
      </w:r>
      <w:r>
        <w:t xml:space="preserve"> </w:t>
      </w:r>
      <w:r>
        <w:t>hypothesis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'not</w:t>
      </w:r>
      <w:r>
        <w:t xml:space="preserve"> </w:t>
      </w:r>
      <w:r>
        <w:rPr>
          <w:color w:val="FF0000"/>
        </w:rPr>
        <w:t>supporting'.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Role</w:t>
      </w:r>
      <w:r>
        <w:t xml:space="preserve"> </w:t>
      </w:r>
      <w:r>
        <w:rPr>
          <w:color w:val="FF0000"/>
        </w:rPr>
        <w:t>Labelling: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predicate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phrase.</w:t>
      </w:r>
    </w:p>
    <w:p w:rsidR="00977949" w:rsidRPr="009C052C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Machine</w:t>
      </w:r>
      <w:r>
        <w:t xml:space="preserve"> </w:t>
      </w:r>
      <w:r>
        <w:t>Translation:</w:t>
      </w:r>
      <w:r>
        <w:t xml:space="preserve"> </w:t>
      </w:r>
      <w:r>
        <w:t>Conversion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t>one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another.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translated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मैं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का</w:t>
      </w:r>
      <w:r>
        <w:t xml:space="preserve"> </w:t>
      </w:r>
      <w:r>
        <w:rPr>
          <w:color w:val="FF0000"/>
        </w:rPr>
        <w:t>समर्थन</w:t>
      </w:r>
      <w:r>
        <w:t xml:space="preserve"> </w:t>
      </w:r>
      <w:r>
        <w:rPr>
          <w:color w:val="FF0000"/>
        </w:rPr>
        <w:t>नहीं</w:t>
      </w:r>
      <w:r>
        <w:t xml:space="preserve"> </w:t>
      </w:r>
      <w:r>
        <w:rPr>
          <w:color w:val="FF0000"/>
        </w:rPr>
        <w:t>करता.</w:t>
      </w:r>
      <w:r>
        <w:t xml:space="preserve"> </w:t>
      </w:r>
      <w:r>
        <w:rPr>
          <w:color w:val="FF0000"/>
        </w:rPr>
        <w:t>वे</w:t>
      </w:r>
      <w:r>
        <w:t xml:space="preserve"> </w:t>
      </w:r>
      <w:r>
        <w:rPr>
          <w:color w:val="FF0000"/>
        </w:rPr>
        <w:t>भारतीय</w:t>
      </w:r>
      <w:r>
        <w:t xml:space="preserve"> </w:t>
      </w:r>
      <w:r>
        <w:rPr>
          <w:color w:val="FF0000"/>
        </w:rPr>
        <w:t>बीमािरयों</w:t>
      </w:r>
      <w:r>
        <w:t xml:space="preserve"> </w:t>
      </w:r>
      <w:r>
        <w:rPr>
          <w:color w:val="FF0000"/>
        </w:rPr>
        <w:t>के</w:t>
      </w:r>
      <w:r>
        <w:t xml:space="preserve"> </w:t>
      </w:r>
      <w:r>
        <w:rPr>
          <w:color w:val="FF0000"/>
        </w:rPr>
        <w:t>िलए</w:t>
      </w:r>
      <w:r>
        <w:t xml:space="preserve"> </w:t>
      </w:r>
      <w:r>
        <w:rPr>
          <w:color w:val="FF0000"/>
        </w:rPr>
        <w:t>कम</w:t>
      </w:r>
      <w:r>
        <w:t xml:space="preserve"> </w:t>
      </w:r>
      <w:r>
        <w:rPr>
          <w:color w:val="FF0000"/>
        </w:rPr>
        <w:t>फंड</w:t>
      </w:r>
      <w:r>
        <w:t xml:space="preserve"> </w:t>
      </w:r>
      <w:r>
        <w:rPr>
          <w:color w:val="FF0000"/>
        </w:rPr>
        <w:t>देते</w:t>
      </w:r>
      <w:r>
        <w:t xml:space="preserve"> </w:t>
      </w:r>
      <w:r>
        <w:rPr>
          <w:color w:val="FF0000"/>
        </w:rPr>
        <w:t>हैं।.</w:t>
      </w:r>
    </w:p>
    <w:p w:rsidR="00977949" w:rsidRDefault="00977949" w:rsidP="00977949">
      <w:pPr>
        <w:shd w:val="clear" w:color="auto" w:fill="FFFFFF"/>
        <w:ind w:left="720"/>
        <w:rPr>
          <w:rFonts w:ascii="Times New Roman" w:hAnsi="Times New Roman" w:cs="Times New Roman"/>
        </w:rPr>
      </w:pPr>
    </w:p>
    <w:p w:rsidR="00977949" w:rsidRPr="006502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2.3: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rPr>
          <w:color w:val="FF0000"/>
        </w:rPr>
        <w:t>Summarisation:</w:t>
      </w:r>
      <w:r>
        <w:t xml:space="preserve"> </w:t>
      </w:r>
      <w:r>
        <w:t>Producing</w:t>
      </w:r>
      <w:r>
        <w:t xml:space="preserve"> </w:t>
      </w:r>
      <w:r>
        <w:t>a</w:t>
      </w:r>
      <w:r>
        <w:t xml:space="preserve"> </w:t>
      </w:r>
      <w:r>
        <w:t>shorter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larger</w:t>
      </w:r>
      <w:r>
        <w:t xml:space="preserve"> </w:t>
      </w:r>
      <w:r>
        <w:t>reference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still</w:t>
      </w:r>
      <w:r>
        <w:t xml:space="preserve"> </w:t>
      </w:r>
      <w:r>
        <w:t>retains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conveyed.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way</w:t>
      </w:r>
      <w:r>
        <w:t xml:space="preserve"> </w:t>
      </w:r>
      <w:r>
        <w:t>shorter</w:t>
      </w:r>
      <w:r>
        <w:t xml:space="preserve"> </w:t>
      </w:r>
      <w:r>
        <w:t>in</w:t>
      </w:r>
      <w:r>
        <w:t xml:space="preserve"> </w:t>
      </w:r>
      <w:r>
        <w:t>length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reference.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t>Question</w:t>
      </w:r>
      <w:r>
        <w:t xml:space="preserve"> </w:t>
      </w:r>
      <w:r>
        <w:t>Answering:</w:t>
      </w:r>
      <w:r>
        <w:t xml:space="preserve"> </w:t>
      </w:r>
      <w:r>
        <w:t>Providing</w:t>
      </w:r>
      <w:r>
        <w:t xml:space="preserve"> </w:t>
      </w:r>
      <w:r>
        <w:t>the</w:t>
      </w:r>
      <w:r>
        <w:t xml:space="preserve"> </w:t>
      </w:r>
      <w:r>
        <w:t>correct</w:t>
      </w:r>
      <w:r>
        <w:t xml:space="preserve"> </w:t>
      </w:r>
      <w:r>
        <w:t>and</w:t>
      </w:r>
      <w:r>
        <w:t xml:space="preserve"> </w:t>
      </w:r>
      <w:r>
        <w:t>concise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user</w:t>
      </w:r>
      <w:r>
        <w:t xml:space="preserve"> </w:t>
      </w:r>
      <w:r>
        <w:t>query.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mimics</w:t>
      </w:r>
      <w:r>
        <w:t xml:space="preserve"> </w:t>
      </w:r>
      <w:r>
        <w:t>human</w:t>
      </w:r>
      <w:r>
        <w:t xml:space="preserve"> </w:t>
      </w:r>
      <w:r>
        <w:t>response.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ask</w:t>
      </w:r>
      <w:r>
        <w:t xml:space="preserve"> </w:t>
      </w:r>
      <w:r>
        <w:t>the</w:t>
      </w:r>
      <w:r>
        <w:t xml:space="preserve"> </w:t>
      </w:r>
      <w:r>
        <w:t>system,</w:t>
      </w:r>
      <w:r>
        <w:t xml:space="preserve"> </w:t>
      </w:r>
      <w:r>
        <w:rPr>
          <w:color w:val="FF0000"/>
        </w:rPr>
        <w:t>'Which</w:t>
      </w:r>
      <w:r>
        <w:t xml:space="preserve"> </w:t>
      </w:r>
      <w:r>
        <w:t>country</w:t>
      </w:r>
      <w:r>
        <w:t xml:space="preserve"> </w:t>
      </w:r>
      <w:r>
        <w:t>does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underfund?'</w:t>
      </w:r>
      <w:r>
        <w:t xml:space="preserve"> </w:t>
      </w:r>
      <w:r>
        <w:t>and</w:t>
      </w:r>
      <w:r>
        <w:t xml:space="preserve"> </w:t>
      </w:r>
      <w:r>
        <w:t>expect</w:t>
      </w:r>
      <w:r>
        <w:t xml:space="preserve"> </w:t>
      </w:r>
      <w:r>
        <w:t>the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'India'.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9.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t>Completion:</w:t>
      </w:r>
      <w:r>
        <w:t xml:space="preserve"> </w:t>
      </w:r>
      <w:r>
        <w:t>Filling</w:t>
      </w:r>
      <w:r>
        <w:t xml:space="preserve"> </w:t>
      </w:r>
      <w:r>
        <w:t>missing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structured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world</w:t>
      </w:r>
      <w:r>
        <w:t xml:space="preserve"> </w:t>
      </w:r>
      <w:r>
        <w:t>knowledge.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edge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or</w:t>
      </w:r>
      <w:r>
        <w:t xml:space="preserve"> </w:t>
      </w:r>
      <w:r>
        <w:t>predict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.</w:t>
      </w:r>
    </w:p>
    <w:p w:rsidR="00977949" w:rsidRPr="006558AD" w:rsidRDefault="00977949" w:rsidP="00977949">
      <w:pPr>
        <w:shd w:val="clear" w:color="auto" w:fill="FFFFFF"/>
        <w:tabs>
          <w:tab w:val="left" w:pos="586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Acquisition.</w:t>
      </w:r>
      <w:r>
        <w:t xml:space="preserve"> </w:t>
      </w:r>
      <w:r>
        <w:t>To</w:t>
      </w:r>
      <w:r>
        <w:t xml:space="preserve"> </w:t>
      </w:r>
      <w:r>
        <w:t>enable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requirement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availability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data,</w:t>
      </w:r>
      <w:r>
        <w:t xml:space="preserve"> </w:t>
      </w:r>
      <w:r>
        <w:t>often</w:t>
      </w:r>
      <w:r>
        <w:t xml:space="preserve"> </w:t>
      </w:r>
      <w:r>
        <w:t>obtained</w:t>
      </w:r>
      <w:r>
        <w:t xml:space="preserve"> </w:t>
      </w:r>
      <w:r>
        <w:t>through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curation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web</w:t>
      </w:r>
      <w:r>
        <w:t xml:space="preserve"> </w:t>
      </w:r>
      <w:r>
        <w:t>scraping,</w:t>
      </w:r>
      <w:r>
        <w:t xml:space="preserve"> </w:t>
      </w:r>
      <w:r>
        <w:t>synthetic</w:t>
      </w:r>
      <w:r>
        <w:t xml:space="preserve"> </w:t>
      </w:r>
      <w:r>
        <w:t>data</w:t>
      </w:r>
      <w:r>
        <w:t xml:space="preserve"> </w:t>
      </w:r>
      <w:r>
        <w:t>generation,</w:t>
      </w:r>
      <w:r>
        <w:t xml:space="preserve"> </w:t>
      </w:r>
      <w:r>
        <w:t>and</w:t>
      </w:r>
      <w:r>
        <w:t xml:space="preserve"> </w:t>
      </w:r>
      <w:r>
        <w:t>manual</w:t>
      </w:r>
      <w:r>
        <w:t xml:space="preserve"> </w:t>
      </w:r>
      <w:r>
        <w:t>annotation.</w:t>
      </w:r>
      <w:r>
        <w:t xml:space="preserve"> </w:t>
      </w:r>
      <w:r>
        <w:t>In</w:t>
      </w:r>
      <w:r>
        <w:t xml:space="preserve"> </w:t>
      </w:r>
      <w:r>
        <w:t>most</w:t>
      </w:r>
      <w:r>
        <w:t xml:space="preserve"> </w:t>
      </w:r>
      <w:r>
        <w:t>cases,</w:t>
      </w:r>
      <w:r>
        <w:t xml:space="preserve"> </w:t>
      </w:r>
      <w:r>
        <w:t>the</w:t>
      </w:r>
      <w:r>
        <w:t xml:space="preserve"> </w:t>
      </w:r>
      <w:r>
        <w:t>goal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gather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unstructured,</w:t>
      </w:r>
      <w:r>
        <w:t xml:space="preserve"> </w:t>
      </w:r>
      <w:r>
        <w:t>free-flowing</w:t>
      </w:r>
      <w:r>
        <w:t xml:space="preserve"> </w:t>
      </w:r>
      <w:r>
        <w:t>text</w:t>
      </w:r>
      <w:r>
        <w:t xml:space="preserve"> </w:t>
      </w:r>
      <w:r>
        <w:t>fragments</w:t>
      </w:r>
      <w:r>
        <w:t xml:space="preserve"> </w:t>
      </w:r>
      <w:r>
        <w:t>or</w:t>
      </w:r>
      <w:r>
        <w:t xml:space="preserve"> </w:t>
      </w:r>
      <w:r>
        <w:t>documents,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annotated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human</w:t>
      </w:r>
      <w:r>
        <w:t xml:space="preserve"> </w:t>
      </w:r>
      <w:r>
        <w:t>expert.</w:t>
      </w:r>
      <w:r>
        <w:t xml:space="preserve"> </w:t>
      </w:r>
      <w:r>
        <w:t>When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unavailable,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when</w:t>
      </w:r>
      <w:r>
        <w:t xml:space="preserve"> </w:t>
      </w:r>
      <w:r>
        <w:t>scanning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PDFs,</w:t>
      </w:r>
      <w:r>
        <w:t xml:space="preserve"> </w:t>
      </w:r>
      <w:r>
        <w:t>Optical</w:t>
      </w:r>
      <w:r>
        <w:t xml:space="preserve"> </w:t>
      </w:r>
      <w:r>
        <w:t>Character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(OCR)</w:t>
      </w:r>
      <w:r>
        <w:t xml:space="preserve"> </w:t>
      </w:r>
      <w:r>
        <w:t>proves</w:t>
      </w:r>
      <w:r>
        <w:t xml:space="preserve"> </w:t>
      </w:r>
      <w:r>
        <w:t>useful.</w:t>
      </w:r>
      <w:r>
        <w:t xml:space="preserve"> </w:t>
      </w:r>
      <w:r>
        <w:t>Public</w:t>
      </w:r>
      <w:r>
        <w:t xml:space="preserve"> </w:t>
      </w:r>
      <w:r>
        <w:rPr>
          <w:color w:val="FF0000"/>
        </w:rPr>
        <w:t>datasets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t>dumps</w:t>
      </w:r>
      <w:r>
        <w:t xml:space="preserve"> </w:t>
      </w:r>
      <w:r>
        <w:t>are</w:t>
      </w:r>
      <w:r>
        <w:t xml:space="preserve"> </w:t>
      </w:r>
      <w:r>
        <w:t>typically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sources</w:t>
      </w:r>
      <w:r>
        <w:t xml:space="preserve"> </w:t>
      </w:r>
      <w:r>
        <w:t>to</w:t>
      </w:r>
      <w:r>
        <w:t xml:space="preserve"> </w:t>
      </w:r>
      <w:r>
        <w:t>explore</w:t>
      </w:r>
      <w:r>
        <w:t xml:space="preserve"> </w:t>
      </w:r>
      <w:r>
        <w:t>for</w:t>
      </w:r>
      <w:r>
        <w:t xml:space="preserve"> </w:t>
      </w:r>
      <w:r>
        <w:t>open-domain</w:t>
      </w:r>
      <w:r>
        <w:t xml:space="preserve"> </w:t>
      </w:r>
      <w:r>
        <w:t>text</w:t>
      </w:r>
      <w:r>
        <w:t xml:space="preserve"> </w:t>
      </w:r>
      <w:r>
        <w:t>documents.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Cleaning.</w:t>
      </w:r>
      <w:r>
        <w:t xml:space="preserve"> </w:t>
      </w:r>
      <w:r>
        <w:t>Since</w:t>
      </w:r>
      <w:r>
        <w:t xml:space="preserve"> </w:t>
      </w:r>
      <w:r>
        <w:t>most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is</w:t>
      </w:r>
      <w:r>
        <w:t xml:space="preserve"> </w:t>
      </w:r>
      <w:r>
        <w:t>curated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web,</w:t>
      </w:r>
      <w:r>
        <w:t xml:space="preserve"> </w:t>
      </w:r>
      <w:r>
        <w:t>it</w:t>
      </w:r>
      <w:r>
        <w:t xml:space="preserve"> </w:t>
      </w:r>
      <w:r>
        <w:t>typically</w:t>
      </w:r>
      <w:r>
        <w:t xml:space="preserve"> </w:t>
      </w:r>
      <w:r>
        <w:t>requires</w:t>
      </w:r>
      <w:r>
        <w:t xml:space="preserve"> </w:t>
      </w:r>
      <w:r>
        <w:t>cleaning</w:t>
      </w:r>
      <w:r>
        <w:t xml:space="preserve"> </w:t>
      </w:r>
      <w:r>
        <w:t>before</w:t>
      </w:r>
      <w:r>
        <w:t xml:space="preserve"> </w:t>
      </w:r>
      <w:r>
        <w:t>further</w:t>
      </w:r>
      <w:r>
        <w:t xml:space="preserve"> </w:t>
      </w:r>
      <w:r>
        <w:t>processing.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contain</w:t>
      </w:r>
      <w:r>
        <w:t xml:space="preserve"> </w:t>
      </w:r>
      <w:r>
        <w:t>markup,</w:t>
      </w:r>
      <w:r>
        <w:t xml:space="preserve"> </w:t>
      </w:r>
      <w:r>
        <w:t>special</w:t>
      </w:r>
      <w:r>
        <w:t xml:space="preserve"> </w:t>
      </w:r>
      <w:r>
        <w:t>characters,</w:t>
      </w:r>
      <w:r>
        <w:t xml:space="preserve"> </w:t>
      </w:r>
      <w:r>
        <w:t>personal</w:t>
      </w:r>
      <w:r>
        <w:t xml:space="preserve"> </w:t>
      </w:r>
      <w:r>
        <w:t>information,</w:t>
      </w:r>
      <w:r>
        <w:t xml:space="preserve"> </w:t>
      </w:r>
      <w:r>
        <w:t>poorly</w:t>
      </w:r>
      <w:r>
        <w:t xml:space="preserve"> </w:t>
      </w:r>
      <w:r>
        <w:t>formatted</w:t>
      </w:r>
      <w:r>
        <w:t xml:space="preserve"> </w:t>
      </w:r>
      <w:r>
        <w:t>tags,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unwanted</w:t>
      </w:r>
      <w:r>
        <w:t xml:space="preserve"> </w:t>
      </w:r>
      <w:r>
        <w:t>elements.</w:t>
      </w:r>
      <w:r>
        <w:t xml:space="preserve"> </w:t>
      </w:r>
      <w:r>
        <w:t>By</w:t>
      </w:r>
      <w:r>
        <w:t xml:space="preserve"> </w:t>
      </w:r>
      <w:r>
        <w:t>employing</w:t>
      </w:r>
      <w:r>
        <w:t xml:space="preserve"> </w:t>
      </w:r>
      <w:r>
        <w:t>regular</w:t>
      </w:r>
      <w:r>
        <w:t xml:space="preserve"> </w:t>
      </w:r>
      <w:r>
        <w:t>expressions,</w:t>
      </w:r>
      <w:r>
        <w:t xml:space="preserve"> </w:t>
      </w:r>
      <w:r>
        <w:t>handling</w:t>
      </w:r>
      <w:r>
        <w:t xml:space="preserve"> </w:t>
      </w:r>
      <w:r>
        <w:t>stray</w:t>
      </w:r>
      <w:r>
        <w:t xml:space="preserve"> </w:t>
      </w:r>
      <w:r>
        <w:t>characters,</w:t>
      </w:r>
      <w:r>
        <w:t xml:space="preserve"> </w:t>
      </w:r>
      <w:r>
        <w:t>and</w:t>
      </w:r>
      <w:r>
        <w:t xml:space="preserve"> </w:t>
      </w:r>
      <w:r>
        <w:t>using</w:t>
      </w:r>
      <w:r>
        <w:t xml:space="preserve"> </w:t>
      </w:r>
      <w:r>
        <w:t>dictionaries</w:t>
      </w:r>
      <w:r>
        <w:t xml:space="preserve"> </w:t>
      </w:r>
      <w:r>
        <w:t>to</w:t>
      </w:r>
      <w:r>
        <w:t xml:space="preserve"> </w:t>
      </w:r>
      <w:r>
        <w:t>correct</w:t>
      </w:r>
      <w:r>
        <w:t xml:space="preserve"> </w:t>
      </w:r>
      <w:r>
        <w:rPr>
          <w:color w:val="FF0000"/>
        </w:rPr>
        <w:t>misspelt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effectively</w:t>
      </w:r>
      <w:r>
        <w:t xml:space="preserve"> </w:t>
      </w:r>
      <w:r>
        <w:t>reduce</w:t>
      </w:r>
      <w:r>
        <w:t xml:space="preserve"> </w:t>
      </w:r>
      <w:r>
        <w:t>noise</w:t>
      </w:r>
      <w:r>
        <w:t xml:space="preserve"> </w:t>
      </w:r>
      <w:r>
        <w:t>and</w:t>
      </w:r>
      <w:r>
        <w:t xml:space="preserve"> </w:t>
      </w:r>
      <w:r>
        <w:t>perform</w:t>
      </w:r>
      <w:r>
        <w:t xml:space="preserve"> </w:t>
      </w:r>
      <w:r>
        <w:rPr>
          <w:color w:val="FF0000"/>
        </w:rPr>
        <w:t>deduplication.</w:t>
      </w:r>
      <w:r>
        <w:t xml:space="preserve"> </w:t>
      </w:r>
      <w:r>
        <w:t>Additionally,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encoded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formats,</w:t>
      </w:r>
      <w:r>
        <w:t xml:space="preserve"> </w:t>
      </w:r>
      <w:r>
        <w:t>so</w:t>
      </w:r>
      <w:r>
        <w:t xml:space="preserve"> </w:t>
      </w:r>
      <w:r>
        <w:t>appropriate</w:t>
      </w:r>
      <w:r>
        <w:t xml:space="preserve"> </w:t>
      </w:r>
      <w:r>
        <w:t>logic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such</w:t>
      </w:r>
      <w:r>
        <w:t xml:space="preserve"> </w:t>
      </w:r>
      <w:r>
        <w:t>encoding</w:t>
      </w:r>
      <w:r>
        <w:t xml:space="preserve"> </w:t>
      </w:r>
      <w:r>
        <w:t>issues.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Pre-processing.</w:t>
      </w:r>
      <w:r>
        <w:t xml:space="preserve"> </w:t>
      </w:r>
      <w:r>
        <w:t>This</w:t>
      </w:r>
      <w:r>
        <w:t xml:space="preserve"> </w:t>
      </w:r>
      <w:r>
        <w:t>step</w:t>
      </w:r>
      <w:r>
        <w:t xml:space="preserve"> </w:t>
      </w:r>
      <w:r>
        <w:t>involves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then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it</w:t>
      </w:r>
      <w:r>
        <w:t xml:space="preserve"> </w:t>
      </w:r>
      <w:r>
        <w:t>using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lowercasing,</w:t>
      </w:r>
      <w:r>
        <w:t xml:space="preserve"> </w:t>
      </w:r>
      <w:r>
        <w:t>stop-word</w:t>
      </w:r>
      <w:r>
        <w:t xml:space="preserve"> </w:t>
      </w:r>
      <w:r>
        <w:t>removal,</w:t>
      </w:r>
      <w:r>
        <w:t xml:space="preserve"> </w:t>
      </w:r>
      <w:r>
        <w:t>stemming,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which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  <w:r>
        <w:t xml:space="preserve"> </w:t>
      </w:r>
      <w:r>
        <w:t>In</w:t>
      </w:r>
      <w:r>
        <w:t xml:space="preserve"> </w:t>
      </w:r>
      <w:r>
        <w:t>certain</w:t>
      </w:r>
      <w:r>
        <w:t xml:space="preserve"> </w:t>
      </w:r>
      <w:r>
        <w:t>contexts,</w:t>
      </w:r>
      <w:r>
        <w:t xml:space="preserve"> </w:t>
      </w:r>
      <w:r>
        <w:t>digits</w:t>
      </w:r>
      <w:r>
        <w:t xml:space="preserve"> </w:t>
      </w:r>
      <w:r>
        <w:t>and</w:t>
      </w:r>
      <w:r>
        <w:t xml:space="preserve"> </w:t>
      </w:r>
      <w:r>
        <w:t>punctuation</w:t>
      </w:r>
      <w:r>
        <w:t xml:space="preserve"> </w:t>
      </w:r>
      <w:r>
        <w:t>may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removed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contribute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information.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one-size-fits-all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</w:t>
      </w:r>
      <w:r>
        <w:t xml:space="preserve"> </w:t>
      </w:r>
      <w:r>
        <w:t>applicable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Feature</w:t>
      </w:r>
      <w:r>
        <w:t xml:space="preserve"> </w:t>
      </w:r>
      <w:r>
        <w:t>Engineering.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preprocessed,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can</w:t>
      </w:r>
      <w:r>
        <w:t xml:space="preserve"> </w:t>
      </w:r>
      <w:r>
        <w:t>understand.</w:t>
      </w:r>
      <w:r>
        <w:t xml:space="preserve"> </w:t>
      </w:r>
      <w:r>
        <w:t>As</w:t>
      </w:r>
      <w:r>
        <w:t xml:space="preserve"> </w:t>
      </w:r>
      <w:r>
        <w:t>machines</w:t>
      </w:r>
      <w:r>
        <w:t xml:space="preserve"> </w:t>
      </w:r>
      <w:r>
        <w:t>reduce</w:t>
      </w:r>
      <w:r>
        <w:t xml:space="preserve"> </w:t>
      </w:r>
      <w:r>
        <w:t>everything</w:t>
      </w:r>
      <w:r>
        <w:t xml:space="preserve"> </w:t>
      </w:r>
      <w:r>
        <w:t>into</w:t>
      </w:r>
      <w:r>
        <w:t xml:space="preserve"> </w:t>
      </w:r>
      <w:r>
        <w:t>numbers,</w:t>
      </w:r>
      <w:r>
        <w:t xml:space="preserve"> </w:t>
      </w:r>
      <w:r>
        <w:t>we</w:t>
      </w:r>
      <w:r>
        <w:t xml:space="preserve"> </w:t>
      </w:r>
      <w:r>
        <w:t>build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representation</w:t>
      </w:r>
      <w:r>
        <w:t xml:space="preserve"> </w:t>
      </w:r>
      <w:r>
        <w:t>by</w:t>
      </w:r>
      <w:r>
        <w:t xml:space="preserve"> </w:t>
      </w:r>
      <w:r>
        <w:t>encoding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numeric</w:t>
      </w:r>
      <w:r>
        <w:t xml:space="preserve"> </w:t>
      </w:r>
      <w:r>
        <w:t>vector.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learning,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mapping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input</w:t>
      </w:r>
      <w:r>
        <w:t xml:space="preserve"> </w:t>
      </w:r>
      <w:r>
        <w:t>in</w:t>
      </w:r>
      <w:r>
        <w:t xml:space="preserve"> </w:t>
      </w:r>
      <w:r>
        <w:t>raw</w:t>
      </w:r>
      <w:r>
        <w:t xml:space="preserve"> </w:t>
      </w:r>
      <w:r>
        <w:t>human-readable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(text,</w:t>
      </w:r>
      <w:r>
        <w:t xml:space="preserve"> </w:t>
      </w:r>
      <w:r>
        <w:t>images,</w:t>
      </w:r>
      <w:r>
        <w:t xml:space="preserve"> </w:t>
      </w:r>
      <w:r>
        <w:t>videos)</w:t>
      </w:r>
      <w:r>
        <w:t xml:space="preserve"> </w:t>
      </w:r>
      <w:r>
        <w:t>and</w:t>
      </w:r>
      <w:r>
        <w:t xml:space="preserve"> </w:t>
      </w:r>
      <w:r>
        <w:t>converts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multiple</w:t>
      </w:r>
      <w:r>
        <w:t xml:space="preserve"> </w:t>
      </w:r>
      <w:r>
        <w:t>ways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encoding,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available</w:t>
      </w:r>
      <w:r>
        <w:t xml:space="preserve"> </w:t>
      </w:r>
      <w:r>
        <w:t>at</w:t>
      </w:r>
      <w:r>
        <w:t xml:space="preserve"> </w:t>
      </w:r>
      <w:r>
        <w:t>hand.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t>feature</w:t>
      </w:r>
      <w:r>
        <w:t xml:space="preserve"> </w:t>
      </w:r>
      <w:r>
        <w:t>engineering</w:t>
      </w:r>
      <w:r>
        <w:t xml:space="preserve"> </w:t>
      </w:r>
      <w:r>
        <w:t>helps.</w:t>
      </w:r>
      <w:r>
        <w:t xml:space="preserve"> </w:t>
      </w:r>
      <w:r>
        <w:t>It</w:t>
      </w:r>
      <w:r>
        <w:t xml:space="preserve"> </w:t>
      </w:r>
      <w:r>
        <w:t>helps</w:t>
      </w:r>
      <w:r>
        <w:t xml:space="preserve"> </w:t>
      </w:r>
      <w:r>
        <w:t>us</w:t>
      </w:r>
      <w:r>
        <w:t xml:space="preserve"> </w:t>
      </w:r>
      <w:r>
        <w:rPr>
          <w:color w:val="FF0000"/>
        </w:rPr>
        <w:t>analyse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features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informative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use</w:t>
      </w:r>
      <w:r>
        <w:t xml:space="preserve"> </w:t>
      </w:r>
      <w:r>
        <w:t>those</w:t>
      </w:r>
      <w:r>
        <w:t xml:space="preserve"> </w:t>
      </w:r>
      <w:r>
        <w:t>to</w:t>
      </w:r>
      <w:r>
        <w:t xml:space="preserve"> </w:t>
      </w:r>
      <w:r>
        <w:t>encode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encode</w:t>
      </w:r>
      <w:r>
        <w:t xml:space="preserve"> </w:t>
      </w:r>
      <w:r>
        <w:t>maximum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little</w:t>
      </w:r>
      <w:r>
        <w:t xml:space="preserve"> </w:t>
      </w:r>
      <w:r>
        <w:t>memory</w:t>
      </w:r>
      <w:r>
        <w:t xml:space="preserve"> </w:t>
      </w:r>
      <w:r>
        <w:t>as</w:t>
      </w:r>
      <w:r>
        <w:t xml:space="preserve"> </w:t>
      </w:r>
      <w:r>
        <w:t>possible.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achieved</w:t>
      </w:r>
      <w:r>
        <w:t xml:space="preserve"> </w:t>
      </w:r>
      <w:r>
        <w:t>by</w:t>
      </w:r>
      <w:r>
        <w:t xml:space="preserve"> </w:t>
      </w:r>
      <w:r>
        <w:t>simple</w:t>
      </w:r>
      <w:r>
        <w:t xml:space="preserve"> </w:t>
      </w:r>
      <w:r>
        <w:t>frequency-based</w:t>
      </w:r>
      <w:r>
        <w:t xml:space="preserve"> </w:t>
      </w:r>
      <w:r>
        <w:t>heuristics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one-hot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t>bag-of-words</w:t>
      </w:r>
      <w:r>
        <w:t xml:space="preserve"> </w:t>
      </w:r>
      <w:r>
        <w:t>representation.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practitioners</w:t>
      </w:r>
      <w:r>
        <w:t xml:space="preserve"> </w:t>
      </w:r>
      <w:r>
        <w:t>these</w:t>
      </w:r>
      <w:r>
        <w:t xml:space="preserve"> </w:t>
      </w:r>
      <w:r>
        <w:t>days</w:t>
      </w:r>
      <w:r>
        <w:t xml:space="preserve"> </w:t>
      </w:r>
      <w:r>
        <w:t>use</w:t>
      </w:r>
      <w:r>
        <w:t xml:space="preserve"> </w:t>
      </w:r>
      <w:r>
        <w:t>probabilistic,</w:t>
      </w:r>
      <w:r>
        <w:t xml:space="preserve"> </w:t>
      </w:r>
      <w:r>
        <w:t>neural</w:t>
      </w:r>
      <w:r>
        <w:t xml:space="preserve"> </w:t>
      </w:r>
      <w:r>
        <w:t>approaches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word</w:t>
      </w:r>
      <w:r>
        <w:t xml:space="preserve"> </w:t>
      </w:r>
      <w:r>
        <w:t>embeddings,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representations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feature</w:t>
      </w:r>
      <w:r>
        <w:t xml:space="preserve"> </w:t>
      </w:r>
      <w:r>
        <w:t>space.</w:t>
      </w:r>
      <w:r>
        <w:t xml:space="preserve"> </w:t>
      </w:r>
      <w:r>
        <w:t>Parallel</w:t>
      </w:r>
      <w:r>
        <w:t xml:space="preserve"> </w:t>
      </w:r>
      <w:r>
        <w:t>to</w:t>
      </w:r>
      <w:r>
        <w:t xml:space="preserve"> </w:t>
      </w:r>
      <w:r>
        <w:t>encoding,</w:t>
      </w:r>
      <w:r>
        <w:t xml:space="preserve"> </w:t>
      </w:r>
      <w:r>
        <w:t>decoding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map</w:t>
      </w:r>
      <w:r>
        <w:t xml:space="preserve"> </w:t>
      </w:r>
      <w:r>
        <w:t>function</w:t>
      </w:r>
      <w:r>
        <w:t xml:space="preserve"> </w:t>
      </w:r>
      <w:r>
        <w:t>for</w:t>
      </w:r>
      <w:r>
        <w:t xml:space="preserve"> </w:t>
      </w:r>
      <w:r>
        <w:t>converting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into</w:t>
      </w:r>
      <w:r>
        <w:t xml:space="preserve"> </w:t>
      </w:r>
      <w:r>
        <w:t>human-readable</w:t>
      </w:r>
      <w:r>
        <w:t xml:space="preserve"> </w:t>
      </w:r>
      <w:r>
        <w:t>symbols</w:t>
      </w:r>
      <w:r>
        <w:t xml:space="preserve"> </w:t>
      </w:r>
      <w:r>
        <w:rPr>
          <w:color w:val="FF0000"/>
        </w:rPr>
        <w:t>(texts,</w:t>
      </w:r>
      <w:r>
        <w:t xml:space="preserve"> </w:t>
      </w:r>
      <w:r>
        <w:t>pixels,</w:t>
      </w:r>
      <w:r>
        <w:t xml:space="preserve"> </w:t>
      </w:r>
      <w:r>
        <w:rPr>
          <w:color w:val="FF0000"/>
        </w:rPr>
        <w:t>etc..).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Model</w:t>
      </w:r>
      <w:r>
        <w:t xml:space="preserve"> </w:t>
      </w:r>
      <w:r>
        <w:t>Building.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encoded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passed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model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NLU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NLG,</w:t>
      </w:r>
      <w:r>
        <w:t xml:space="preserve"> </w:t>
      </w:r>
      <w:r>
        <w:t>learning</w:t>
      </w:r>
      <w:r>
        <w:t xml:space="preserve"> </w:t>
      </w:r>
      <w:r>
        <w:t>from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boils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since</w:t>
      </w:r>
      <w:r>
        <w:t xml:space="preserve"> </w:t>
      </w:r>
      <w:r>
        <w:t>text</w:t>
      </w:r>
      <w:r>
        <w:t xml:space="preserve"> </w:t>
      </w:r>
      <w:r>
        <w:t>can</w:t>
      </w:r>
      <w:r>
        <w:t xml:space="preserve"> </w:t>
      </w:r>
      <w:r>
        <w:t>always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words/phrases/characters.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sequence</w:t>
      </w:r>
      <w:r>
        <w:t xml:space="preserve"> </w:t>
      </w:r>
      <w:r>
        <w:t>models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'hidden/latent</w:t>
      </w:r>
      <w:r>
        <w:t xml:space="preserve"> </w:t>
      </w:r>
      <w:r>
        <w:t>language'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vector</w:t>
      </w:r>
      <w:r>
        <w:t xml:space="preserve"> </w:t>
      </w:r>
      <w:r>
        <w:t>space)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text,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rPr>
          <w:color w:val="FF0000"/>
        </w:rPr>
        <w:t>(LMs).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long</w:t>
      </w:r>
      <w:r>
        <w:t xml:space="preserve"> </w:t>
      </w:r>
      <w:r>
        <w:t>time,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like</w:t>
      </w:r>
      <w:r>
        <w:t xml:space="preserve"> </w:t>
      </w:r>
      <w:r>
        <w:t>Recurrent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rPr>
          <w:color w:val="FF0000"/>
        </w:rPr>
        <w:t>(RNN)</w:t>
      </w:r>
      <w:r>
        <w:t xml:space="preserve"> </w:t>
      </w:r>
      <w:r>
        <w:rPr>
          <w:color w:val="FF0000"/>
        </w:rPr>
        <w:t>(Elman</w:t>
      </w:r>
      <w:r>
        <w:t xml:space="preserve"> </w:t>
      </w:r>
      <w:r>
        <w:rPr>
          <w:color w:val="FF0000"/>
        </w:rPr>
        <w:t>1990),</w:t>
      </w:r>
      <w:r>
        <w:t xml:space="preserve"> </w:t>
      </w:r>
      <w:r>
        <w:t>Long</w:t>
      </w:r>
      <w:r>
        <w:t xml:space="preserve"> </w:t>
      </w:r>
      <w:r>
        <w:t>Short-Term</w:t>
      </w:r>
      <w:r>
        <w:t xml:space="preserve"> </w:t>
      </w:r>
      <w:r>
        <w:t>Memory</w:t>
      </w:r>
      <w:r>
        <w:t xml:space="preserve"> </w:t>
      </w:r>
      <w:r>
        <w:rPr>
          <w:color w:val="FF0000"/>
        </w:rPr>
        <w:t>(LSTM),</w:t>
      </w:r>
      <w:r>
        <w:t xml:space="preserve"> </w:t>
      </w:r>
      <w:r>
        <w:t>and</w:t>
      </w:r>
      <w:r>
        <w:t xml:space="preserve"> </w:t>
      </w:r>
      <w:r>
        <w:t>Gated</w:t>
      </w:r>
      <w:r>
        <w:t xml:space="preserve"> </w:t>
      </w:r>
      <w:r>
        <w:t>Recurrent</w:t>
      </w:r>
      <w:r>
        <w:t xml:space="preserve"> </w:t>
      </w:r>
      <w:r>
        <w:t>Units</w:t>
      </w:r>
      <w:r>
        <w:t xml:space="preserve"> </w:t>
      </w:r>
      <w:r>
        <w:rPr>
          <w:color w:val="FF0000"/>
        </w:rPr>
        <w:t>(GRU)</w:t>
      </w:r>
      <w:r>
        <w:t xml:space="preserve"> </w:t>
      </w:r>
      <w:r>
        <w:rPr>
          <w:color w:val="FF0000"/>
        </w:rPr>
        <w:t>(Gers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2000;</w:t>
      </w:r>
      <w:r>
        <w:t xml:space="preserve"> </w:t>
      </w:r>
      <w:r>
        <w:rPr>
          <w:color w:val="FF0000"/>
        </w:rPr>
        <w:t>Tsujii</w:t>
      </w:r>
      <w:r>
        <w:t xml:space="preserve"> </w:t>
      </w:r>
      <w:r>
        <w:t>2021;</w:t>
      </w:r>
      <w:r>
        <w:t xml:space="preserve"> </w:t>
      </w:r>
      <w:r>
        <w:rPr>
          <w:color w:val="FF0000"/>
        </w:rPr>
        <w:t>Cho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2014)</w:t>
      </w:r>
      <w:r>
        <w:t xml:space="preserve"> </w:t>
      </w:r>
      <w:r>
        <w:t>showed</w:t>
      </w:r>
      <w:r>
        <w:t xml:space="preserve"> </w:t>
      </w:r>
      <w:r>
        <w:t>incredible</w:t>
      </w:r>
      <w:r>
        <w:t xml:space="preserve"> </w:t>
      </w:r>
      <w:r>
        <w:t>performance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sequential</w:t>
      </w:r>
      <w:r>
        <w:t xml:space="preserve"> </w:t>
      </w:r>
      <w:r>
        <w:t>data,</w:t>
      </w:r>
      <w:r>
        <w:t xml:space="preserve"> </w:t>
      </w:r>
      <w:r>
        <w:t>like</w:t>
      </w:r>
      <w:r>
        <w:t xml:space="preserve"> </w:t>
      </w:r>
      <w:r>
        <w:t>text.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introduction</w:t>
      </w:r>
      <w:r>
        <w:t xml:space="preserve"> </w:t>
      </w:r>
      <w:r>
        <w:t>of</w:t>
      </w:r>
      <w:r>
        <w:t xml:space="preserve"> </w:t>
      </w:r>
      <w:r>
        <w:t>transformers</w:t>
      </w:r>
      <w:r>
        <w:t xml:space="preserve"> </w:t>
      </w:r>
      <w:r>
        <w:t>in</w:t>
      </w:r>
      <w:r>
        <w:t xml:space="preserve"> </w:t>
      </w:r>
      <w:r>
        <w:t>2017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2017),</w:t>
      </w:r>
      <w:r>
        <w:t xml:space="preserve"> </w:t>
      </w:r>
      <w:r>
        <w:t>there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leap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length</w:t>
      </w:r>
      <w:r>
        <w:t xml:space="preserve"> </w:t>
      </w:r>
      <w:r>
        <w:t>and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modelled,</w:t>
      </w:r>
      <w:r>
        <w:t xml:space="preserve"> </w:t>
      </w:r>
      <w:r>
        <w:t>with</w:t>
      </w:r>
      <w:r>
        <w:t xml:space="preserve"> </w:t>
      </w:r>
      <w:r>
        <w:t>transformers</w:t>
      </w:r>
      <w:r>
        <w:t xml:space="preserve"> </w:t>
      </w:r>
      <w:r>
        <w:t>becoming</w:t>
      </w:r>
      <w:r>
        <w:t xml:space="preserve"> </w:t>
      </w:r>
      <w:r>
        <w:t>the</w:t>
      </w:r>
      <w:r>
        <w:t xml:space="preserve"> </w:t>
      </w:r>
      <w:r>
        <w:t>de</w:t>
      </w:r>
      <w:r>
        <w:t xml:space="preserve"> </w:t>
      </w:r>
      <w:r>
        <w:rPr>
          <w:color w:val="FF0000"/>
        </w:rPr>
        <w:t>facto</w:t>
      </w:r>
      <w:r>
        <w:t xml:space="preserve"> </w:t>
      </w:r>
      <w:r>
        <w:t>standard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coming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different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are</w:t>
      </w:r>
      <w:r>
        <w:t xml:space="preserve"> </w:t>
      </w:r>
      <w:r>
        <w:t>built.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Evaluation.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designed,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assess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'good'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is.</w:t>
      </w:r>
      <w:r>
        <w:t xml:space="preserve"> </w:t>
      </w:r>
      <w:r>
        <w:t>While</w:t>
      </w:r>
      <w:r>
        <w:t xml:space="preserve"> </w:t>
      </w:r>
      <w:r>
        <w:t>classification</w:t>
      </w:r>
      <w:r>
        <w:t xml:space="preserve"> </w:t>
      </w:r>
      <w:r>
        <w:t>tasks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evaluated</w:t>
      </w:r>
      <w:r>
        <w:t xml:space="preserve"> </w:t>
      </w:r>
      <w:r>
        <w:t>using</w:t>
      </w:r>
      <w:r>
        <w:t xml:space="preserve"> </w:t>
      </w:r>
      <w:r>
        <w:t>existing</w:t>
      </w:r>
      <w:r>
        <w:t xml:space="preserve"> </w:t>
      </w:r>
      <w:r>
        <w:t>accuracy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F1-score</w:t>
      </w:r>
      <w:r>
        <w:t xml:space="preserve"> </w:t>
      </w:r>
      <w:r>
        <w:rPr>
          <w:color w:val="FF0000"/>
        </w:rPr>
        <w:t>(macro/micro),</w:t>
      </w:r>
      <w:r>
        <w:t xml:space="preserve"> </w:t>
      </w:r>
      <w:r>
        <w:t>newer</w:t>
      </w:r>
      <w:r>
        <w:t xml:space="preserve"> </w:t>
      </w:r>
      <w:r>
        <w:t>metrics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devised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involve</w:t>
      </w:r>
      <w:r>
        <w:t xml:space="preserve"> </w:t>
      </w:r>
      <w:r>
        <w:t>generating</w:t>
      </w:r>
      <w:r>
        <w:t xml:space="preserve"> </w:t>
      </w:r>
      <w:r>
        <w:t>text.</w:t>
      </w:r>
      <w:r>
        <w:t xml:space="preserve"> </w:t>
      </w:r>
      <w:r>
        <w:t>For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summarisation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typically</w:t>
      </w:r>
      <w:r>
        <w:t xml:space="preserve"> </w:t>
      </w:r>
      <w:r>
        <w:t>use</w:t>
      </w:r>
      <w:r>
        <w:t xml:space="preserve"> </w:t>
      </w:r>
      <w:r>
        <w:t>Bilingual</w:t>
      </w:r>
      <w:r>
        <w:t xml:space="preserve"> </w:t>
      </w:r>
      <w:r>
        <w:t>Evaluation</w:t>
      </w:r>
      <w:r>
        <w:t xml:space="preserve"> </w:t>
      </w:r>
      <w:r>
        <w:t>Understudy</w:t>
      </w:r>
      <w:r>
        <w:t xml:space="preserve"> </w:t>
      </w:r>
      <w:r>
        <w:rPr>
          <w:color w:val="FF0000"/>
        </w:rPr>
        <w:t>(BLEU)</w:t>
      </w:r>
      <w:r>
        <w:t xml:space="preserve"> </w:t>
      </w:r>
      <w:r>
        <w:t>and</w:t>
      </w:r>
      <w:r>
        <w:t xml:space="preserve"> </w:t>
      </w:r>
      <w:r>
        <w:t>Recall-Oriented</w:t>
      </w:r>
      <w:r>
        <w:t xml:space="preserve"> </w:t>
      </w:r>
      <w:r>
        <w:t>Understudy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Gisting</w:t>
      </w:r>
      <w:r>
        <w:t xml:space="preserve"> </w:t>
      </w:r>
      <w:r>
        <w:t>Evaluation</w:t>
      </w:r>
      <w:r>
        <w:t xml:space="preserve"> </w:t>
      </w:r>
      <w:r>
        <w:rPr>
          <w:color w:val="FF0000"/>
        </w:rPr>
        <w:t>(ROUGE)</w:t>
      </w:r>
      <w:r>
        <w:t xml:space="preserve"> </w:t>
      </w:r>
      <w:r>
        <w:t>scores,</w:t>
      </w:r>
      <w:r>
        <w:t xml:space="preserve"> </w:t>
      </w:r>
      <w:r>
        <w:t>which</w:t>
      </w:r>
      <w:r>
        <w:t xml:space="preserve"> </w:t>
      </w:r>
      <w:r>
        <w:t>capture</w:t>
      </w:r>
      <w:r>
        <w:t xml:space="preserve"> </w:t>
      </w:r>
      <w:r>
        <w:t>the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overlap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text.</w:t>
      </w:r>
      <w:r>
        <w:t xml:space="preserve"> </w:t>
      </w:r>
      <w:r>
        <w:t>Meanwhile,</w:t>
      </w:r>
      <w:r>
        <w:t xml:space="preserve"> </w:t>
      </w:r>
      <w:r>
        <w:t>newer</w:t>
      </w:r>
      <w:r>
        <w:t xml:space="preserve"> </w:t>
      </w:r>
      <w:r>
        <w:t>semantic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BERTScore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been</w:t>
      </w:r>
      <w:r>
        <w:t xml:space="preserve"> </w:t>
      </w:r>
      <w:r>
        <w:t>designed.</w:t>
      </w:r>
      <w:r>
        <w:t xml:space="preserve"> </w:t>
      </w:r>
      <w:r>
        <w:t>When</w:t>
      </w:r>
      <w:r>
        <w:t xml:space="preserve"> </w:t>
      </w:r>
      <w:r>
        <w:t>comparing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themselves,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employ</w:t>
      </w:r>
      <w:r>
        <w:t xml:space="preserve"> </w:t>
      </w:r>
      <w:r>
        <w:t>entropy-based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t>perplexity.</w:t>
      </w:r>
      <w:r>
        <w:t xml:space="preserve"> </w:t>
      </w:r>
      <w:r>
        <w:t>We</w:t>
      </w:r>
      <w:r>
        <w:t xml:space="preserve"> </w:t>
      </w:r>
      <w:r>
        <w:t>introduce</w:t>
      </w:r>
      <w:r>
        <w:t xml:space="preserve"> </w:t>
      </w:r>
      <w:r>
        <w:t>these</w:t>
      </w:r>
      <w:r>
        <w:t xml:space="preserve"> </w:t>
      </w:r>
      <w:r>
        <w:t>LM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5071"/>
      </w:tblGrid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Information </w:t>
            </w:r>
          </w:p>
        </w:tc>
        <w:tc>
          <w:tcPr>
            <w:tcW w:w="5071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650249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Phonetic</w:t>
            </w:r>
          </w:p>
        </w:tc>
        <w:tc>
          <w:tcPr>
            <w:tcW w:w="5071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expressed vocally with a certain sound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Structural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composed of different linguistic components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Syntactic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fits into the overall structure of a sentence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Semantic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C66B35">
              <w:rPr>
                <w:rFonts w:ascii="Times New Roman" w:hAnsi="Times New Roman" w:cs="Times New Roman"/>
              </w:rPr>
              <w:t>hat is the meaning of a word in some particular context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Pragmatic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used in a discourse or conversation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2.1:</w:t>
      </w:r>
      <w:r>
        <w:t xml:space="preserve"> </w:t>
      </w:r>
      <w:r>
        <w:t>Different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word.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Deployment.</w:t>
      </w:r>
      <w:r>
        <w:t xml:space="preserve"> </w:t>
      </w:r>
      <w:r>
        <w:t>Transforming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model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functional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software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neural</w:t>
      </w:r>
      <w:r>
        <w:t xml:space="preserve"> </w:t>
      </w:r>
      <w:r>
        <w:t>pipeline</w:t>
      </w:r>
      <w:r>
        <w:t xml:space="preserve"> </w:t>
      </w:r>
      <w:r>
        <w:t>requires</w:t>
      </w:r>
      <w:r>
        <w:t xml:space="preserve"> </w:t>
      </w:r>
      <w:r>
        <w:t>exporting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and</w:t>
      </w:r>
      <w:r>
        <w:t xml:space="preserve"> </w:t>
      </w:r>
      <w:r>
        <w:t>specifying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rPr>
          <w:color w:val="FF0000"/>
        </w:rPr>
        <w:t>(libraries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versions),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rPr>
          <w:color w:val="FF0000"/>
        </w:rPr>
        <w:t>(for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model),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itself.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published</w:t>
      </w:r>
      <w:r>
        <w:t xml:space="preserve"> </w:t>
      </w:r>
      <w:r>
        <w:t>on</w:t>
      </w:r>
      <w:r>
        <w:t xml:space="preserve"> </w:t>
      </w:r>
      <w:r>
        <w:t>open-source</w:t>
      </w:r>
      <w:r>
        <w:t xml:space="preserve"> </w:t>
      </w:r>
      <w:r>
        <w:t>forums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Hugging</w:t>
      </w:r>
      <w:r>
        <w:t xml:space="preserve"> </w:t>
      </w:r>
      <w:r>
        <w:t>Face</w:t>
      </w:r>
      <w:r>
        <w:t xml:space="preserve"> </w:t>
      </w:r>
      <w:r>
        <w:t>platform.</w:t>
      </w:r>
      <w:r>
        <w:t xml:space="preserve"> </w:t>
      </w:r>
      <w:r>
        <w:t>When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has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made</w:t>
      </w:r>
      <w:r>
        <w:t xml:space="preserve"> </w:t>
      </w:r>
      <w:r>
        <w:t>available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service</w:t>
      </w:r>
      <w:r>
        <w:t xml:space="preserve"> </w:t>
      </w:r>
      <w:r>
        <w:t>for</w:t>
      </w:r>
      <w:r>
        <w:t xml:space="preserve"> </w:t>
      </w:r>
      <w:r>
        <w:t>inference,</w:t>
      </w:r>
      <w:r>
        <w:t xml:space="preserve"> </w:t>
      </w:r>
      <w:r>
        <w:t>robust</w:t>
      </w:r>
      <w:r>
        <w:t xml:space="preserve"> </w:t>
      </w:r>
      <w:r>
        <w:t>monitoring</w:t>
      </w:r>
      <w:r>
        <w:t xml:space="preserve"> </w:t>
      </w:r>
      <w:r>
        <w:t>also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set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performance</w:t>
      </w:r>
      <w:r>
        <w:t xml:space="preserve"> </w:t>
      </w:r>
      <w:r>
        <w:t>and</w:t>
      </w:r>
      <w:r>
        <w:t xml:space="preserve"> </w:t>
      </w:r>
      <w:r>
        <w:t>model</w:t>
      </w:r>
      <w:r>
        <w:t xml:space="preserve"> </w:t>
      </w:r>
      <w:r>
        <w:t>safety</w:t>
      </w:r>
      <w:r>
        <w:t xml:space="preserve"> </w:t>
      </w:r>
      <w:r>
        <w:t>at</w:t>
      </w:r>
      <w:r>
        <w:t xml:space="preserve"> </w:t>
      </w:r>
      <w:r>
        <w:t>scale,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optimised</w:t>
      </w:r>
      <w:r>
        <w:t xml:space="preserve"> </w:t>
      </w:r>
      <w:r>
        <w:t>input</w:t>
      </w:r>
      <w:r>
        <w:t xml:space="preserve"> </w:t>
      </w:r>
      <w:r>
        <w:rPr>
          <w:color w:val="FF0000"/>
        </w:rPr>
        <w:t>pre-processing</w:t>
      </w:r>
      <w:r>
        <w:t xml:space="preserve"> </w:t>
      </w:r>
      <w:r>
        <w:t>pipeline,</w:t>
      </w:r>
      <w:r>
        <w:t xml:space="preserve"> </w:t>
      </w:r>
      <w:r>
        <w:t>as</w:t>
      </w:r>
      <w:r>
        <w:t xml:space="preserve"> </w:t>
      </w:r>
      <w:r>
        <w:t>discussed</w:t>
      </w:r>
      <w:r>
        <w:t xml:space="preserve"> </w:t>
      </w:r>
      <w:r>
        <w:t>above.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production</w:t>
      </w:r>
      <w:r>
        <w:t xml:space="preserve"> </w:t>
      </w:r>
      <w:r>
        <w:t>systems,</w:t>
      </w:r>
      <w:r>
        <w:t xml:space="preserve"> </w:t>
      </w:r>
      <w:r>
        <w:t>a</w:t>
      </w:r>
      <w:r>
        <w:t xml:space="preserve"> </w:t>
      </w:r>
      <w:r>
        <w:t>feedback</w:t>
      </w:r>
      <w:r>
        <w:t xml:space="preserve"> </w:t>
      </w:r>
      <w:r>
        <w:t>loop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implemented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over</w:t>
      </w:r>
      <w:r>
        <w:t xml:space="preserve"> </w:t>
      </w:r>
      <w:r>
        <w:t>time.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</w:t>
      </w:r>
      <w:r>
        <w:t xml:space="preserve"> </w:t>
      </w:r>
      <w:r>
        <w:t>Morphology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processing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listed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structural,</w:t>
      </w:r>
      <w:r>
        <w:t xml:space="preserve"> </w:t>
      </w:r>
      <w:r>
        <w:t>syntactic,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information</w:t>
      </w:r>
      <w:r>
        <w:t xml:space="preserve"> </w:t>
      </w:r>
      <w:r>
        <w:t>processing.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Before</w:t>
      </w:r>
      <w:r>
        <w:t xml:space="preserve"> </w:t>
      </w:r>
      <w:r>
        <w:t>we</w:t>
      </w:r>
      <w:r>
        <w:t xml:space="preserve"> </w:t>
      </w:r>
      <w:r>
        <w:t>delve</w:t>
      </w:r>
      <w:r>
        <w:t xml:space="preserve"> </w:t>
      </w:r>
      <w:r>
        <w:t>into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of</w:t>
      </w:r>
      <w:r>
        <w:t xml:space="preserve"> </w:t>
      </w:r>
      <w:r>
        <w:t>developing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fundamental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linguistic</w:t>
      </w:r>
      <w:r>
        <w:t xml:space="preserve"> </w:t>
      </w:r>
      <w:r>
        <w:t>structure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word.</w:t>
      </w:r>
      <w:r>
        <w:t xml:space="preserve"> </w:t>
      </w:r>
      <w:r>
        <w:t>Words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integral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express</w:t>
      </w:r>
      <w:r>
        <w:t xml:space="preserve"> </w:t>
      </w:r>
      <w:r>
        <w:t>our</w:t>
      </w:r>
      <w:r>
        <w:t xml:space="preserve"> </w:t>
      </w:r>
      <w:r>
        <w:t>emotions</w:t>
      </w:r>
      <w:r>
        <w:t xml:space="preserve"> </w:t>
      </w:r>
      <w:r>
        <w:t>and</w:t>
      </w:r>
      <w:r>
        <w:t xml:space="preserve"> </w:t>
      </w:r>
      <w:r>
        <w:t>creativity,</w:t>
      </w:r>
      <w:r>
        <w:t xml:space="preserve"> </w:t>
      </w:r>
      <w:r>
        <w:t>originating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question:</w:t>
      </w:r>
      <w:r>
        <w:t xml:space="preserve"> </w:t>
      </w:r>
      <w:r>
        <w:t>what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a</w:t>
      </w:r>
      <w:r>
        <w:t xml:space="preserve"> </w:t>
      </w:r>
      <w:r>
        <w:t>word?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formal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morphology.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itself</w:t>
      </w:r>
      <w:r>
        <w:t xml:space="preserve"> </w:t>
      </w:r>
      <w:r>
        <w:t>is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Greek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morphe,</w:t>
      </w:r>
      <w:r>
        <w:t xml:space="preserve"> </w:t>
      </w:r>
      <w:r>
        <w:t>meaning</w:t>
      </w:r>
      <w:r>
        <w:t xml:space="preserve"> </w:t>
      </w:r>
      <w:r>
        <w:t>'form',</w:t>
      </w:r>
      <w:r>
        <w:t xml:space="preserve"> </w:t>
      </w:r>
      <w:r>
        <w:t>and</w:t>
      </w:r>
      <w:r>
        <w:t xml:space="preserve"> </w:t>
      </w:r>
      <w:r>
        <w:t>ology,</w:t>
      </w:r>
      <w:r>
        <w:t xml:space="preserve"> </w:t>
      </w:r>
      <w:r>
        <w:t>meaning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branch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knowledge'.</w:t>
      </w:r>
      <w:r>
        <w:t xml:space="preserve"> </w:t>
      </w:r>
      <w:r>
        <w:t>Morphology</w:t>
      </w:r>
      <w:r>
        <w:t xml:space="preserve"> </w:t>
      </w:r>
      <w:r>
        <w:t>also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internal</w:t>
      </w:r>
      <w:r>
        <w:t xml:space="preserve"> </w:t>
      </w:r>
      <w:r>
        <w:t>grammatical</w:t>
      </w:r>
      <w:r>
        <w:t xml:space="preserve"> </w:t>
      </w:r>
      <w:r>
        <w:t>knowledge</w:t>
      </w:r>
      <w:r>
        <w:t xml:space="preserve"> </w:t>
      </w:r>
      <w:r>
        <w:t>concerning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their</w:t>
      </w:r>
      <w:r>
        <w:t xml:space="preserve"> </w:t>
      </w:r>
      <w:r>
        <w:t>usage</w:t>
      </w:r>
      <w:r>
        <w:t xml:space="preserve"> </w:t>
      </w:r>
      <w:r>
        <w:t>change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language,</w:t>
      </w:r>
      <w:r>
        <w:t xml:space="preserve"> </w:t>
      </w:r>
      <w:r>
        <w:t>geography,</w:t>
      </w:r>
      <w:r>
        <w:t xml:space="preserve"> </w:t>
      </w:r>
      <w:r>
        <w:t>context,</w:t>
      </w:r>
      <w:r>
        <w:t xml:space="preserve"> </w:t>
      </w:r>
      <w:r>
        <w:t>and</w:t>
      </w:r>
      <w:r>
        <w:t xml:space="preserve"> </w:t>
      </w:r>
      <w:r>
        <w:t>time.</w:t>
      </w:r>
      <w:r>
        <w:t xml:space="preserve"> </w:t>
      </w:r>
      <w:r>
        <w:t>Languages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rPr>
          <w:color w:val="FF0000"/>
        </w:rPr>
        <w:t>Turkish,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Hungarian</w:t>
      </w:r>
      <w:r>
        <w:t xml:space="preserve"> </w:t>
      </w:r>
      <w:r>
        <w:t>are</w:t>
      </w:r>
      <w:r>
        <w:t xml:space="preserve"> </w:t>
      </w:r>
      <w:r>
        <w:t>considered</w:t>
      </w:r>
      <w:r>
        <w:t xml:space="preserve"> </w:t>
      </w:r>
      <w:r>
        <w:t>morphologically</w:t>
      </w:r>
      <w:r>
        <w:t xml:space="preserve"> </w:t>
      </w:r>
      <w:r>
        <w:t>rich,</w:t>
      </w:r>
      <w:r>
        <w:t xml:space="preserve"> </w:t>
      </w:r>
      <w:r>
        <w:t>whereas</w:t>
      </w:r>
      <w:r>
        <w:t xml:space="preserve"> </w:t>
      </w:r>
      <w:r>
        <w:t>English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are</w:t>
      </w:r>
      <w:r>
        <w:t xml:space="preserve"> </w:t>
      </w:r>
      <w:r>
        <w:t>morphologically</w:t>
      </w:r>
      <w:r>
        <w:t xml:space="preserve"> </w:t>
      </w:r>
      <w:r>
        <w:t>poor.</w:t>
      </w:r>
      <w:r>
        <w:t xml:space="preserve"> </w:t>
      </w:r>
      <w:r>
        <w:t>In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word</w:t>
      </w:r>
      <w:r>
        <w:t xml:space="preserve"> </w:t>
      </w:r>
      <w:r>
        <w:t>classes,</w:t>
      </w:r>
      <w:r>
        <w:t xml:space="preserve"> </w:t>
      </w:r>
      <w:r>
        <w:t>like</w:t>
      </w:r>
      <w:r>
        <w:t xml:space="preserve"> </w:t>
      </w:r>
      <w:r>
        <w:t>verbs,</w:t>
      </w:r>
      <w:r>
        <w:t xml:space="preserve"> </w:t>
      </w:r>
      <w:r>
        <w:t>may</w:t>
      </w:r>
      <w:r>
        <w:t xml:space="preserve"> </w:t>
      </w:r>
      <w:r>
        <w:t>vary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usage</w:t>
      </w:r>
      <w:r>
        <w:t xml:space="preserve"> </w:t>
      </w:r>
      <w:r>
        <w:t>as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u w:val="single"/>
        </w:rPr>
      </w:pPr>
    </w:p>
    <w:tbl>
      <w:tblPr>
        <w:tblW w:w="0" w:type="auto"/>
        <w:jc w:val="center"/>
        <w:tblLook w:val="04A0"/>
      </w:tblPr>
      <w:tblGrid>
        <w:gridCol w:w="1272"/>
        <w:gridCol w:w="1236"/>
        <w:gridCol w:w="2242"/>
      </w:tblGrid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English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Hindi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Tamil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I will go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:rsidR="00977949" w:rsidRPr="005D09CA" w:rsidRDefault="00977949" w:rsidP="006E42E0">
            <w:pPr>
              <w:jc w:val="both"/>
              <w:rPr>
                <w:rFonts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मैं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जाऊंगा</w:t>
            </w:r>
            <w:r>
              <w:rPr>
                <w:rFonts w:cs="Mangal"/>
                <w:lang w:bidi="hi-IN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ேபாேவன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We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हम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जायेंगे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நாம்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lastRenderedPageBreak/>
              <w:t>ேபாேவாம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lastRenderedPageBreak/>
              <w:t>You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तुम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जाओगे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நீ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ேபாவாய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He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Nirmala UI" w:hAnsi="Nirmala UI" w:cs="Nirmala UI"/>
                <w:cs/>
                <w:lang w:bidi="hi-IN"/>
              </w:rPr>
              <w:t>वह</w:t>
            </w:r>
            <w:r>
              <w:rPr>
                <w:rFonts w:ascii="NotoSansDevanagari-Regular" w:hAnsi="NotoSansDevanagari-Regular" w:cs="NotoSansDevanagari-Regular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जाएगा</w:t>
            </w:r>
            <w:r w:rsidRPr="005D09CA">
              <w:rPr>
                <w:rFonts w:ascii="NotoSansDevanagari-Regular" w:hAnsi="NotoSansDevanagari-Regular" w:cs="NotoSansDevanagari-Regular"/>
              </w:rPr>
              <w:t xml:space="preserve"> 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அவன்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She will go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वो</w:t>
            </w:r>
            <w:r w:rsidRPr="005D09CA">
              <w:rPr>
                <w:rFonts w:ascii="Times New Roman" w:hAnsi="Times New Roman" w:cs="Times New Roman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जाएगी</w:t>
            </w: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அவள்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ேபாவாள</w:t>
            </w:r>
          </w:p>
        </w:tc>
      </w:tr>
    </w:tbl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2.2:</w:t>
      </w:r>
      <w:r>
        <w:t xml:space="preserve"> </w:t>
      </w: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in</w:t>
      </w:r>
      <w:r>
        <w:t xml:space="preserve"> </w:t>
      </w:r>
      <w:r>
        <w:t>morphologically-poor</w:t>
      </w:r>
      <w:r>
        <w:t xml:space="preserve"> </w:t>
      </w:r>
      <w:r>
        <w:rPr>
          <w:color w:val="FF0000"/>
        </w:rPr>
        <w:t>(English)</w:t>
      </w:r>
      <w:r>
        <w:t xml:space="preserve"> </w:t>
      </w:r>
      <w:r>
        <w:t>and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(Hindi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Tamil).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various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token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languages</w:t>
      </w:r>
      <w:r>
        <w:t xml:space="preserve"> </w:t>
      </w:r>
      <w:r>
        <w:t>also</w:t>
      </w:r>
      <w:r>
        <w:t xml:space="preserve"> </w:t>
      </w:r>
      <w:r>
        <w:t>have</w:t>
      </w:r>
      <w:r>
        <w:t xml:space="preserve"> </w:t>
      </w:r>
      <w:r>
        <w:t>additional</w:t>
      </w:r>
      <w:r>
        <w:t xml:space="preserve"> </w:t>
      </w:r>
      <w:r>
        <w:t>grammatical</w:t>
      </w:r>
      <w:r>
        <w:t xml:space="preserve"> </w:t>
      </w:r>
      <w:r>
        <w:t>classes.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morphologically-poor</w:t>
      </w:r>
      <w:r>
        <w:t xml:space="preserve"> </w:t>
      </w:r>
      <w:r>
        <w:t>English,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action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performed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person,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people,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people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genders,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remains</w:t>
      </w:r>
      <w:r>
        <w:t xml:space="preserve"> </w:t>
      </w:r>
      <w:r>
        <w:t>the</w:t>
      </w:r>
      <w:r>
        <w:t xml:space="preserve"> </w:t>
      </w:r>
      <w:r>
        <w:t>same.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morphologically-rich</w:t>
      </w:r>
      <w:r>
        <w:t xml:space="preserve"> </w:t>
      </w:r>
      <w:r>
        <w:t>language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t>will</w:t>
      </w:r>
      <w:r>
        <w:t xml:space="preserve"> </w:t>
      </w:r>
      <w:r>
        <w:t>get</w:t>
      </w:r>
      <w:r>
        <w:t xml:space="preserve"> </w:t>
      </w:r>
      <w:r>
        <w:t>modified</w:t>
      </w:r>
      <w:r>
        <w:t xml:space="preserve"> </w:t>
      </w:r>
      <w:r>
        <w:t>to</w:t>
      </w:r>
      <w:r>
        <w:t xml:space="preserve"> </w:t>
      </w:r>
      <w:r>
        <w:t>suit</w:t>
      </w:r>
      <w:r>
        <w:t xml:space="preserve"> </w:t>
      </w:r>
      <w:r>
        <w:t>the</w:t>
      </w:r>
      <w:r>
        <w:t xml:space="preserve"> </w:t>
      </w:r>
      <w:r>
        <w:t>respective</w:t>
      </w:r>
      <w:r>
        <w:t xml:space="preserve"> </w:t>
      </w:r>
      <w:r>
        <w:t>form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noun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(plurality,</w:t>
      </w:r>
      <w:r>
        <w:t xml:space="preserve"> </w:t>
      </w:r>
      <w:r>
        <w:t>gender,</w:t>
      </w:r>
      <w:r>
        <w:t xml:space="preserve"> </w:t>
      </w:r>
      <w:r>
        <w:t>etc..)</w:t>
      </w:r>
      <w:r>
        <w:t xml:space="preserve"> </w:t>
      </w:r>
      <w:r>
        <w:t>and</w:t>
      </w:r>
      <w:r>
        <w:t xml:space="preserve"> </w:t>
      </w:r>
      <w:r>
        <w:t>tense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(first</w:t>
      </w:r>
      <w:r>
        <w:t xml:space="preserve"> </w:t>
      </w:r>
      <w:r>
        <w:t>person,</w:t>
      </w:r>
      <w:r>
        <w:t xml:space="preserve"> </w:t>
      </w:r>
      <w:r>
        <w:t>third</w:t>
      </w:r>
      <w:r>
        <w:t xml:space="preserve"> </w:t>
      </w:r>
      <w:r>
        <w:t>person,</w:t>
      </w:r>
      <w:r>
        <w:t xml:space="preserve"> </w:t>
      </w:r>
      <w:r>
        <w:rPr>
          <w:color w:val="FF0000"/>
        </w:rPr>
        <w:t>etc..).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2.3.1</w:t>
      </w:r>
      <w:r>
        <w:t xml:space="preserve"> </w:t>
      </w:r>
      <w:r>
        <w:t>Morphemes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Words</w:t>
      </w:r>
      <w:r>
        <w:t xml:space="preserve"> </w:t>
      </w:r>
      <w:r>
        <w:t>are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atomic</w:t>
      </w:r>
      <w:r>
        <w:t xml:space="preserve"> </w:t>
      </w:r>
      <w:r>
        <w:t>building</w:t>
      </w:r>
      <w:r>
        <w:t xml:space="preserve"> </w:t>
      </w:r>
      <w:r>
        <w:t>blocks</w:t>
      </w:r>
      <w:r>
        <w:t xml:space="preserve"> </w:t>
      </w:r>
      <w:r>
        <w:t>called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'taking'</w:t>
      </w:r>
      <w:r>
        <w:t xml:space="preserve"> </w:t>
      </w:r>
      <w:r>
        <w:t>and</w:t>
      </w:r>
      <w:r>
        <w:t xml:space="preserve"> </w:t>
      </w:r>
      <w:r>
        <w:t>'courses',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are</w:t>
      </w:r>
      <w:r>
        <w:t xml:space="preserve"> </w:t>
      </w:r>
      <w:r>
        <w:t>made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basic</w:t>
      </w:r>
      <w:r>
        <w:t xml:space="preserve"> </w:t>
      </w:r>
      <w:r>
        <w:t>units</w:t>
      </w:r>
      <w:r>
        <w:t xml:space="preserve"> </w:t>
      </w:r>
      <w:r>
        <w:t>like</w:t>
      </w:r>
      <w:r>
        <w:t xml:space="preserve"> </w:t>
      </w:r>
      <w:r>
        <w:t>take</w:t>
      </w:r>
      <w:r>
        <w:t xml:space="preserve"> </w:t>
      </w:r>
      <w:r>
        <w:t>and</w:t>
      </w:r>
      <w:r>
        <w:t xml:space="preserve"> </w:t>
      </w:r>
      <w:r>
        <w:t>course,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blocks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-ing</w:t>
      </w:r>
      <w:r>
        <w:t xml:space="preserve"> </w:t>
      </w:r>
      <w:r>
        <w:t>and</w:t>
      </w:r>
      <w:r>
        <w:t xml:space="preserve"> </w:t>
      </w:r>
      <w:r>
        <w:t>-s</w:t>
      </w:r>
      <w:r>
        <w:t xml:space="preserve"> </w:t>
      </w:r>
      <w:r>
        <w:t>convey</w:t>
      </w:r>
      <w:r>
        <w:t xml:space="preserve"> </w:t>
      </w:r>
      <w:r>
        <w:t>additional</w:t>
      </w:r>
      <w:r>
        <w:t xml:space="preserve"> </w:t>
      </w:r>
      <w:r>
        <w:t>meanings,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action</w:t>
      </w:r>
      <w:r>
        <w:t xml:space="preserve"> </w:t>
      </w:r>
      <w:r>
        <w:t>or</w:t>
      </w:r>
      <w:r>
        <w:t xml:space="preserve"> </w:t>
      </w:r>
      <w:r>
        <w:t>plurality,</w:t>
      </w:r>
      <w:r>
        <w:t xml:space="preserve"> </w:t>
      </w:r>
      <w:r>
        <w:t>respectively.</w:t>
      </w:r>
      <w:r>
        <w:t xml:space="preserve"> </w:t>
      </w:r>
      <w:r>
        <w:t>Some</w:t>
      </w:r>
      <w:r>
        <w:t xml:space="preserve"> </w:t>
      </w:r>
      <w:r>
        <w:t>morphemes</w:t>
      </w:r>
      <w:r>
        <w:t xml:space="preserve"> </w:t>
      </w:r>
      <w:r>
        <w:t>independently</w:t>
      </w:r>
      <w:r>
        <w:t xml:space="preserve"> </w:t>
      </w:r>
      <w:r>
        <w:t>constitute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themselves.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free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fish,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singular</w:t>
      </w:r>
      <w:r>
        <w:t xml:space="preserve"> </w:t>
      </w:r>
      <w:r>
        <w:t>free</w:t>
      </w:r>
      <w:r>
        <w:t xml:space="preserve"> </w:t>
      </w:r>
      <w:r>
        <w:t>morpheme,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itself,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predefined</w:t>
      </w:r>
      <w:r>
        <w:t xml:space="preserve"> </w:t>
      </w:r>
      <w:r>
        <w:t>meaning.</w:t>
      </w:r>
      <w:r>
        <w:t xml:space="preserve"> </w:t>
      </w:r>
      <w:r>
        <w:t>Other</w:t>
      </w:r>
      <w:r>
        <w:t xml:space="preserve"> </w:t>
      </w:r>
      <w:r>
        <w:t>morphemes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words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but</w:t>
      </w:r>
      <w:r>
        <w:t xml:space="preserve"> </w:t>
      </w:r>
      <w:r>
        <w:t>are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words—these</w:t>
      </w:r>
      <w:r>
        <w:t xml:space="preserve"> </w:t>
      </w:r>
      <w:r>
        <w:t>are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Affixes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common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They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base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stem</w:t>
      </w:r>
      <w:r>
        <w:t xml:space="preserve"> </w:t>
      </w:r>
      <w:r>
        <w:t>and</w:t>
      </w:r>
      <w:r>
        <w:t xml:space="preserve"> </w:t>
      </w:r>
      <w:r>
        <w:t>modify</w:t>
      </w:r>
      <w:r>
        <w:t xml:space="preserve"> </w:t>
      </w:r>
      <w:r>
        <w:t>its</w:t>
      </w:r>
      <w:r>
        <w:t xml:space="preserve"> </w:t>
      </w:r>
      <w:r>
        <w:t>meaning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way</w:t>
      </w:r>
      <w:r>
        <w:t xml:space="preserve"> </w:t>
      </w:r>
      <w:r>
        <w:t>or</w:t>
      </w:r>
      <w:r>
        <w:t xml:space="preserve"> </w:t>
      </w:r>
      <w:r>
        <w:t>another.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'taking'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suffix</w:t>
      </w:r>
      <w:r>
        <w:t xml:space="preserve"> </w:t>
      </w:r>
      <w:r>
        <w:t>morpheme</w:t>
      </w:r>
      <w:r>
        <w:t xml:space="preserve"> </w:t>
      </w:r>
      <w:r>
        <w:rPr>
          <w:color w:val="FF0000"/>
        </w:rPr>
        <w:t>'ing'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'take'.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Nouns,</w:t>
      </w:r>
      <w:r>
        <w:t xml:space="preserve"> </w:t>
      </w:r>
      <w:r>
        <w:t>verbs,</w:t>
      </w:r>
      <w:r>
        <w:t xml:space="preserve"> </w:t>
      </w:r>
      <w:r>
        <w:t>adjectives,</w:t>
      </w:r>
      <w:r>
        <w:t xml:space="preserve"> </w:t>
      </w:r>
      <w:r>
        <w:t>and</w:t>
      </w:r>
      <w:r>
        <w:t xml:space="preserve"> </w:t>
      </w:r>
      <w:r>
        <w:t>adverbs</w:t>
      </w:r>
      <w:r>
        <w:t xml:space="preserve"> </w:t>
      </w:r>
      <w:r>
        <w:t>are</w:t>
      </w:r>
      <w:r>
        <w:t xml:space="preserve"> </w:t>
      </w:r>
      <w:r>
        <w:t>put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bucket</w:t>
      </w:r>
      <w:r>
        <w:t xml:space="preserve"> </w:t>
      </w:r>
      <w:r>
        <w:t>of</w:t>
      </w:r>
      <w:r>
        <w:t xml:space="preserve"> </w:t>
      </w:r>
      <w:r>
        <w:t>content</w:t>
      </w:r>
      <w:r>
        <w:t xml:space="preserve"> </w:t>
      </w:r>
      <w:r>
        <w:t>words.</w:t>
      </w:r>
      <w:r>
        <w:t xml:space="preserve"> </w:t>
      </w:r>
      <w:r>
        <w:t>Content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called</w:t>
      </w:r>
      <w:r>
        <w:t xml:space="preserve"> </w:t>
      </w:r>
      <w:r>
        <w:t>open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we</w:t>
      </w:r>
      <w:r>
        <w:t xml:space="preserve"> </w:t>
      </w:r>
      <w:r>
        <w:t>regularly</w:t>
      </w:r>
      <w:r>
        <w:t xml:space="preserve"> </w:t>
      </w:r>
      <w:r>
        <w:t>add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bucket.</w:t>
      </w:r>
      <w:r>
        <w:t xml:space="preserve"> </w:t>
      </w:r>
      <w:r>
        <w:t>Other</w:t>
      </w:r>
      <w:r>
        <w:t xml:space="preserve"> </w:t>
      </w:r>
      <w:r>
        <w:t>classes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precise</w:t>
      </w:r>
      <w:r>
        <w:t xml:space="preserve"> </w:t>
      </w:r>
      <w:r>
        <w:t>lexical</w:t>
      </w:r>
      <w:r>
        <w:t xml:space="preserve"> </w:t>
      </w:r>
      <w:r>
        <w:t>meanings</w:t>
      </w:r>
      <w:r>
        <w:t xml:space="preserve"> </w:t>
      </w:r>
      <w:r>
        <w:t>or</w:t>
      </w:r>
      <w:r>
        <w:t xml:space="preserve"> </w:t>
      </w:r>
      <w:r>
        <w:t>obvious</w:t>
      </w:r>
      <w:r>
        <w:t xml:space="preserve"> </w:t>
      </w:r>
      <w:r>
        <w:t>concepts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them,</w:t>
      </w:r>
      <w:r>
        <w:t xml:space="preserve"> </w:t>
      </w:r>
      <w:r>
        <w:t>including</w:t>
      </w:r>
      <w:r>
        <w:t xml:space="preserve"> </w:t>
      </w:r>
      <w:r>
        <w:t>conjunctions</w:t>
      </w:r>
      <w:r>
        <w:t xml:space="preserve"> </w:t>
      </w:r>
      <w:r>
        <w:rPr>
          <w:color w:val="FF0000"/>
        </w:rPr>
        <w:t>(and,</w:t>
      </w:r>
      <w:r>
        <w:t xml:space="preserve"> </w:t>
      </w:r>
      <w:r>
        <w:rPr>
          <w:color w:val="FF0000"/>
        </w:rPr>
        <w:t>or),</w:t>
      </w:r>
      <w:r>
        <w:t xml:space="preserve"> </w:t>
      </w:r>
      <w:r>
        <w:t>prepositions</w:t>
      </w:r>
      <w:r>
        <w:t xml:space="preserve"> </w:t>
      </w:r>
      <w:r>
        <w:rPr>
          <w:color w:val="FF0000"/>
        </w:rPr>
        <w:t>(to,</w:t>
      </w:r>
      <w:r>
        <w:t xml:space="preserve"> </w:t>
      </w:r>
      <w:r>
        <w:t>from,</w:t>
      </w:r>
      <w:r>
        <w:t xml:space="preserve"> </w:t>
      </w:r>
      <w:r>
        <w:t>at,</w:t>
      </w:r>
      <w:r>
        <w:t xml:space="preserve"> </w:t>
      </w:r>
      <w:r>
        <w:rPr>
          <w:color w:val="FF0000"/>
        </w:rPr>
        <w:t>with),</w:t>
      </w:r>
      <w:r>
        <w:t xml:space="preserve"> </w:t>
      </w:r>
      <w:r>
        <w:t>articles</w:t>
      </w:r>
      <w:r>
        <w:t xml:space="preserve"> </w:t>
      </w:r>
      <w:r>
        <w:rPr>
          <w:color w:val="FF0000"/>
        </w:rPr>
        <w:t>(a,</w:t>
      </w:r>
      <w:r>
        <w:t xml:space="preserve"> </w:t>
      </w:r>
      <w:r>
        <w:t>an,</w:t>
      </w:r>
      <w:r>
        <w:t xml:space="preserve"> </w:t>
      </w:r>
      <w:r>
        <w:rPr>
          <w:color w:val="FF0000"/>
        </w:rPr>
        <w:t>the),</w:t>
      </w:r>
      <w:r>
        <w:t xml:space="preserve"> </w:t>
      </w:r>
      <w:r>
        <w:t>quantifiers</w:t>
      </w:r>
      <w:r>
        <w:t xml:space="preserve"> </w:t>
      </w:r>
      <w:r>
        <w:rPr>
          <w:color w:val="FF0000"/>
        </w:rPr>
        <w:t>(all,</w:t>
      </w:r>
      <w:r>
        <w:t xml:space="preserve"> </w:t>
      </w:r>
      <w:r>
        <w:t>few,</w:t>
      </w:r>
      <w:r>
        <w:t xml:space="preserve"> </w:t>
      </w:r>
      <w:r>
        <w:t>many,</w:t>
      </w:r>
      <w:r>
        <w:t xml:space="preserve"> </w:t>
      </w:r>
      <w:r>
        <w:rPr>
          <w:color w:val="FF0000"/>
        </w:rPr>
        <w:t>some),</w:t>
      </w:r>
      <w:r>
        <w:t xml:space="preserve"> </w:t>
      </w:r>
      <w:r>
        <w:t>demonstratives</w:t>
      </w:r>
      <w:r>
        <w:t xml:space="preserve"> </w:t>
      </w:r>
      <w:r>
        <w:rPr>
          <w:color w:val="FF0000"/>
        </w:rPr>
        <w:t>(this,</w:t>
      </w:r>
      <w:r>
        <w:t xml:space="preserve"> </w:t>
      </w:r>
      <w:r>
        <w:t>that)</w:t>
      </w:r>
      <w:r>
        <w:t xml:space="preserve"> </w:t>
      </w:r>
      <w:r>
        <w:t>and</w:t>
      </w:r>
      <w:r>
        <w:t xml:space="preserve"> </w:t>
      </w:r>
      <w:r>
        <w:t>pronouns.</w:t>
      </w:r>
      <w:r>
        <w:t xml:space="preserve"> </w:t>
      </w:r>
      <w:r>
        <w:t>These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function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they</w:t>
      </w:r>
      <w:r>
        <w:t xml:space="preserve"> </w:t>
      </w:r>
      <w:r>
        <w:t>serve</w:t>
      </w:r>
      <w:r>
        <w:t xml:space="preserve"> </w:t>
      </w:r>
      <w:r>
        <w:t>a</w:t>
      </w:r>
      <w:r>
        <w:t xml:space="preserve"> </w:t>
      </w:r>
      <w:r>
        <w:t>grammatical</w:t>
      </w:r>
      <w:r>
        <w:t xml:space="preserve"> </w:t>
      </w:r>
      <w:r>
        <w:t>function.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closed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most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small,</w:t>
      </w:r>
      <w:r>
        <w:t xml:space="preserve"> </w:t>
      </w:r>
      <w:r>
        <w:t>fixed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fall</w:t>
      </w:r>
      <w:r>
        <w:t xml:space="preserve"> </w:t>
      </w:r>
      <w:r>
        <w:t>into</w:t>
      </w:r>
      <w:r>
        <w:t xml:space="preserve"> </w:t>
      </w:r>
      <w:r>
        <w:t>this</w:t>
      </w:r>
      <w:r>
        <w:t xml:space="preserve"> </w:t>
      </w:r>
      <w:r>
        <w:t>bucket.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root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analysed</w:t>
      </w:r>
      <w:r>
        <w:t xml:space="preserve"> </w:t>
      </w:r>
      <w:r>
        <w:t>or</w:t>
      </w:r>
      <w:r>
        <w:t xml:space="preserve"> </w:t>
      </w:r>
      <w:r>
        <w:t>reduced</w:t>
      </w:r>
      <w:r>
        <w:t xml:space="preserve"> </w:t>
      </w:r>
      <w:r>
        <w:t>further</w:t>
      </w:r>
      <w:r>
        <w:t xml:space="preserve"> </w:t>
      </w:r>
      <w:r>
        <w:t>without</w:t>
      </w:r>
      <w:r>
        <w:t xml:space="preserve"> </w:t>
      </w:r>
      <w:r>
        <w:t>destroying</w:t>
      </w:r>
      <w:r>
        <w:t xml:space="preserve"> </w:t>
      </w:r>
      <w:r>
        <w:t>its</w:t>
      </w:r>
      <w:r>
        <w:t xml:space="preserve"> </w:t>
      </w:r>
      <w:r>
        <w:t>meaning.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conserving</w:t>
      </w:r>
      <w:r>
        <w:t xml:space="preserve"> </w:t>
      </w:r>
      <w:r>
        <w:t>its</w:t>
      </w:r>
      <w:r>
        <w:t xml:space="preserve"> </w:t>
      </w:r>
      <w:r>
        <w:t>meaning,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'forest'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down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'for'</w:t>
      </w:r>
      <w:r>
        <w:t xml:space="preserve"> </w:t>
      </w:r>
      <w:r>
        <w:t>and</w:t>
      </w:r>
      <w:r>
        <w:t xml:space="preserve"> </w:t>
      </w:r>
      <w:r>
        <w:t>'est'.</w:t>
      </w:r>
      <w:r>
        <w:t xml:space="preserve"> </w:t>
      </w:r>
      <w:r>
        <w:t>Complex</w:t>
      </w:r>
      <w:r>
        <w:t xml:space="preserve"> </w:t>
      </w:r>
      <w:r>
        <w:t>words</w:t>
      </w:r>
      <w:r>
        <w:t xml:space="preserve"> </w:t>
      </w:r>
      <w:r>
        <w:t>may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root</w:t>
      </w:r>
      <w:r>
        <w:t xml:space="preserve"> </w:t>
      </w:r>
      <w:r>
        <w:t>and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affixes.</w:t>
      </w:r>
      <w:r>
        <w:t xml:space="preserve"> </w:t>
      </w:r>
      <w:r>
        <w:t>Affixes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un,</w:t>
      </w:r>
      <w:r>
        <w:t xml:space="preserve"> </w:t>
      </w:r>
      <w:r>
        <w:t>dis,</w:t>
      </w:r>
      <w:r>
        <w:t xml:space="preserve"> </w:t>
      </w:r>
      <w:r>
        <w:rPr>
          <w:color w:val="FF0000"/>
        </w:rPr>
        <w:t>mis,</w:t>
      </w:r>
      <w:r>
        <w:t xml:space="preserve"> </w:t>
      </w:r>
      <w:r>
        <w:t>re,</w:t>
      </w:r>
      <w:r>
        <w:t xml:space="preserve"> </w:t>
      </w:r>
      <w:r>
        <w:t>non,</w:t>
      </w:r>
      <w:r>
        <w:t xml:space="preserve"> </w:t>
      </w:r>
      <w:r>
        <w:t>sub,</w:t>
      </w:r>
      <w:r>
        <w:t xml:space="preserve"> </w:t>
      </w:r>
      <w:r>
        <w:t>super,</w:t>
      </w:r>
      <w:r>
        <w:t xml:space="preserve"> </w:t>
      </w:r>
      <w:r>
        <w:t>anti,</w:t>
      </w:r>
      <w:r>
        <w:t xml:space="preserve"> </w:t>
      </w:r>
      <w:r>
        <w:t>inter,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intra,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beginning</w:t>
      </w:r>
      <w:r>
        <w:t xml:space="preserve"> </w:t>
      </w:r>
      <w:r>
        <w:t>of</w:t>
      </w:r>
      <w:r>
        <w:t xml:space="preserve"> </w:t>
      </w:r>
      <w:r>
        <w:t>another</w:t>
      </w:r>
      <w:r>
        <w:t xml:space="preserve"> </w:t>
      </w:r>
      <w:r>
        <w:t>morpheme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prefixes.</w:t>
      </w:r>
      <w:r>
        <w:t xml:space="preserve"> </w:t>
      </w:r>
      <w:r>
        <w:t>Similarly,</w:t>
      </w:r>
      <w:r>
        <w:t xml:space="preserve"> </w:t>
      </w:r>
      <w:r>
        <w:t>suffixes</w:t>
      </w:r>
      <w:r>
        <w:t xml:space="preserve"> </w:t>
      </w:r>
      <w:r>
        <w:t>are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get</w:t>
      </w:r>
      <w:r>
        <w:t xml:space="preserve"> </w:t>
      </w:r>
      <w:r>
        <w:t>added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ing,</w:t>
      </w:r>
      <w:r>
        <w:t xml:space="preserve"> </w:t>
      </w:r>
      <w:r>
        <w:t>ness,</w:t>
      </w:r>
      <w:r>
        <w:t xml:space="preserve"> </w:t>
      </w:r>
      <w:r>
        <w:rPr>
          <w:color w:val="FF0000"/>
        </w:rPr>
        <w:t>ly,</w:t>
      </w:r>
      <w:r>
        <w:t xml:space="preserve"> </w:t>
      </w:r>
      <w:r>
        <w:t>and</w:t>
      </w:r>
      <w:r>
        <w:t xml:space="preserve"> </w:t>
      </w:r>
      <w:r>
        <w:t>able.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prefix</w:t>
      </w:r>
      <w:r>
        <w:t xml:space="preserve"> </w:t>
      </w:r>
      <w:r>
        <w:t>in</w:t>
      </w:r>
      <w:r>
        <w:t xml:space="preserve"> </w:t>
      </w:r>
      <w:r>
        <w:t>one</w:t>
      </w:r>
      <w:r>
        <w:t xml:space="preserve"> </w:t>
      </w:r>
      <w:r>
        <w:t>language,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sense,</w:t>
      </w:r>
      <w:r>
        <w:t xml:space="preserve"> </w:t>
      </w:r>
      <w:r>
        <w:t>maybe</w:t>
      </w:r>
      <w:r>
        <w:t xml:space="preserve"> </w:t>
      </w:r>
      <w:r>
        <w:t>a</w:t>
      </w:r>
      <w:r>
        <w:t xml:space="preserve"> </w:t>
      </w:r>
      <w:r>
        <w:t>suffix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and</w:t>
      </w:r>
      <w:r>
        <w:t xml:space="preserve"> </w:t>
      </w:r>
      <w:r>
        <w:t>vice</w:t>
      </w:r>
      <w:r>
        <w:t xml:space="preserve"> </w:t>
      </w:r>
      <w:r>
        <w:t>versa.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4146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1"/>
        <w:gridCol w:w="1047"/>
        <w:gridCol w:w="1508"/>
      </w:tblGrid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5" w:name="bookmark9"/>
            <w:r w:rsidRPr="006558AD">
              <w:rPr>
                <w:rFonts w:ascii="Times New Roman" w:hAnsi="Times New Roman" w:cs="Times New Roman"/>
                <w:b/>
                <w:bCs/>
              </w:rPr>
              <w:t>O</w:t>
            </w:r>
            <w:bookmarkEnd w:id="5"/>
            <w:r w:rsidRPr="006558AD">
              <w:rPr>
                <w:rFonts w:ascii="Times New Roman" w:hAnsi="Times New Roman" w:cs="Times New Roman"/>
                <w:b/>
                <w:bCs/>
              </w:rPr>
              <w:t>riginal Wor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Stemming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Lemmatisation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witnessed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5D09CA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lang w:val="nb-NO"/>
              </w:rPr>
              <w:t>interpol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ffectively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5D09CA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effective</w:t>
            </w:r>
          </w:p>
        </w:tc>
      </w:tr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2.3:</w:t>
      </w:r>
      <w:r>
        <w:t xml:space="preserve"> </w:t>
      </w:r>
      <w:r>
        <w:t>Comparing</w:t>
      </w:r>
      <w:r>
        <w:t xml:space="preserve"> </w:t>
      </w:r>
      <w:r>
        <w:t>the</w:t>
      </w:r>
      <w:r>
        <w:t xml:space="preserve"> </w:t>
      </w:r>
      <w:r>
        <w:t>results</w:t>
      </w:r>
      <w:r>
        <w:t xml:space="preserve"> </w:t>
      </w:r>
      <w:r>
        <w:t>of</w:t>
      </w:r>
      <w:r>
        <w:t xml:space="preserve"> </w:t>
      </w:r>
      <w:r>
        <w:t>Porter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WordNetLemmatizer</w:t>
      </w:r>
      <w:r>
        <w:t xml:space="preserve"> </w:t>
      </w:r>
      <w:r>
        <w:t>algorithms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words.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Historically,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following</w:t>
      </w:r>
      <w:r>
        <w:t xml:space="preserve"> </w:t>
      </w:r>
      <w:r>
        <w:t>morphological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affixes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add</w:t>
      </w:r>
      <w:r>
        <w:t xml:space="preserve"> </w:t>
      </w:r>
      <w:r>
        <w:t>prefixes,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putting</w:t>
      </w:r>
      <w:r>
        <w:t xml:space="preserve"> </w:t>
      </w:r>
      <w:r>
        <w:t>together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morphemes</w:t>
      </w:r>
      <w:r>
        <w:t xml:space="preserve"> </w:t>
      </w:r>
      <w:r>
        <w:t>as-is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rPr>
          <w:color w:val="FF0000"/>
        </w:rPr>
        <w:t>pre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flight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preflight).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might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concatenation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suffixes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ready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ly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readily).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many</w:t>
      </w:r>
      <w:r>
        <w:t xml:space="preserve"> </w:t>
      </w:r>
      <w:r>
        <w:t>other</w:t>
      </w:r>
      <w:r>
        <w:t xml:space="preserve"> </w:t>
      </w:r>
      <w:r>
        <w:t>languages,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attaching</w:t>
      </w:r>
      <w:r>
        <w:t xml:space="preserve"> </w:t>
      </w:r>
      <w:r>
        <w:t>affixes,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compounding</w:t>
      </w:r>
      <w:r>
        <w:t xml:space="preserve"> </w:t>
      </w:r>
      <w:r>
        <w:t>existing</w:t>
      </w:r>
      <w:r>
        <w:t xml:space="preserve"> </w:t>
      </w:r>
      <w:r>
        <w:t>words,</w:t>
      </w:r>
      <w:r>
        <w:t xml:space="preserve"> </w:t>
      </w:r>
      <w:r>
        <w:t>where</w:t>
      </w:r>
      <w:r>
        <w:t xml:space="preserve"> </w:t>
      </w:r>
      <w:r>
        <w:t>individual</w:t>
      </w:r>
      <w:r>
        <w:t xml:space="preserve"> </w:t>
      </w:r>
      <w:r>
        <w:t>words,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'black'</w:t>
      </w:r>
      <w:r>
        <w:t xml:space="preserve"> </w:t>
      </w:r>
      <w:r>
        <w:t>and</w:t>
      </w:r>
      <w:r>
        <w:t xml:space="preserve"> </w:t>
      </w:r>
      <w:r>
        <w:t>'board',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joined</w:t>
      </w:r>
      <w:r>
        <w:t xml:space="preserve"> </w:t>
      </w:r>
      <w:r>
        <w:t>together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a</w:t>
      </w:r>
      <w:r>
        <w:t xml:space="preserve"> </w:t>
      </w:r>
      <w:r>
        <w:t>compound</w:t>
      </w:r>
      <w:r>
        <w:t xml:space="preserve"> </w:t>
      </w:r>
      <w:r>
        <w:t>word</w:t>
      </w:r>
      <w:r>
        <w:t xml:space="preserve"> </w:t>
      </w:r>
      <w:r>
        <w:t>like</w:t>
      </w:r>
      <w:r>
        <w:t xml:space="preserve"> </w:t>
      </w:r>
      <w:r>
        <w:t>'blackboard'.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cases,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'will'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'would'</w:t>
      </w:r>
      <w:r>
        <w:t xml:space="preserve"> </w:t>
      </w:r>
      <w:r>
        <w:t>are</w:t>
      </w:r>
      <w:r>
        <w:t xml:space="preserve"> </w:t>
      </w:r>
      <w:r>
        <w:t>contracted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-'ll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-'d</w:t>
      </w:r>
      <w:r>
        <w:t xml:space="preserve"> </w:t>
      </w:r>
      <w:r>
        <w:t>and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words.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and</w:t>
      </w:r>
      <w:r>
        <w:t xml:space="preserve"> </w:t>
      </w:r>
      <w:r>
        <w:t>producing</w:t>
      </w:r>
      <w:r>
        <w:t xml:space="preserve"> </w:t>
      </w:r>
      <w:r>
        <w:t>its</w:t>
      </w:r>
      <w:r>
        <w:t xml:space="preserve"> </w:t>
      </w:r>
      <w:r>
        <w:t>structured</w:t>
      </w:r>
      <w:r>
        <w:t xml:space="preserve"> </w:t>
      </w:r>
      <w:r>
        <w:t>representation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morphological</w:t>
      </w:r>
      <w:r>
        <w:t xml:space="preserve"> </w:t>
      </w:r>
      <w:r>
        <w:t>parsing</w:t>
      </w:r>
      <w:r>
        <w:t xml:space="preserve"> </w:t>
      </w:r>
      <w:r>
        <w:t>or</w:t>
      </w:r>
      <w:r>
        <w:t xml:space="preserve"> </w:t>
      </w:r>
      <w:r>
        <w:t>stemming.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2.3.2</w:t>
      </w:r>
      <w:r>
        <w:t xml:space="preserve"> </w:t>
      </w:r>
      <w:r>
        <w:t>Stemming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stemming</w:t>
      </w:r>
      <w:r>
        <w:t xml:space="preserve"> </w:t>
      </w:r>
      <w:r>
        <w:t>algorithm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that</w:t>
      </w:r>
      <w:r>
        <w:t xml:space="preserve"> </w:t>
      </w:r>
      <w:r>
        <w:t>eliminates</w:t>
      </w:r>
      <w:r>
        <w:t xml:space="preserve"> </w:t>
      </w:r>
      <w:r>
        <w:t>affixes</w:t>
      </w:r>
      <w:r>
        <w:t xml:space="preserve"> </w:t>
      </w:r>
      <w:r>
        <w:t>and</w:t>
      </w:r>
      <w:r>
        <w:t xml:space="preserve"> </w:t>
      </w:r>
      <w:r>
        <w:t>serves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heuristic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the</w:t>
      </w:r>
      <w:r>
        <w:t xml:space="preserve"> </w:t>
      </w:r>
      <w:r>
        <w:t>inflectional</w:t>
      </w:r>
      <w:r>
        <w:t xml:space="preserve"> </w:t>
      </w:r>
      <w:r>
        <w:rPr>
          <w:color w:val="FF0000"/>
        </w:rPr>
        <w:t>(plurals,</w:t>
      </w:r>
      <w:r>
        <w:t xml:space="preserve"> </w:t>
      </w:r>
      <w:r>
        <w:t>tenses,</w:t>
      </w:r>
      <w:r>
        <w:t xml:space="preserve"> </w:t>
      </w:r>
      <w:r>
        <w:t>etc..)</w:t>
      </w:r>
      <w:r>
        <w:t xml:space="preserve"> </w:t>
      </w:r>
      <w:r>
        <w:t>and</w:t>
      </w:r>
      <w:r>
        <w:t xml:space="preserve"> </w:t>
      </w:r>
      <w:r>
        <w:t>derivational</w:t>
      </w:r>
      <w:r>
        <w:t xml:space="preserve"> </w:t>
      </w:r>
      <w:r>
        <w:rPr>
          <w:color w:val="FF0000"/>
        </w:rPr>
        <w:t>(turning</w:t>
      </w:r>
      <w:r>
        <w:t xml:space="preserve"> </w:t>
      </w:r>
      <w:r>
        <w:t>verbs</w:t>
      </w:r>
      <w:r>
        <w:t xml:space="preserve"> </w:t>
      </w:r>
      <w:r>
        <w:t>into</w:t>
      </w:r>
      <w:r>
        <w:t xml:space="preserve"> </w:t>
      </w:r>
      <w:r>
        <w:t>nouns)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run,</w:t>
      </w:r>
      <w:r>
        <w:t xml:space="preserve"> </w:t>
      </w:r>
      <w:r>
        <w:t>runs,</w:t>
      </w:r>
      <w:r>
        <w:t xml:space="preserve"> </w:t>
      </w:r>
      <w:r>
        <w:t>ran,</w:t>
      </w:r>
      <w:r>
        <w:t xml:space="preserve"> </w:t>
      </w:r>
      <w:r>
        <w:t>and</w:t>
      </w:r>
      <w:r>
        <w:t xml:space="preserve"> </w:t>
      </w:r>
      <w:r>
        <w:t>running</w:t>
      </w:r>
      <w:r>
        <w:t xml:space="preserve"> </w:t>
      </w:r>
      <w:r>
        <w:t>all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concept</w:t>
      </w:r>
      <w:r>
        <w:t xml:space="preserve"> </w:t>
      </w:r>
      <w:r>
        <w:t>and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concept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four</w:t>
      </w:r>
      <w:r>
        <w:t xml:space="preserve"> </w:t>
      </w:r>
      <w:r>
        <w:t>different</w:t>
      </w:r>
      <w:r>
        <w:t xml:space="preserve"> </w:t>
      </w:r>
      <w:r>
        <w:t>ones.</w:t>
      </w:r>
      <w:r>
        <w:t xml:space="preserve"> </w:t>
      </w:r>
      <w:r>
        <w:t>However,</w:t>
      </w:r>
      <w:r>
        <w:t xml:space="preserve"> </w:t>
      </w:r>
      <w:r>
        <w:t>stemming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tricky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lose</w:t>
      </w:r>
      <w:r>
        <w:t xml:space="preserve"> </w:t>
      </w:r>
      <w:r>
        <w:t>information</w:t>
      </w:r>
      <w:r>
        <w:t xml:space="preserve"> </w:t>
      </w:r>
      <w:r>
        <w:t>by</w:t>
      </w:r>
      <w:r>
        <w:t xml:space="preserve"> </w:t>
      </w:r>
      <w:r>
        <w:t>chopping</w:t>
      </w:r>
      <w:r>
        <w:t xml:space="preserve"> </w:t>
      </w:r>
      <w:r>
        <w:t>off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characters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indiscriminately.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stemming,</w:t>
      </w:r>
      <w:r>
        <w:t xml:space="preserve"> </w:t>
      </w:r>
      <w:r>
        <w:t>a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heuristics</w:t>
      </w:r>
      <w:r>
        <w:t xml:space="preserve"> </w:t>
      </w:r>
      <w:r>
        <w:rPr>
          <w:color w:val="FF0000"/>
        </w:rPr>
        <w:t>(rule-based)</w:t>
      </w:r>
      <w:r>
        <w:t xml:space="preserve"> </w:t>
      </w:r>
      <w:r>
        <w:t>algorithms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packages</w:t>
      </w:r>
      <w:r>
        <w:t xml:space="preserve"> </w:t>
      </w:r>
      <w:r>
        <w:t>often</w:t>
      </w:r>
      <w:r>
        <w:t xml:space="preserve"> </w:t>
      </w:r>
      <w:r>
        <w:t>include</w:t>
      </w:r>
      <w:r>
        <w:t xml:space="preserve"> </w:t>
      </w:r>
      <w:r>
        <w:t>the</w:t>
      </w:r>
      <w:r>
        <w:t xml:space="preserve"> </w:t>
      </w:r>
      <w:r>
        <w:t>famous</w:t>
      </w:r>
      <w:r>
        <w:t xml:space="preserve"> </w:t>
      </w:r>
      <w:r>
        <w:t>stemming</w:t>
      </w:r>
      <w:r>
        <w:t xml:space="preserve"> </w:t>
      </w:r>
      <w:r>
        <w:rPr>
          <w:color w:val="FF0000"/>
        </w:rPr>
        <w:t>algorithms—the</w:t>
      </w:r>
      <w:r>
        <w:t xml:space="preserve"> </w:t>
      </w:r>
      <w:r>
        <w:t>Porter</w:t>
      </w:r>
      <w:r>
        <w:t xml:space="preserve"> </w:t>
      </w:r>
      <w:r>
        <w:t>and</w:t>
      </w:r>
      <w:r>
        <w:t xml:space="preserve"> </w:t>
      </w:r>
      <w:r>
        <w:t>Snowball</w:t>
      </w:r>
      <w:r>
        <w:t xml:space="preserve"> </w:t>
      </w:r>
      <w:r>
        <w:rPr>
          <w:color w:val="FF0000"/>
        </w:rPr>
        <w:t>Stemmers.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valid</w:t>
      </w:r>
      <w:r>
        <w:t xml:space="preserve"> </w:t>
      </w:r>
      <w:r>
        <w:t>dictionary</w:t>
      </w:r>
      <w:r>
        <w:t xml:space="preserve"> </w:t>
      </w:r>
      <w:r>
        <w:t>word</w:t>
      </w:r>
      <w:r>
        <w:t xml:space="preserve"> </w:t>
      </w:r>
      <w:r>
        <w:t>but</w:t>
      </w:r>
      <w:r>
        <w:t xml:space="preserve"> </w:t>
      </w:r>
      <w:r>
        <w:t>merely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that</w:t>
      </w:r>
      <w:r>
        <w:t xml:space="preserve"> </w:t>
      </w:r>
      <w:r>
        <w:t>represents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look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stemming</w:t>
      </w:r>
      <w:r>
        <w:t xml:space="preserve"> </w:t>
      </w:r>
      <w:r>
        <w:t>rule</w:t>
      </w:r>
      <w:r>
        <w:t xml:space="preserve"> </w:t>
      </w:r>
      <w:r>
        <w:t>to</w:t>
      </w:r>
      <w:r>
        <w:t xml:space="preserve"> </w:t>
      </w:r>
      <w:r>
        <w:t>remove</w:t>
      </w:r>
      <w:r>
        <w:t xml:space="preserve"> </w:t>
      </w:r>
      <w:r>
        <w:t>all</w:t>
      </w:r>
      <w:r>
        <w:t xml:space="preserve"> </w:t>
      </w:r>
      <w:r>
        <w:t>instances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's'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plural</w:t>
      </w:r>
      <w:r>
        <w:t xml:space="preserve"> </w:t>
      </w:r>
      <w:r>
        <w:t>forms,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non-meaningful</w:t>
      </w:r>
      <w:r>
        <w:t xml:space="preserve"> </w:t>
      </w:r>
      <w:r>
        <w:t>results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'lens'</w:t>
      </w:r>
      <w:r>
        <w:t xml:space="preserve"> </w:t>
      </w:r>
      <w:r>
        <w:t>becomes</w:t>
      </w:r>
      <w:r>
        <w:t xml:space="preserve"> </w:t>
      </w:r>
      <w:r>
        <w:t>'len',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known</w:t>
      </w:r>
      <w:r>
        <w:t xml:space="preserve"> </w:t>
      </w:r>
      <w:r>
        <w:t>English</w:t>
      </w:r>
      <w:r>
        <w:t xml:space="preserve"> </w:t>
      </w:r>
      <w:r>
        <w:t>dictionary</w:t>
      </w:r>
      <w:r>
        <w:t xml:space="preserve"> </w:t>
      </w:r>
      <w:r>
        <w:t>term,</w:t>
      </w:r>
      <w:r>
        <w:t xml:space="preserve"> </w:t>
      </w:r>
      <w:r>
        <w:t>yet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acceptable</w:t>
      </w:r>
      <w:r>
        <w:t xml:space="preserve"> </w:t>
      </w: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stemming</w:t>
      </w:r>
      <w:r>
        <w:t xml:space="preserve"> </w:t>
      </w:r>
      <w:r>
        <w:t>rules.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2.3.3</w:t>
      </w:r>
      <w:r>
        <w:t xml:space="preserve"> </w:t>
      </w:r>
      <w:r>
        <w:rPr>
          <w:color w:val="FF0000"/>
        </w:rPr>
        <w:t>Lemmatisation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superficial</w:t>
      </w:r>
      <w:r>
        <w:t xml:space="preserve"> </w:t>
      </w:r>
      <w:r>
        <w:t>character</w:t>
      </w:r>
      <w:r>
        <w:t xml:space="preserve"> </w:t>
      </w:r>
      <w:r>
        <w:t>level,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group</w:t>
      </w:r>
      <w:r>
        <w:t xml:space="preserve"> </w:t>
      </w:r>
      <w:r>
        <w:t>them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larger</w:t>
      </w:r>
      <w:r>
        <w:t xml:space="preserve"> </w:t>
      </w:r>
      <w:r>
        <w:t>context</w:t>
      </w:r>
      <w:r>
        <w:t xml:space="preserve"> </w:t>
      </w:r>
      <w:r>
        <w:t>and</w:t>
      </w:r>
      <w:r>
        <w:t xml:space="preserve"> </w:t>
      </w:r>
      <w:r>
        <w:t>usage.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algorithms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words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semantic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lemma.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usually</w:t>
      </w:r>
      <w:r>
        <w:t xml:space="preserve"> </w:t>
      </w:r>
      <w:r>
        <w:t>more</w:t>
      </w:r>
      <w:r>
        <w:t xml:space="preserve"> </w:t>
      </w:r>
      <w:r>
        <w:t>accurate</w:t>
      </w:r>
      <w:r>
        <w:t xml:space="preserve"> </w:t>
      </w:r>
      <w:r>
        <w:t>than</w:t>
      </w:r>
      <w:r>
        <w:t xml:space="preserve"> </w:t>
      </w:r>
      <w:r>
        <w:rPr>
          <w:color w:val="FF0000"/>
        </w:rPr>
        <w:t>stemmers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knowledge</w:t>
      </w:r>
      <w:r>
        <w:t xml:space="preserve"> </w:t>
      </w:r>
      <w:r>
        <w:t>base</w:t>
      </w:r>
      <w:r>
        <w:t xml:space="preserve"> </w:t>
      </w:r>
      <w:r>
        <w:t>or</w:t>
      </w:r>
      <w:r>
        <w:t xml:space="preserve"> </w:t>
      </w:r>
      <w:r>
        <w:t>thesaurus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their</w:t>
      </w:r>
      <w:r>
        <w:t xml:space="preserve"> </w:t>
      </w:r>
      <w:r>
        <w:t>synonyms,</w:t>
      </w:r>
      <w:r>
        <w:t xml:space="preserve"> </w:t>
      </w:r>
      <w:r>
        <w:t>and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only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mean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are</w:t>
      </w:r>
      <w:r>
        <w:t xml:space="preserve"> </w:t>
      </w:r>
      <w:r>
        <w:t>clustered</w:t>
      </w:r>
      <w:r>
        <w:t xml:space="preserve"> </w:t>
      </w:r>
      <w:r>
        <w:t>together</w:t>
      </w:r>
      <w:r>
        <w:t xml:space="preserve"> </w:t>
      </w:r>
      <w:r>
        <w:t>and</w:t>
      </w:r>
      <w:r>
        <w:t xml:space="preserve"> </w:t>
      </w:r>
      <w:r>
        <w:t>are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lemma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stem,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dictionary</w:t>
      </w:r>
      <w:r>
        <w:t xml:space="preserve"> </w:t>
      </w:r>
      <w:r>
        <w:t>word.</w:t>
      </w:r>
      <w:r>
        <w:t xml:space="preserve"> </w:t>
      </w:r>
      <w:r>
        <w:t>This</w:t>
      </w:r>
      <w:r>
        <w:t xml:space="preserve"> </w:t>
      </w:r>
      <w:r>
        <w:t>difference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examples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2.3.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lemmatiser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group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'good',</w:t>
      </w:r>
      <w:r>
        <w:t xml:space="preserve"> </w:t>
      </w:r>
      <w:r>
        <w:t>'better',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'best'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bucket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knows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adjectives.</w:t>
      </w:r>
      <w:r>
        <w:t xml:space="preserve"> </w:t>
      </w:r>
      <w:r>
        <w:t>A</w:t>
      </w:r>
      <w:r>
        <w:t xml:space="preserve"> </w:t>
      </w:r>
      <w:r>
        <w:t>table</w:t>
      </w:r>
      <w:r>
        <w:t xml:space="preserve"> </w:t>
      </w:r>
      <w:r>
        <w:t>or</w:t>
      </w:r>
      <w:r>
        <w:t xml:space="preserve"> </w:t>
      </w:r>
      <w:r>
        <w:t>dictionary</w:t>
      </w:r>
      <w:r>
        <w:t xml:space="preserve"> </w:t>
      </w:r>
      <w:r>
        <w:t>lookup</w:t>
      </w:r>
      <w:r>
        <w:t xml:space="preserve"> </w:t>
      </w:r>
      <w:r>
        <w:t>is</w:t>
      </w:r>
      <w:r>
        <w:t xml:space="preserve"> </w:t>
      </w:r>
      <w:r>
        <w:t>often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retrieve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similar-meaning</w:t>
      </w:r>
      <w:r>
        <w:t xml:space="preserve"> </w:t>
      </w:r>
      <w:r>
        <w:t>words.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database</w:t>
      </w:r>
      <w:r>
        <w:t xml:space="preserve"> </w:t>
      </w:r>
      <w:r>
        <w:t>of</w:t>
      </w:r>
      <w:r>
        <w:t xml:space="preserve"> </w:t>
      </w:r>
      <w:r>
        <w:t>English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together</w:t>
      </w:r>
      <w:r>
        <w:t xml:space="preserve"> </w:t>
      </w:r>
      <w:r>
        <w:t>by</w:t>
      </w:r>
      <w:r>
        <w:t xml:space="preserve"> </w:t>
      </w:r>
      <w:r>
        <w:t>semantic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2.3.4</w:t>
      </w:r>
      <w:r>
        <w:t xml:space="preserve"> </w:t>
      </w:r>
      <w:r>
        <w:t>Lexicon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Stemming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helps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signal-to-noise</w:t>
      </w:r>
      <w:r>
        <w:t xml:space="preserve"> </w:t>
      </w:r>
      <w:r>
        <w:t>ratio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redundant</w:t>
      </w:r>
      <w:r>
        <w:t xml:space="preserve"> </w:t>
      </w:r>
      <w:r>
        <w:t>concepts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it.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allows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an</w:t>
      </w:r>
      <w:r>
        <w:t xml:space="preserve"> </w:t>
      </w:r>
      <w:r>
        <w:t>optimal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that</w:t>
      </w:r>
      <w:r>
        <w:t xml:space="preserve"> </w:t>
      </w:r>
      <w:r>
        <w:t>makes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lexicon</w:t>
      </w:r>
      <w:r>
        <w:t xml:space="preserve"> </w:t>
      </w:r>
      <w:r>
        <w:t>defines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space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trained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Many</w:t>
      </w:r>
      <w:r>
        <w:t xml:space="preserve"> </w:t>
      </w:r>
      <w:r>
        <w:t>classical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like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rPr>
          <w:color w:val="FF0000"/>
        </w:rPr>
        <w:t>NER,</w:t>
      </w:r>
      <w:r>
        <w:t xml:space="preserve"> </w:t>
      </w:r>
      <w:r>
        <w:t>and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domain-specific</w:t>
      </w:r>
      <w:r>
        <w:t xml:space="preserve"> </w:t>
      </w:r>
      <w:r>
        <w:t>tasks</w:t>
      </w:r>
      <w:r>
        <w:t xml:space="preserve"> </w:t>
      </w:r>
      <w:r>
        <w:t>like</w:t>
      </w:r>
      <w:r>
        <w:t xml:space="preserve"> </w:t>
      </w:r>
      <w:r>
        <w:t>medical</w:t>
      </w:r>
      <w:r>
        <w:t xml:space="preserve"> </w:t>
      </w:r>
      <w:r>
        <w:t>or</w:t>
      </w:r>
      <w:r>
        <w:t xml:space="preserve"> </w:t>
      </w:r>
      <w:r>
        <w:t>legal</w:t>
      </w:r>
      <w:r>
        <w:t xml:space="preserve"> </w:t>
      </w:r>
      <w:r>
        <w:t>text</w:t>
      </w:r>
      <w:r>
        <w:t xml:space="preserve"> </w:t>
      </w:r>
      <w:r>
        <w:t>analysis,</w:t>
      </w:r>
      <w:r>
        <w:t xml:space="preserve"> </w:t>
      </w:r>
      <w:r>
        <w:t>depend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lexicon</w:t>
      </w:r>
      <w:r>
        <w:t xml:space="preserve"> </w:t>
      </w:r>
      <w:r>
        <w:t>for</w:t>
      </w:r>
      <w:r>
        <w:t xml:space="preserve"> </w:t>
      </w:r>
      <w:r>
        <w:t>making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rPr>
          <w:color w:val="FF0000"/>
        </w:rPr>
        <w:t>specialised</w:t>
      </w:r>
      <w:r>
        <w:t xml:space="preserve"> </w:t>
      </w:r>
      <w:r>
        <w:t>lexicons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rPr>
          <w:color w:val="FF0000"/>
        </w:rPr>
        <w:t>AFINN,</w:t>
      </w:r>
      <w:r>
        <w:t xml:space="preserve"> </w:t>
      </w:r>
      <w:r>
        <w:rPr>
          <w:color w:val="FF0000"/>
        </w:rPr>
        <w:t>SentiWordNet,</w:t>
      </w:r>
      <w:r>
        <w:t xml:space="preserve"> </w:t>
      </w:r>
      <w:r>
        <w:rPr>
          <w:color w:val="FF0000"/>
        </w:rPr>
        <w:t>EmoLex,</w:t>
      </w:r>
      <w:r>
        <w:t xml:space="preserve"> </w:t>
      </w:r>
      <w:r>
        <w:rPr>
          <w:color w:val="FF0000"/>
        </w:rPr>
        <w:t>PropBank)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built</w:t>
      </w:r>
      <w:r>
        <w:t xml:space="preserve"> </w:t>
      </w:r>
      <w:r>
        <w:t>up</w:t>
      </w:r>
      <w:r>
        <w:t xml:space="preserve"> </w:t>
      </w:r>
      <w:r>
        <w:t>by</w:t>
      </w:r>
      <w:r>
        <w:t xml:space="preserve"> </w:t>
      </w:r>
      <w:r>
        <w:t>manually</w:t>
      </w:r>
      <w:r>
        <w:t xml:space="preserve"> </w:t>
      </w:r>
      <w:r>
        <w:t>annotating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help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experts,</w:t>
      </w:r>
      <w:r>
        <w:t xml:space="preserve"> </w:t>
      </w:r>
      <w:r>
        <w:t>automatic</w:t>
      </w:r>
      <w:r>
        <w:t xml:space="preserve"> </w:t>
      </w:r>
      <w:r>
        <w:t>extraction</w:t>
      </w:r>
      <w:r>
        <w:t xml:space="preserve"> </w:t>
      </w:r>
      <w:r>
        <w:t>using</w:t>
      </w:r>
      <w:r>
        <w:t xml:space="preserve"> </w:t>
      </w:r>
      <w:r>
        <w:t>statistical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or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hybrid</w:t>
      </w:r>
      <w:r>
        <w:t xml:space="preserve"> </w:t>
      </w:r>
      <w:r>
        <w:t>approach.</w:t>
      </w:r>
      <w:r>
        <w:t xml:space="preserve"> </w:t>
      </w:r>
      <w:r>
        <w:t>The</w:t>
      </w:r>
      <w:r>
        <w:t xml:space="preserve"> </w:t>
      </w:r>
      <w:r>
        <w:t>intuition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lexicon</w:t>
      </w:r>
      <w:r>
        <w:t xml:space="preserve"> </w:t>
      </w:r>
      <w:r>
        <w:t>also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formation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and</w:t>
      </w:r>
      <w:r>
        <w:t xml:space="preserve"> </w:t>
      </w:r>
      <w:r>
        <w:t>conventions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new</w:t>
      </w:r>
      <w:r>
        <w:t xml:space="preserve"> </w:t>
      </w:r>
      <w:r>
        <w:t>terms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'tweet'</w:t>
      </w:r>
      <w:r>
        <w:t xml:space="preserve"> </w:t>
      </w:r>
      <w:r>
        <w:t>and</w:t>
      </w:r>
      <w:r>
        <w:t xml:space="preserve"> </w:t>
      </w:r>
      <w:r>
        <w:t>'hangry'.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culture,</w:t>
      </w:r>
      <w:r>
        <w:t xml:space="preserve"> </w:t>
      </w:r>
      <w:r>
        <w:t>foreign</w:t>
      </w:r>
      <w:r>
        <w:t xml:space="preserve"> </w:t>
      </w:r>
      <w:r>
        <w:t>words,</w:t>
      </w:r>
      <w:r>
        <w:t xml:space="preserve"> </w:t>
      </w:r>
      <w:r>
        <w:t>compounding,</w:t>
      </w:r>
      <w:r>
        <w:t xml:space="preserve"> </w:t>
      </w:r>
      <w:r>
        <w:t>or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morphological</w:t>
      </w:r>
      <w:r>
        <w:t xml:space="preserve"> </w:t>
      </w:r>
      <w:r>
        <w:t>changes.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the</w:t>
      </w:r>
      <w:r>
        <w:t xml:space="preserve"> </w:t>
      </w:r>
      <w:r>
        <w:t>lexicon,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is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boundary</w:t>
      </w:r>
      <w:r>
        <w:t xml:space="preserve"> </w:t>
      </w:r>
      <w:r>
        <w:t>of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stream</w:t>
      </w:r>
      <w:r>
        <w:t xml:space="preserve"> </w:t>
      </w:r>
      <w:r>
        <w:t>into</w:t>
      </w:r>
      <w:r>
        <w:t xml:space="preserve"> </w:t>
      </w:r>
      <w:r>
        <w:t>entities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lexicon.</w:t>
      </w:r>
      <w:r>
        <w:t xml:space="preserve"> </w:t>
      </w:r>
      <w:r>
        <w:t>Commonly,</w:t>
      </w:r>
      <w:r>
        <w:t xml:space="preserve"> </w:t>
      </w:r>
      <w:r>
        <w:t>these</w:t>
      </w:r>
      <w:r>
        <w:t xml:space="preserve"> </w:t>
      </w:r>
      <w:r>
        <w:t>informative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tokens,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tokens</w:t>
      </w:r>
      <w:r>
        <w:t xml:space="preserve"> </w:t>
      </w:r>
      <w:r>
        <w:t>by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processable</w:t>
      </w:r>
      <w:r>
        <w:t xml:space="preserve"> </w:t>
      </w:r>
      <w:r>
        <w:rPr>
          <w:color w:val="FF0000"/>
        </w:rPr>
        <w:t>units/chunks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example,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t>input</w:t>
      </w:r>
      <w:r>
        <w:t xml:space="preserve"> </w:t>
      </w:r>
      <w:r>
        <w:t>corpus</w:t>
      </w:r>
      <w:r>
        <w:t xml:space="preserve"> </w:t>
      </w:r>
      <w:r>
        <w:t>consisting</w:t>
      </w:r>
      <w:r>
        <w:t xml:space="preserve"> </w:t>
      </w:r>
      <w:r>
        <w:t>of</w:t>
      </w:r>
      <w:r>
        <w:t xml:space="preserve"> </w:t>
      </w:r>
      <w:r>
        <w:t>two</w:t>
      </w:r>
      <w:r>
        <w:t xml:space="preserve"> </w:t>
      </w:r>
      <w:r>
        <w:t>sentences: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Sentence/Word/Character-Level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t>sentence-level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will</w:t>
      </w:r>
      <w:r>
        <w:t xml:space="preserve"> </w:t>
      </w:r>
      <w:r>
        <w:t>yield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rPr>
          <w:color w:val="FF0000"/>
        </w:rPr>
        <w:t>['I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tokens.',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tokenisation'.]</w:t>
      </w:r>
      <w:r>
        <w:t xml:space="preserve"> </w:t>
      </w:r>
      <w:r>
        <w:t>by</w:t>
      </w:r>
      <w:r>
        <w:t xml:space="preserve"> </w:t>
      </w:r>
      <w:r>
        <w:t>splitting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marks.</w:t>
      </w:r>
      <w:r>
        <w:t xml:space="preserve"> </w:t>
      </w:r>
      <w:r>
        <w:t>However,</w:t>
      </w:r>
      <w:r>
        <w:t xml:space="preserve"> </w:t>
      </w:r>
      <w:r>
        <w:t>this</w:t>
      </w:r>
      <w:r>
        <w:t xml:space="preserve"> </w:t>
      </w:r>
      <w:r>
        <w:t>naive</w:t>
      </w:r>
      <w:r>
        <w:t xml:space="preserve"> </w:t>
      </w:r>
      <w:r>
        <w:t>splitting</w:t>
      </w:r>
      <w:r>
        <w:t xml:space="preserve"> </w:t>
      </w:r>
      <w:r>
        <w:t>at</w:t>
      </w:r>
      <w:r>
        <w:t xml:space="preserve"> </w:t>
      </w:r>
      <w:r>
        <w:t>punctuation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problematic;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'But,</w:t>
      </w:r>
      <w:r>
        <w:t xml:space="preserve"> </w:t>
      </w:r>
      <w:r>
        <w:t>here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are!'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wrongly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','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'!'.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ambiguity,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split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splitting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whitespace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default</w:t>
      </w:r>
      <w:r>
        <w:t xml:space="preserve"> </w:t>
      </w:r>
      <w:r>
        <w:t>delimiter.</w:t>
      </w:r>
      <w:r>
        <w:t xml:space="preserve"> </w:t>
      </w:r>
      <w:r>
        <w:t>Therefore,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word</w:t>
      </w:r>
      <w:r>
        <w:t xml:space="preserve"> </w:t>
      </w:r>
      <w:r>
        <w:t>tokens: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t>'want',</w:t>
      </w:r>
      <w:r>
        <w:t xml:space="preserve"> </w:t>
      </w:r>
      <w:r>
        <w:t>'the',</w:t>
      </w:r>
      <w:r>
        <w:t xml:space="preserve"> </w:t>
      </w:r>
      <w:r>
        <w:t>'first',</w:t>
      </w:r>
      <w:r>
        <w:t xml:space="preserve"> </w:t>
      </w:r>
      <w:r>
        <w:t>'token',</w:t>
      </w:r>
      <w:r>
        <w:t xml:space="preserve"> </w:t>
      </w:r>
      <w:r>
        <w:t>'from',</w:t>
      </w:r>
      <w:r>
        <w:t xml:space="preserve"> </w:t>
      </w:r>
      <w:r>
        <w:t>'the',</w:t>
      </w:r>
      <w:r>
        <w:t xml:space="preserve"> </w:t>
      </w:r>
      <w:r>
        <w:t>'list',</w:t>
      </w:r>
      <w:r>
        <w:t xml:space="preserve"> </w:t>
      </w:r>
      <w:r>
        <w:rPr>
          <w:color w:val="FF0000"/>
        </w:rPr>
        <w:t>'of'</w:t>
      </w:r>
      <w:r>
        <w:t xml:space="preserve"> </w:t>
      </w:r>
      <w:r>
        <w:t>'tokens.',</w:t>
      </w:r>
      <w:r>
        <w:t xml:space="preserve"> </w:t>
      </w:r>
      <w:r>
        <w:t>'The',</w:t>
      </w:r>
      <w:r>
        <w:t xml:space="preserve"> </w:t>
      </w:r>
      <w:r>
        <w:t>'tokens',</w:t>
      </w:r>
      <w:r>
        <w:t xml:space="preserve"> </w:t>
      </w:r>
      <w:r>
        <w:t>'are',</w:t>
      </w:r>
      <w:r>
        <w:t xml:space="preserve"> </w:t>
      </w:r>
      <w:r>
        <w:t>'obtained',</w:t>
      </w:r>
      <w:r>
        <w:t xml:space="preserve"> </w:t>
      </w:r>
      <w:r>
        <w:t>'via',</w:t>
      </w:r>
      <w:r>
        <w:t xml:space="preserve"> </w:t>
      </w:r>
      <w:r>
        <w:rPr>
          <w:color w:val="FF0000"/>
        </w:rPr>
        <w:t>'tokenisation.'].</w:t>
      </w:r>
      <w:r>
        <w:t xml:space="preserve"> </w:t>
      </w:r>
      <w:r>
        <w:t>When</w:t>
      </w:r>
      <w:r>
        <w:t xml:space="preserve"> </w:t>
      </w:r>
      <w:r>
        <w:t>splitting</w:t>
      </w:r>
      <w:r>
        <w:t xml:space="preserve"> </w:t>
      </w:r>
      <w:r>
        <w:t>by</w:t>
      </w:r>
      <w:r>
        <w:t xml:space="preserve"> </w:t>
      </w:r>
      <w:r>
        <w:t>spaces,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'tokens.'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'tokenisation.'</w:t>
      </w:r>
      <w:r>
        <w:t xml:space="preserve"> </w:t>
      </w:r>
      <w:r>
        <w:t>have</w:t>
      </w:r>
      <w:r>
        <w:t xml:space="preserve"> </w:t>
      </w:r>
      <w:r>
        <w:t>punctuation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unique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output,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discard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altogether</w:t>
      </w:r>
      <w:r>
        <w:t xml:space="preserve"> </w:t>
      </w:r>
      <w:r>
        <w:t>or</w:t>
      </w:r>
      <w:r>
        <w:t xml:space="preserve"> </w:t>
      </w:r>
      <w:r>
        <w:t>add</w:t>
      </w:r>
      <w:r>
        <w:t xml:space="preserve"> </w:t>
      </w:r>
      <w:r>
        <w:t>them</w:t>
      </w:r>
      <w:r>
        <w:t xml:space="preserve"> </w:t>
      </w:r>
      <w:r>
        <w:t>separately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t>'want',</w:t>
      </w:r>
      <w:r>
        <w:t xml:space="preserve"> </w:t>
      </w:r>
      <w:r>
        <w:t>'the',</w:t>
      </w:r>
      <w:r>
        <w:t xml:space="preserve"> </w:t>
      </w:r>
      <w:r>
        <w:t>'first',</w:t>
      </w:r>
      <w:r>
        <w:t xml:space="preserve"> </w:t>
      </w:r>
      <w:r>
        <w:t>'token',</w:t>
      </w:r>
      <w:r>
        <w:t xml:space="preserve"> </w:t>
      </w:r>
      <w:r>
        <w:t>'from',</w:t>
      </w:r>
      <w:r>
        <w:t xml:space="preserve"> </w:t>
      </w:r>
      <w:r>
        <w:t>'the',</w:t>
      </w:r>
      <w:r>
        <w:t xml:space="preserve"> </w:t>
      </w:r>
      <w:r>
        <w:t>'list',</w:t>
      </w:r>
      <w:r>
        <w:t xml:space="preserve"> </w:t>
      </w:r>
      <w:r>
        <w:rPr>
          <w:color w:val="FF0000"/>
        </w:rPr>
        <w:t>'of'</w:t>
      </w:r>
      <w:r>
        <w:t xml:space="preserve"> </w:t>
      </w:r>
      <w:r>
        <w:t>'tokens',</w:t>
      </w:r>
      <w:r>
        <w:t xml:space="preserve"> </w:t>
      </w:r>
      <w:r>
        <w:t>'The',</w:t>
      </w:r>
      <w:r>
        <w:t xml:space="preserve"> </w:t>
      </w:r>
      <w:r>
        <w:t>'tokens',</w:t>
      </w:r>
      <w:r>
        <w:t xml:space="preserve"> </w:t>
      </w:r>
      <w:r>
        <w:t>'are',</w:t>
      </w:r>
      <w:r>
        <w:t xml:space="preserve"> </w:t>
      </w:r>
      <w:r>
        <w:t>'obtained',</w:t>
      </w:r>
      <w:r>
        <w:t xml:space="preserve"> </w:t>
      </w:r>
      <w:r>
        <w:t>'via',</w:t>
      </w:r>
      <w:r>
        <w:t xml:space="preserve"> </w:t>
      </w:r>
      <w:r>
        <w:t>'tokenisation',</w:t>
      </w:r>
      <w:r>
        <w:t xml:space="preserve"> </w:t>
      </w:r>
      <w:r>
        <w:rPr>
          <w:color w:val="FF0000"/>
        </w:rPr>
        <w:t>'.'].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obtained</w:t>
      </w:r>
      <w:r>
        <w:t xml:space="preserve"> </w:t>
      </w:r>
      <w:r>
        <w:t>the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the</w:t>
      </w:r>
      <w:r>
        <w:t xml:space="preserve"> </w:t>
      </w:r>
      <w:r>
        <w:t>chunking</w:t>
      </w:r>
      <w:r>
        <w:t xml:space="preserve"> </w:t>
      </w:r>
      <w:r>
        <w:t>process</w:t>
      </w:r>
      <w:r>
        <w:t xml:space="preserve"> </w:t>
      </w:r>
      <w:r>
        <w:t>even</w:t>
      </w:r>
      <w:r>
        <w:t xml:space="preserve"> </w:t>
      </w:r>
      <w:r>
        <w:t>more</w:t>
      </w:r>
      <w:r>
        <w:t xml:space="preserve"> </w:t>
      </w:r>
      <w:r>
        <w:t>granular</w:t>
      </w:r>
      <w:r>
        <w:t xml:space="preserve"> </w:t>
      </w:r>
      <w:r>
        <w:t>by</w:t>
      </w:r>
      <w:r>
        <w:t xml:space="preserve"> </w:t>
      </w:r>
      <w:r>
        <w:t>operating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case,</w:t>
      </w:r>
      <w:r>
        <w:t xml:space="preserve"> </w:t>
      </w:r>
      <w:r>
        <w:t>our</w:t>
      </w:r>
      <w:r>
        <w:t xml:space="preserve"> </w:t>
      </w:r>
      <w:r>
        <w:t>corpus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listed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t>'</w:t>
      </w:r>
      <w:r>
        <w:t xml:space="preserve"> </w:t>
      </w:r>
      <w:r>
        <w:t>',</w:t>
      </w:r>
      <w:r>
        <w:t xml:space="preserve"> </w:t>
      </w:r>
      <w:r>
        <w:t>'w',</w:t>
      </w:r>
      <w:r>
        <w:t xml:space="preserve"> </w:t>
      </w:r>
      <w:r>
        <w:t>'a',</w:t>
      </w:r>
      <w:r>
        <w:t xml:space="preserve"> </w:t>
      </w:r>
      <w:r>
        <w:t>'n',</w:t>
      </w:r>
      <w:r>
        <w:t xml:space="preserve"> </w:t>
      </w:r>
      <w:r>
        <w:t>'t',</w:t>
      </w:r>
      <w:r>
        <w:t xml:space="preserve"> </w:t>
      </w:r>
      <w:r>
        <w:t>'t',</w:t>
      </w:r>
      <w:r>
        <w:t xml:space="preserve"> </w:t>
      </w:r>
      <w:r>
        <w:t>'h',</w:t>
      </w:r>
      <w:r>
        <w:t xml:space="preserve"> </w:t>
      </w:r>
      <w:r>
        <w:t>'e',</w:t>
      </w:r>
      <w:r>
        <w:t xml:space="preserve"> </w:t>
      </w:r>
      <w:r>
        <w:t>'f',</w:t>
      </w:r>
      <w:r>
        <w:t xml:space="preserve"> </w:t>
      </w:r>
      <w:r>
        <w:t>'i',</w:t>
      </w:r>
      <w:r>
        <w:t xml:space="preserve"> </w:t>
      </w:r>
      <w:r>
        <w:t>'r',</w:t>
      </w:r>
      <w:r>
        <w:t xml:space="preserve"> </w:t>
      </w:r>
      <w:r>
        <w:t>'s',</w:t>
      </w:r>
      <w:r>
        <w:t xml:space="preserve"> </w:t>
      </w:r>
      <w:r>
        <w:t>'t',</w:t>
      </w:r>
      <w:r>
        <w:t xml:space="preserve"> </w:t>
      </w:r>
      <w:r>
        <w:t>'t',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'e',</w:t>
      </w:r>
      <w:r>
        <w:t xml:space="preserve"> </w:t>
      </w:r>
      <w:r>
        <w:t>'n',</w:t>
      </w:r>
      <w:r>
        <w:t xml:space="preserve"> </w:t>
      </w:r>
      <w:r>
        <w:t>'f',</w:t>
      </w:r>
      <w:r>
        <w:t xml:space="preserve"> </w:t>
      </w:r>
      <w:r>
        <w:t>'r',</w:t>
      </w:r>
      <w:r>
        <w:t xml:space="preserve"> </w:t>
      </w:r>
      <w:r>
        <w:t>'o',</w:t>
      </w:r>
      <w:r>
        <w:t xml:space="preserve"> </w:t>
      </w:r>
      <w:r>
        <w:t>'m',</w:t>
      </w:r>
      <w:r>
        <w:t xml:space="preserve"> </w:t>
      </w:r>
      <w:r>
        <w:t>'T',</w:t>
      </w:r>
      <w:r>
        <w:t xml:space="preserve"> </w:t>
      </w:r>
      <w:r>
        <w:t>'h',</w:t>
      </w:r>
      <w:r>
        <w:t xml:space="preserve"> </w:t>
      </w:r>
      <w:r>
        <w:t>'e',</w:t>
      </w:r>
      <w:r>
        <w:t xml:space="preserve"> </w:t>
      </w:r>
      <w:r>
        <w:t>'l',</w:t>
      </w:r>
      <w:r>
        <w:t xml:space="preserve"> </w:t>
      </w:r>
      <w:r>
        <w:t>'i',</w:t>
      </w:r>
      <w:r>
        <w:t xml:space="preserve"> </w:t>
      </w:r>
      <w:r>
        <w:t>'s',</w:t>
      </w:r>
      <w:r>
        <w:t xml:space="preserve"> </w:t>
      </w:r>
      <w:r>
        <w:t>'t',</w:t>
      </w:r>
      <w:r>
        <w:t xml:space="preserve"> </w:t>
      </w:r>
      <w:r>
        <w:t>'o',</w:t>
      </w:r>
      <w:r>
        <w:t xml:space="preserve"> </w:t>
      </w:r>
      <w:r>
        <w:t>'f',</w:t>
      </w:r>
      <w:r>
        <w:t xml:space="preserve"> </w:t>
      </w:r>
      <w:r>
        <w:t>'t',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'e',</w:t>
      </w:r>
      <w:r>
        <w:t xml:space="preserve"> </w:t>
      </w:r>
      <w:r>
        <w:t>'n',</w:t>
      </w:r>
      <w:r>
        <w:t xml:space="preserve"> </w:t>
      </w:r>
      <w:r>
        <w:t>'s',</w:t>
      </w:r>
      <w:r>
        <w:t xml:space="preserve"> </w:t>
      </w:r>
      <w:r>
        <w:t>'t',</w:t>
      </w:r>
      <w:r>
        <w:t xml:space="preserve"> </w:t>
      </w:r>
      <w:r>
        <w:t>'h',</w:t>
      </w:r>
      <w:r>
        <w:t xml:space="preserve"> </w:t>
      </w:r>
      <w:r>
        <w:t>'e',</w:t>
      </w:r>
      <w:r>
        <w:t xml:space="preserve"> </w:t>
      </w:r>
      <w:r>
        <w:t>'t',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'e',</w:t>
      </w:r>
      <w:r>
        <w:t xml:space="preserve"> </w:t>
      </w:r>
      <w:r>
        <w:t>'n',</w:t>
      </w:r>
      <w:r>
        <w:t xml:space="preserve"> </w:t>
      </w:r>
      <w:r>
        <w:t>'s',</w:t>
      </w:r>
      <w:r>
        <w:t xml:space="preserve"> </w:t>
      </w:r>
      <w:r>
        <w:t>'a',</w:t>
      </w:r>
      <w:r>
        <w:t xml:space="preserve"> </w:t>
      </w:r>
      <w:r>
        <w:t>'r',</w:t>
      </w:r>
      <w:r>
        <w:t xml:space="preserve"> </w:t>
      </w:r>
      <w:r>
        <w:t>'e',</w:t>
      </w:r>
      <w:r>
        <w:t xml:space="preserve"> </w:t>
      </w:r>
      <w:r>
        <w:t>'o',</w:t>
      </w:r>
      <w:r>
        <w:t xml:space="preserve"> </w:t>
      </w:r>
      <w:r>
        <w:t>'b',</w:t>
      </w:r>
      <w:r>
        <w:t xml:space="preserve"> </w:t>
      </w:r>
      <w:r>
        <w:t>'t',</w:t>
      </w:r>
      <w:r>
        <w:t xml:space="preserve"> </w:t>
      </w:r>
      <w:r>
        <w:t>'a',</w:t>
      </w:r>
      <w:r>
        <w:t xml:space="preserve"> </w:t>
      </w:r>
      <w:r>
        <w:t>'i',</w:t>
      </w:r>
      <w:r>
        <w:t xml:space="preserve"> </w:t>
      </w:r>
      <w:r>
        <w:t>'n',</w:t>
      </w:r>
      <w:r>
        <w:t xml:space="preserve"> </w:t>
      </w:r>
      <w:r>
        <w:t>'e',</w:t>
      </w:r>
      <w:r>
        <w:t xml:space="preserve"> </w:t>
      </w:r>
      <w:r>
        <w:t>'d',</w:t>
      </w:r>
      <w:r>
        <w:t xml:space="preserve"> </w:t>
      </w:r>
      <w:r>
        <w:t>'v',</w:t>
      </w:r>
      <w:r>
        <w:t xml:space="preserve"> </w:t>
      </w:r>
      <w:r>
        <w:t>'i',</w:t>
      </w:r>
      <w:r>
        <w:t xml:space="preserve"> </w:t>
      </w:r>
      <w:r>
        <w:t>'a',</w:t>
      </w:r>
      <w:r>
        <w:t xml:space="preserve"> </w:t>
      </w:r>
      <w:r>
        <w:t>'t',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'e',</w:t>
      </w:r>
      <w:r>
        <w:t xml:space="preserve"> </w:t>
      </w:r>
      <w:r>
        <w:t>'n',</w:t>
      </w:r>
      <w:r>
        <w:t xml:space="preserve"> </w:t>
      </w:r>
      <w:r>
        <w:t>'i',</w:t>
      </w:r>
      <w:r>
        <w:t xml:space="preserve"> </w:t>
      </w:r>
      <w:r>
        <w:t>'z',</w:t>
      </w:r>
      <w:r>
        <w:t xml:space="preserve"> </w:t>
      </w:r>
      <w:r>
        <w:t>'a',</w:t>
      </w:r>
      <w:r>
        <w:t xml:space="preserve"> </w:t>
      </w:r>
      <w:r>
        <w:t>'t',</w:t>
      </w:r>
      <w:r>
        <w:t xml:space="preserve"> </w:t>
      </w:r>
      <w:r>
        <w:t>'i',</w:t>
      </w:r>
      <w:r>
        <w:t xml:space="preserve"> </w:t>
      </w:r>
      <w:r>
        <w:t>'o',</w:t>
      </w:r>
      <w:r>
        <w:t xml:space="preserve"> </w:t>
      </w:r>
      <w:r>
        <w:rPr>
          <w:color w:val="FF0000"/>
        </w:rPr>
        <w:t>'n'].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character-level</w:t>
      </w:r>
      <w:r>
        <w:t xml:space="preserve"> </w:t>
      </w:r>
      <w:r>
        <w:t>chunking,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difficult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word</w:t>
      </w:r>
      <w:r>
        <w:t xml:space="preserve"> </w:t>
      </w:r>
      <w:r>
        <w:t>boundaries.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paragraphs,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discuss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overcome</w:t>
      </w:r>
      <w:r>
        <w:t xml:space="preserve"> </w:t>
      </w:r>
      <w:r>
        <w:t>this</w:t>
      </w:r>
      <w:r>
        <w:t xml:space="preserve"> </w:t>
      </w:r>
      <w:r>
        <w:t>issue.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  <w:lang w:val="nb-NO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N-grams.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observed</w:t>
      </w:r>
      <w:r>
        <w:t xml:space="preserve"> </w:t>
      </w:r>
      <w:r>
        <w:t>tokens</w:t>
      </w:r>
      <w:r>
        <w:t xml:space="preserve"> </w:t>
      </w:r>
      <w:r>
        <w:t>as</w:t>
      </w:r>
      <w:r>
        <w:t xml:space="preserve"> </w:t>
      </w:r>
      <w:r>
        <w:t>one</w:t>
      </w:r>
      <w:r>
        <w:t xml:space="preserve"> </w:t>
      </w:r>
      <w:r>
        <w:t>unit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This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uni-gram,</w:t>
      </w:r>
      <w:r>
        <w:t xml:space="preserve"> </w:t>
      </w:r>
      <w:r>
        <w:t>with</w:t>
      </w:r>
      <w:r>
        <w:t xml:space="preserve"> </w:t>
      </w:r>
      <w:r>
        <w:t>uni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referencing</w:t>
      </w:r>
      <w:r>
        <w:t xml:space="preserve"> </w:t>
      </w:r>
      <w:r>
        <w:t>the</w:t>
      </w:r>
      <w:r>
        <w:t xml:space="preserve"> </w:t>
      </w:r>
      <w:r>
        <w:t>quantity</w:t>
      </w:r>
      <w:r>
        <w:t xml:space="preserve"> </w:t>
      </w:r>
      <w:r>
        <w:t>one.</w:t>
      </w:r>
      <w:r>
        <w:t xml:space="preserve"> </w:t>
      </w:r>
      <w:r>
        <w:t>However,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tokens,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</w:t>
      </w:r>
      <w:r>
        <w:t xml:space="preserve"> </w:t>
      </w:r>
      <w:r>
        <w:t>tokens,</w:t>
      </w:r>
      <w:r>
        <w:t xml:space="preserve"> </w:t>
      </w:r>
      <w:r>
        <w:t>ahead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current</w:t>
      </w:r>
      <w:r>
        <w:t xml:space="preserve"> </w:t>
      </w:r>
      <w:r>
        <w:t>token,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n-grams</w:t>
      </w:r>
      <w:r>
        <w:t xml:space="preserve"> </w:t>
      </w:r>
      <w:r>
        <w:t>instead.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our</w:t>
      </w:r>
      <w:r>
        <w:t xml:space="preserve"> </w:t>
      </w:r>
      <w:r>
        <w:t>word-level</w:t>
      </w:r>
      <w:r>
        <w:t xml:space="preserve"> </w:t>
      </w:r>
      <w:r>
        <w:t>tokens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['I</w:t>
      </w:r>
      <w:r>
        <w:t xml:space="preserve"> </w:t>
      </w:r>
      <w:r>
        <w:rPr>
          <w:color w:val="FF0000"/>
        </w:rPr>
        <w:t>want',</w:t>
      </w:r>
      <w:r>
        <w:t xml:space="preserve"> </w:t>
      </w:r>
      <w:r>
        <w:rPr>
          <w:color w:val="FF0000"/>
        </w:rPr>
        <w:t>'want</w:t>
      </w:r>
      <w:r>
        <w:t xml:space="preserve"> </w:t>
      </w:r>
      <w:r>
        <w:rPr>
          <w:color w:val="FF0000"/>
        </w:rPr>
        <w:t>the',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rPr>
          <w:color w:val="FF0000"/>
        </w:rPr>
        <w:t>first',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'via</w:t>
      </w:r>
      <w:r>
        <w:t xml:space="preserve"> </w:t>
      </w:r>
      <w:r>
        <w:rPr>
          <w:color w:val="FF0000"/>
        </w:rPr>
        <w:t>tokenisation',</w:t>
      </w:r>
      <w:r>
        <w:t xml:space="preserve"> </w:t>
      </w:r>
      <w:r>
        <w:rPr>
          <w:color w:val="FF0000"/>
        </w:rPr>
        <w:t>'tokenisation</w:t>
      </w:r>
      <w:r>
        <w:t xml:space="preserve"> </w:t>
      </w:r>
      <w:r>
        <w:rPr>
          <w:color w:val="FF0000"/>
        </w:rPr>
        <w:t>&lt;EOS&gt;'],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&lt;EOS&gt;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token</w:t>
      </w:r>
      <w:r>
        <w:t xml:space="preserve"> </w:t>
      </w:r>
      <w:r>
        <w:t>indicating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reached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stream.</w:t>
      </w:r>
      <w:r>
        <w:t xml:space="preserve"> </w:t>
      </w:r>
      <w:r>
        <w:t>Similarly,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3,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want</w:t>
      </w:r>
      <w:r>
        <w:t xml:space="preserve"> </w:t>
      </w:r>
      <w:r>
        <w:t>the'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on.</w:t>
      </w:r>
      <w:r>
        <w:t xml:space="preserve"> </w:t>
      </w:r>
      <w:r>
        <w:t>The</w:t>
      </w:r>
      <w:r>
        <w:t xml:space="preserve"> </w:t>
      </w:r>
      <w:r>
        <w:t>n-gram</w:t>
      </w:r>
      <w:r>
        <w:t xml:space="preserve"> </w:t>
      </w:r>
      <w:r>
        <w:t>operation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performed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character</w:t>
      </w:r>
      <w:r>
        <w:t xml:space="preserve"> </w:t>
      </w:r>
      <w:r>
        <w:t>level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window</w:t>
      </w:r>
      <w:r>
        <w:t xml:space="preserve"> </w:t>
      </w:r>
      <w:r>
        <w:t>size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increases,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more</w:t>
      </w:r>
      <w:r>
        <w:t xml:space="preserve"> </w:t>
      </w:r>
      <w:r>
        <w:t>semantic</w:t>
      </w:r>
      <w:r>
        <w:t xml:space="preserve"> </w:t>
      </w:r>
      <w:r>
        <w:t>context;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large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stream,</w:t>
      </w:r>
      <w:r>
        <w:t xml:space="preserve"> </w:t>
      </w:r>
      <w:r>
        <w:t>defeating</w:t>
      </w:r>
      <w:r>
        <w:t xml:space="preserve"> </w:t>
      </w:r>
      <w:r>
        <w:t>the</w:t>
      </w:r>
      <w:r>
        <w:t xml:space="preserve"> </w:t>
      </w:r>
      <w:r>
        <w:t>purpose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chunking.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optimal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n-grams</w:t>
      </w:r>
      <w:r>
        <w:t xml:space="preserve"> </w:t>
      </w:r>
      <w:r>
        <w:t>is</w:t>
      </w:r>
      <w:r>
        <w:t xml:space="preserve"> </w:t>
      </w:r>
      <w:r>
        <w:t>task</w:t>
      </w:r>
      <w:r>
        <w:t xml:space="preserve"> </w:t>
      </w:r>
      <w:r>
        <w:t>and</w:t>
      </w:r>
      <w:r>
        <w:t xml:space="preserve"> </w:t>
      </w:r>
      <w:r>
        <w:t>data-specific.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2.4.1</w:t>
      </w:r>
      <w:r>
        <w:t xml:space="preserve"> </w:t>
      </w:r>
      <w:r>
        <w:t>Advanced</w:t>
      </w:r>
      <w:r>
        <w:t xml:space="preserve"> </w:t>
      </w:r>
      <w:r>
        <w:t>Techniques: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hand,</w:t>
      </w:r>
      <w:r>
        <w:t xml:space="preserve"> </w:t>
      </w:r>
      <w:r>
        <w:t>character-level</w:t>
      </w:r>
      <w:r>
        <w:t xml:space="preserve"> </w:t>
      </w:r>
      <w:r>
        <w:t>tokens</w:t>
      </w:r>
      <w:r>
        <w:t xml:space="preserve"> </w:t>
      </w:r>
      <w:r>
        <w:t>provide</w:t>
      </w:r>
      <w:r>
        <w:t xml:space="preserve"> </w:t>
      </w:r>
      <w:r>
        <w:t>more</w:t>
      </w:r>
      <w:r>
        <w:t xml:space="preserve"> </w:t>
      </w:r>
      <w:r>
        <w:t>resilience</w:t>
      </w:r>
      <w:r>
        <w:t xml:space="preserve"> </w:t>
      </w:r>
      <w:r>
        <w:t>against</w:t>
      </w:r>
      <w:r>
        <w:t xml:space="preserve"> </w:t>
      </w:r>
      <w:r>
        <w:t>spelling</w:t>
      </w:r>
      <w:r>
        <w:t xml:space="preserve"> </w:t>
      </w:r>
      <w:r>
        <w:t>errors.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it</w:t>
      </w:r>
      <w:r>
        <w:t xml:space="preserve"> </w:t>
      </w:r>
      <w:r>
        <w:t>comes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semantic</w:t>
      </w:r>
      <w:r>
        <w:t xml:space="preserve"> </w:t>
      </w:r>
      <w:r>
        <w:t>information.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'ken'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semantically</w:t>
      </w:r>
      <w:r>
        <w:t xml:space="preserve"> </w:t>
      </w:r>
      <w:r>
        <w:t>diverse</w:t>
      </w:r>
      <w:r>
        <w:t xml:space="preserve"> </w:t>
      </w:r>
      <w:r>
        <w:t>terms,</w:t>
      </w:r>
      <w:r>
        <w:t xml:space="preserve"> </w:t>
      </w:r>
      <w:r>
        <w:t>'Kendall',</w:t>
      </w:r>
      <w:r>
        <w:t xml:space="preserve"> </w:t>
      </w:r>
      <w:r>
        <w:t>'token',</w:t>
      </w:r>
      <w:r>
        <w:t xml:space="preserve"> </w:t>
      </w:r>
      <w:r>
        <w:t>or</w:t>
      </w:r>
      <w:r>
        <w:t xml:space="preserve"> </w:t>
      </w:r>
      <w:r>
        <w:t>'broken'.</w:t>
      </w:r>
      <w:r>
        <w:t xml:space="preserve"> </w:t>
      </w:r>
      <w:r>
        <w:t>Here,</w:t>
      </w:r>
      <w:r>
        <w:t xml:space="preserve"> </w:t>
      </w:r>
      <w:r>
        <w:t>practitioners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process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character</w:t>
      </w:r>
      <w:r>
        <w:t xml:space="preserve"> </w:t>
      </w:r>
      <w:r>
        <w:t>levels</w:t>
      </w:r>
      <w:r>
        <w:t xml:space="preserve"> </w:t>
      </w:r>
      <w:r>
        <w:t>tokens,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sub-word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primarily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splitting</w:t>
      </w:r>
      <w:r>
        <w:t xml:space="preserve"> </w:t>
      </w:r>
      <w:r>
        <w:t>and</w:t>
      </w:r>
      <w:r>
        <w:t xml:space="preserve"> </w:t>
      </w:r>
      <w:r>
        <w:t>merging</w:t>
      </w:r>
      <w:r>
        <w:t xml:space="preserve"> </w:t>
      </w:r>
      <w:r>
        <w:t>tokens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most</w:t>
      </w:r>
      <w:r>
        <w:t xml:space="preserve"> </w:t>
      </w:r>
      <w:r>
        <w:t>widely</w:t>
      </w:r>
      <w:r>
        <w:t xml:space="preserve"> </w:t>
      </w:r>
      <w:r>
        <w:t>adopted</w:t>
      </w:r>
      <w:r>
        <w:t xml:space="preserve"> </w:t>
      </w:r>
      <w:r>
        <w:t>bottom-up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take</w:t>
      </w:r>
      <w:r>
        <w:t xml:space="preserve"> </w:t>
      </w:r>
      <w:r>
        <w:t>a</w:t>
      </w:r>
      <w:r>
        <w:t xml:space="preserve"> </w:t>
      </w:r>
      <w:r>
        <w:t>greedy</w:t>
      </w:r>
      <w:r>
        <w:t xml:space="preserve"> </w:t>
      </w:r>
      <w:r>
        <w:t>approach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occurrence—Byte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(BPE)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(Gage</w:t>
      </w:r>
      <w:r>
        <w:t xml:space="preserve"> </w:t>
      </w:r>
      <w:r>
        <w:t>1994)</w:t>
      </w:r>
      <w:r>
        <w:t xml:space="preserve"> </w:t>
      </w:r>
      <w:r>
        <w:t>was</w:t>
      </w:r>
      <w:r>
        <w:t xml:space="preserve"> </w:t>
      </w:r>
      <w:r>
        <w:t>initially</w:t>
      </w:r>
      <w:r>
        <w:t xml:space="preserve"> </w:t>
      </w:r>
      <w:r>
        <w:t>developed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algorithm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encode/compress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bytes</w:t>
      </w:r>
      <w:r>
        <w:t xml:space="preserve"> </w:t>
      </w:r>
      <w:r>
        <w:rPr>
          <w:color w:val="FF0000"/>
        </w:rPr>
        <w:t>(a</w:t>
      </w:r>
      <w:r>
        <w:t xml:space="preserve"> </w:t>
      </w:r>
      <w:r>
        <w:t>byte</w:t>
      </w:r>
      <w:r>
        <w:t xml:space="preserve"> </w:t>
      </w:r>
      <w:r>
        <w:t>or</w:t>
      </w:r>
      <w:r>
        <w:t xml:space="preserve"> </w:t>
      </w:r>
      <w:r>
        <w:t>8</w:t>
      </w:r>
      <w:r>
        <w:t xml:space="preserve"> </w:t>
      </w:r>
      <w:r>
        <w:t>bits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character</w:t>
      </w:r>
      <w:r>
        <w:t xml:space="preserve"> </w:t>
      </w:r>
      <w:r>
        <w:t>token</w:t>
      </w:r>
      <w:r>
        <w:t xml:space="preserve"> </w:t>
      </w:r>
      <w:r>
        <w:t>for</w:t>
      </w:r>
      <w:r>
        <w:t xml:space="preserve"> </w:t>
      </w:r>
      <w:r>
        <w:t>practical</w:t>
      </w:r>
      <w:r>
        <w:t xml:space="preserve"> </w:t>
      </w:r>
      <w:r>
        <w:rPr>
          <w:color w:val="FF0000"/>
        </w:rPr>
        <w:t>usage).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merges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consecutive</w:t>
      </w:r>
      <w:r>
        <w:t xml:space="preserve"> </w:t>
      </w:r>
      <w:r>
        <w:t>bytes</w:t>
      </w:r>
      <w:r>
        <w:t xml:space="preserve"> </w:t>
      </w:r>
      <w:r>
        <w:t>and</w:t>
      </w:r>
      <w:r>
        <w:t xml:space="preserve"> </w:t>
      </w:r>
      <w:r>
        <w:t>replaces</w:t>
      </w:r>
      <w:r>
        <w:t xml:space="preserve"> </w:t>
      </w:r>
      <w:r>
        <w:t>them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representative</w:t>
      </w:r>
      <w:r>
        <w:t xml:space="preserve"> </w:t>
      </w:r>
      <w:r>
        <w:t>token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t>lexicon.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continues</w:t>
      </w:r>
      <w:r>
        <w:t xml:space="preserve"> </w:t>
      </w:r>
      <w:r>
        <w:t>until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merger</w:t>
      </w:r>
      <w:r>
        <w:t xml:space="preserve"> </w:t>
      </w:r>
      <w:r>
        <w:t>is</w:t>
      </w:r>
      <w:r>
        <w:t xml:space="preserve"> </w:t>
      </w:r>
      <w:r>
        <w:t>possible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nb-NO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preserve</w:t>
      </w:r>
      <w:r>
        <w:t xml:space="preserve"> </w:t>
      </w:r>
      <w:r>
        <w:t>word</w:t>
      </w:r>
      <w:r>
        <w:t xml:space="preserve"> </w:t>
      </w:r>
      <w:r>
        <w:t>boundaries,</w:t>
      </w:r>
      <w:r>
        <w:t xml:space="preserve"> </w:t>
      </w:r>
      <w:r>
        <w:t>the</w:t>
      </w:r>
      <w:r>
        <w:t xml:space="preserve"> </w:t>
      </w:r>
      <w:r>
        <w:t>space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special</w:t>
      </w:r>
      <w:r>
        <w:t xml:space="preserve"> </w:t>
      </w:r>
      <w:r>
        <w:t>token,</w:t>
      </w:r>
      <w:r>
        <w:t xml:space="preserve"> </w:t>
      </w:r>
      <w:r>
        <w:t>say</w:t>
      </w:r>
      <w:r>
        <w:t xml:space="preserve"> </w:t>
      </w:r>
      <w:r>
        <w:t>'&lt;/w&gt;',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concatenated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character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word.</w:t>
      </w:r>
      <w:r>
        <w:t xml:space="preserve"> </w:t>
      </w:r>
      <w:r>
        <w:t>Thus,</w:t>
      </w:r>
      <w:r>
        <w:t xml:space="preserve"> </w:t>
      </w:r>
      <w:r>
        <w:t>our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century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century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corpus,</w:t>
      </w:r>
      <w:r>
        <w:t xml:space="preserve"> </w:t>
      </w:r>
      <w:r>
        <w:rPr>
          <w:color w:val="FF0000"/>
        </w:rPr>
        <w:t>['w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e'],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&lt;/w&gt;',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&lt;/w&gt;'].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B6880" w:rsidRDefault="00977949" w:rsidP="00977949">
      <w:pPr>
        <w:shd w:val="clear" w:color="auto" w:fill="FFFFFF"/>
        <w:tabs>
          <w:tab w:val="left" w:pos="5760"/>
          <w:tab w:val="left" w:pos="9096"/>
        </w:tabs>
        <w:jc w:val="right"/>
        <w:rPr>
          <w:rFonts w:ascii="Times New Roman" w:hAnsi="Times New Roman" w:cs="Times New Roman"/>
          <w:lang w:val="it-IT"/>
        </w:rPr>
      </w:pPr>
      <w:r>
        <w:rPr>
          <w:color w:val="FF0000"/>
        </w:rPr>
        <w:t>FCBPE</w:t>
      </w:r>
      <w:r>
        <w:t xml:space="preserve"> </w:t>
      </w:r>
      <w:r>
        <w:rPr>
          <w:color w:val="FF0000"/>
        </w:rPr>
        <w:t>(i,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Σ(i</w:t>
      </w:r>
      <w:r>
        <w:t xml:space="preserve"> </w:t>
      </w:r>
      <w:r>
        <w:t>: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(2.1)</w:t>
      </w:r>
    </w:p>
    <w:p w:rsidR="00977949" w:rsidRPr="0078784D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it-IT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2.1.</w:t>
      </w:r>
      <w:r>
        <w:t xml:space="preserve"> </w:t>
      </w:r>
      <w:r>
        <w:t>Taking</w:t>
      </w:r>
      <w:r>
        <w:t xml:space="preserve"> </w:t>
      </w:r>
      <w:r>
        <w:t>our</w:t>
      </w:r>
      <w:r>
        <w:t xml:space="preserve"> </w:t>
      </w:r>
      <w:r>
        <w:t>initial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consideration,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observe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iterations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0</w:t>
      </w:r>
      <w:r>
        <w:t xml:space="preserve"> </w:t>
      </w:r>
      <w:r>
        <w:rPr>
          <w:color w:val="FF0000"/>
        </w:rPr>
        <w:t>(pre-tokenisation):</w:t>
      </w:r>
      <w:r>
        <w:t xml:space="preserve"> </w:t>
      </w:r>
      <w:r>
        <w:t>Our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enlisted</w:t>
      </w:r>
      <w:r>
        <w:t xml:space="preserve"> </w:t>
      </w:r>
      <w:r>
        <w:t>as: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n'].</w:t>
      </w:r>
      <w:r>
        <w:t xml:space="preserve"> </w:t>
      </w:r>
      <w:r>
        <w:t>Our</w:t>
      </w:r>
      <w:r>
        <w:t xml:space="preserve"> </w:t>
      </w:r>
      <w:r>
        <w:t>unique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enlisted</w:t>
      </w:r>
      <w:r>
        <w:t xml:space="preserve"> </w:t>
      </w:r>
      <w:r>
        <w:t>as:</w:t>
      </w:r>
      <w:r>
        <w:t xml:space="preserve"> </w:t>
      </w:r>
      <w:r>
        <w:rPr>
          <w:color w:val="FF0000"/>
        </w:rPr>
        <w:t>{'i'</w:t>
      </w:r>
      <w:r>
        <w:t xml:space="preserve"> </w:t>
      </w:r>
      <w:r>
        <w:rPr>
          <w:color w:val="FF0000"/>
        </w:rPr>
        <w:t>'w'</w:t>
      </w:r>
      <w:r>
        <w:t xml:space="preserve"> </w:t>
      </w:r>
      <w:r>
        <w:t>'a',</w:t>
      </w:r>
      <w:r>
        <w:t xml:space="preserve"> </w:t>
      </w:r>
      <w:r>
        <w:t>'n',</w:t>
      </w:r>
      <w:r>
        <w:t xml:space="preserve"> </w:t>
      </w:r>
      <w:r>
        <w:t>'t',</w:t>
      </w:r>
      <w:r>
        <w:t xml:space="preserve"> </w:t>
      </w:r>
      <w:r>
        <w:t>'h',</w:t>
      </w:r>
      <w:r>
        <w:t xml:space="preserve"> </w:t>
      </w:r>
      <w:r>
        <w:t>'e',</w:t>
      </w:r>
      <w:r>
        <w:t xml:space="preserve"> </w:t>
      </w:r>
      <w:r>
        <w:t>'f',</w:t>
      </w:r>
      <w:r>
        <w:t xml:space="preserve"> </w:t>
      </w:r>
      <w:r>
        <w:t>'r',</w:t>
      </w:r>
      <w:r>
        <w:t xml:space="preserve"> </w:t>
      </w:r>
      <w:r>
        <w:t>'s',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'm',</w:t>
      </w:r>
      <w:r>
        <w:t xml:space="preserve"> </w:t>
      </w:r>
      <w:r>
        <w:t>'l',</w:t>
      </w:r>
      <w:r>
        <w:t xml:space="preserve"> </w:t>
      </w:r>
      <w:r>
        <w:t>'b',</w:t>
      </w:r>
      <w:r>
        <w:t xml:space="preserve"> </w:t>
      </w:r>
      <w:r>
        <w:t>'d',</w:t>
      </w:r>
      <w:r>
        <w:t xml:space="preserve"> </w:t>
      </w:r>
      <w:r>
        <w:t>'v',</w:t>
      </w:r>
      <w:r>
        <w:t xml:space="preserve"> </w:t>
      </w:r>
      <w:r>
        <w:rPr>
          <w:color w:val="FF0000"/>
        </w:rPr>
        <w:t>'z'}.</w:t>
      </w: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nb-NO"/>
        </w:rPr>
      </w:pPr>
      <w:r>
        <w:t>Iteration</w:t>
      </w:r>
      <w:r>
        <w:t xml:space="preserve"> </w:t>
      </w:r>
      <w:r>
        <w:t>1: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character</w:t>
      </w:r>
      <w:r>
        <w:t xml:space="preserve"> </w:t>
      </w:r>
      <w:r>
        <w:t>combinations,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character</w:t>
      </w:r>
      <w:r>
        <w:t xml:space="preserve"> </w:t>
      </w:r>
      <w:r>
        <w:t>pairs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'o'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'k',</w:t>
      </w:r>
      <w:r>
        <w:t xml:space="preserve"> </w:t>
      </w:r>
      <w:r>
        <w:t>occurring</w:t>
      </w:r>
      <w:r>
        <w:t xml:space="preserve"> </w:t>
      </w:r>
      <w:r>
        <w:t>4</w:t>
      </w:r>
      <w:r>
        <w:t xml:space="preserve"> </w:t>
      </w:r>
      <w:r>
        <w:t>times.</w:t>
      </w:r>
      <w:r>
        <w:t xml:space="preserve"> </w:t>
      </w:r>
      <w:r>
        <w:t>Thus,</w:t>
      </w:r>
      <w:r>
        <w:t xml:space="preserve"> </w:t>
      </w:r>
      <w:r>
        <w:t>all</w:t>
      </w:r>
      <w:r>
        <w:t xml:space="preserve"> </w:t>
      </w:r>
      <w:r>
        <w:t>occurrences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'k'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t>'ok'.</w:t>
      </w:r>
      <w:r>
        <w:t xml:space="preserve"> </w:t>
      </w:r>
      <w:r>
        <w:t>The</w:t>
      </w:r>
      <w:r>
        <w:t xml:space="preserve"> </w:t>
      </w:r>
      <w:r>
        <w:t>updated</w:t>
      </w:r>
      <w:r>
        <w:t xml:space="preserve"> </w:t>
      </w:r>
      <w:r>
        <w:t>tokens</w:t>
      </w:r>
      <w:r>
        <w:t xml:space="preserve"> </w:t>
      </w:r>
      <w:r>
        <w:t>thus</w:t>
      </w:r>
      <w:r>
        <w:t xml:space="preserve"> </w:t>
      </w:r>
      <w:r>
        <w:t>appear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{'ok'}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count.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  <w:lang w:val="nb-NO"/>
        </w:rPr>
      </w:pPr>
    </w:p>
    <w:p w:rsidR="00977949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2:</w:t>
      </w:r>
      <w:r>
        <w:t xml:space="preserve"> </w:t>
      </w:r>
      <w:r>
        <w:t>Now,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all</w:t>
      </w:r>
      <w:r>
        <w:t xml:space="preserve"> </w:t>
      </w:r>
      <w:r>
        <w:t>paired</w:t>
      </w:r>
      <w:r>
        <w:t xml:space="preserve"> </w:t>
      </w:r>
      <w:r>
        <w:t>frequencies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'ok'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unit,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't'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'ok'</w:t>
      </w:r>
      <w:r>
        <w:t xml:space="preserve"> </w:t>
      </w:r>
      <w:r>
        <w:t>occurring</w:t>
      </w:r>
      <w:r>
        <w:t xml:space="preserve"> </w:t>
      </w:r>
      <w:r>
        <w:t>four</w:t>
      </w:r>
      <w:r>
        <w:t xml:space="preserve"> </w:t>
      </w:r>
      <w:r>
        <w:t>times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pair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merged.</w:t>
      </w:r>
      <w:r>
        <w:t xml:space="preserve"> </w:t>
      </w:r>
      <w:r>
        <w:t>This</w:t>
      </w:r>
      <w:r>
        <w:t xml:space="preserve"> </w:t>
      </w:r>
      <w:r>
        <w:t>updates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'tok'</w:t>
      </w:r>
      <w:r>
        <w:t xml:space="preserve"> </w:t>
      </w:r>
      <w:r>
        <w:t>added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vocabulary</w:t>
      </w:r>
      <w:r>
        <w:t xml:space="preserve"> </w:t>
      </w:r>
      <w:r>
        <w:t>term.</w:t>
      </w:r>
    </w:p>
    <w:p w:rsidR="00977949" w:rsidRDefault="00977949" w:rsidP="00977949">
      <w:pPr>
        <w:pStyle w:val="ListParagraph"/>
        <w:rPr>
          <w:rFonts w:ascii="Times New Roman" w:hAnsi="Times New Roman" w:cs="Times New Roman"/>
        </w:rPr>
      </w:pPr>
    </w:p>
    <w:p w:rsidR="00977949" w:rsidRPr="006B721B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N:</w:t>
      </w:r>
      <w:r>
        <w:t xml:space="preserve"> </w:t>
      </w:r>
      <w:r>
        <w:t>After</w:t>
      </w:r>
      <w:r>
        <w:t xml:space="preserve"> </w:t>
      </w:r>
      <w:r>
        <w:t>N</w:t>
      </w:r>
      <w:r>
        <w:t xml:space="preserve"> </w:t>
      </w:r>
      <w:r>
        <w:t>merger</w:t>
      </w:r>
      <w:r>
        <w:t xml:space="preserve"> </w:t>
      </w:r>
      <w:r>
        <w:t>and</w:t>
      </w:r>
      <w:r>
        <w:t xml:space="preserve"> </w:t>
      </w:r>
      <w:r>
        <w:t>replacement</w:t>
      </w:r>
      <w:r>
        <w:t xml:space="preserve"> </w:t>
      </w:r>
      <w:r>
        <w:t>steps,</w:t>
      </w:r>
      <w:r>
        <w:t xml:space="preserve"> </w:t>
      </w:r>
      <w:r>
        <w:t>our</w:t>
      </w:r>
      <w:r>
        <w:t xml:space="preserve"> </w:t>
      </w:r>
      <w:r>
        <w:t>words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t>'the',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t>'token',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t>'the',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t>'tokens',</w:t>
      </w:r>
      <w:r>
        <w:t xml:space="preserve"> </w:t>
      </w:r>
      <w:r>
        <w:t>'the',</w:t>
      </w:r>
      <w:r>
        <w:t xml:space="preserve"> </w:t>
      </w:r>
      <w:r>
        <w:t>'tokens',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'token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and</w:t>
      </w:r>
      <w:r>
        <w:t xml:space="preserve"> </w:t>
      </w:r>
      <w:r>
        <w:t>our</w:t>
      </w:r>
      <w:r>
        <w:t xml:space="preserve"> </w:t>
      </w:r>
      <w:r>
        <w:t>final</w:t>
      </w:r>
      <w:r>
        <w:t xml:space="preserve"> </w:t>
      </w:r>
      <w:r>
        <w:t>vocabulary</w:t>
      </w:r>
      <w:r>
        <w:t xml:space="preserve"> </w:t>
      </w:r>
      <w:r>
        <w:t>will</w:t>
      </w:r>
      <w:r>
        <w:t xml:space="preserve"> </w:t>
      </w:r>
      <w:r>
        <w:t>be: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t>'w',</w:t>
      </w:r>
      <w:r>
        <w:t xml:space="preserve"> </w:t>
      </w:r>
      <w:r>
        <w:t>'a',</w:t>
      </w:r>
      <w:r>
        <w:t xml:space="preserve"> </w:t>
      </w:r>
      <w:r>
        <w:t>'n',</w:t>
      </w:r>
      <w:r>
        <w:t xml:space="preserve"> </w:t>
      </w:r>
      <w:r>
        <w:t>'t',</w:t>
      </w:r>
      <w:r>
        <w:t xml:space="preserve"> </w:t>
      </w:r>
      <w:r>
        <w:t>'h',</w:t>
      </w:r>
      <w:r>
        <w:t xml:space="preserve"> </w:t>
      </w:r>
      <w:r>
        <w:t>'e',</w:t>
      </w:r>
      <w:r>
        <w:t xml:space="preserve"> </w:t>
      </w:r>
      <w:r>
        <w:t>'f',</w:t>
      </w:r>
      <w:r>
        <w:t xml:space="preserve"> </w:t>
      </w:r>
      <w:r>
        <w:t>'r',</w:t>
      </w:r>
      <w:r>
        <w:t xml:space="preserve"> </w:t>
      </w:r>
      <w:r>
        <w:t>'s',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'm',</w:t>
      </w:r>
      <w:r>
        <w:t xml:space="preserve"> </w:t>
      </w:r>
      <w:r>
        <w:t>'l',</w:t>
      </w:r>
      <w:r>
        <w:t xml:space="preserve"> </w:t>
      </w:r>
      <w:r>
        <w:t>'b',</w:t>
      </w:r>
      <w:r>
        <w:t xml:space="preserve"> </w:t>
      </w:r>
      <w:r>
        <w:t>'d',</w:t>
      </w:r>
      <w:r>
        <w:t xml:space="preserve"> </w:t>
      </w:r>
      <w:r>
        <w:t>'v',</w:t>
      </w:r>
      <w:r>
        <w:t xml:space="preserve"> </w:t>
      </w:r>
      <w:r>
        <w:t>'z',</w:t>
      </w:r>
      <w:r>
        <w:t xml:space="preserve"> </w:t>
      </w:r>
      <w:r>
        <w:t>'ok',</w:t>
      </w:r>
      <w:r>
        <w:t xml:space="preserve"> </w:t>
      </w:r>
      <w:r>
        <w:t>'tok',</w:t>
      </w:r>
      <w:r>
        <w:t xml:space="preserve"> </w:t>
      </w:r>
      <w:r>
        <w:t>'en',</w:t>
      </w:r>
      <w:r>
        <w:t xml:space="preserve"> </w:t>
      </w:r>
      <w:r>
        <w:t>'token',</w:t>
      </w:r>
      <w:r>
        <w:t xml:space="preserve"> </w:t>
      </w:r>
      <w:r>
        <w:t>'th',</w:t>
      </w:r>
      <w:r>
        <w:t xml:space="preserve"> </w:t>
      </w:r>
      <w:r>
        <w:t>'the',</w:t>
      </w:r>
      <w:r>
        <w:t xml:space="preserve"> </w:t>
      </w:r>
      <w:r>
        <w:t>'st',</w:t>
      </w:r>
      <w:r>
        <w:t xml:space="preserve"> </w:t>
      </w:r>
      <w:r>
        <w:t>'tokens']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corpus,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can</w:t>
      </w:r>
      <w:r>
        <w:t xml:space="preserve"> </w:t>
      </w:r>
      <w:r>
        <w:t>break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seen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corpus)</w:t>
      </w:r>
      <w:r>
        <w:t xml:space="preserve"> </w:t>
      </w:r>
      <w:r>
        <w:t>or</w:t>
      </w:r>
      <w:r>
        <w:t xml:space="preserve"> </w:t>
      </w:r>
      <w:r>
        <w:t>not</w:t>
      </w:r>
      <w:r>
        <w:t xml:space="preserve"> </w:t>
      </w:r>
      <w:r>
        <w:t>seen</w:t>
      </w:r>
      <w:r>
        <w:t xml:space="preserve"> </w:t>
      </w:r>
      <w:r>
        <w:t>before</w:t>
      </w:r>
      <w:r>
        <w:t xml:space="preserve"> </w:t>
      </w:r>
      <w:r>
        <w:rPr>
          <w:color w:val="FF0000"/>
        </w:rPr>
        <w:t>(an</w:t>
      </w:r>
      <w:r>
        <w:t xml:space="preserve"> </w:t>
      </w:r>
      <w:r>
        <w:t>on-the-fly</w:t>
      </w:r>
      <w:r>
        <w:t xml:space="preserve"> </w:t>
      </w:r>
      <w:r>
        <w:t>word)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t>token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learned.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'mist'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'm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t>with</w:t>
      </w:r>
      <w:r>
        <w:t xml:space="preserve"> </w:t>
      </w:r>
      <w:r>
        <w:t>'m',</w:t>
      </w:r>
      <w:r>
        <w:t xml:space="preserve"> </w:t>
      </w:r>
      <w:r>
        <w:t>'i',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'st'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sub-words.</w:t>
      </w:r>
      <w:r>
        <w:t xml:space="preserve"> </w:t>
      </w:r>
      <w:r>
        <w:t>Including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boundary,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rPr>
          <w:color w:val="FF0000"/>
        </w:rPr>
        <w:t>'mist'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'm</w:t>
      </w:r>
      <w:r>
        <w:t xml:space="preserve"> </w:t>
      </w:r>
      <w:r>
        <w:t>i</w:t>
      </w:r>
      <w:r>
        <w:t xml:space="preserve"> </w:t>
      </w:r>
      <w:r>
        <w:t>st</w:t>
      </w:r>
      <w:r>
        <w:t xml:space="preserve"> </w:t>
      </w:r>
      <w:r>
        <w:rPr>
          <w:color w:val="FF0000"/>
        </w:rPr>
        <w:t>&lt;/w&gt;'.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actual</w:t>
      </w:r>
      <w:r>
        <w:t xml:space="preserve"> </w:t>
      </w:r>
      <w:r>
        <w:t>dictionary</w:t>
      </w:r>
      <w:r>
        <w:t xml:space="preserve"> </w:t>
      </w:r>
      <w:r>
        <w:t>terms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meaning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/>
      </w:tblPr>
      <w:tblGrid>
        <w:gridCol w:w="3463"/>
        <w:gridCol w:w="245"/>
        <w:gridCol w:w="3780"/>
      </w:tblGrid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1 </w:t>
            </w:r>
            <w:r w:rsidRPr="00C66B35">
              <w:rPr>
                <w:rFonts w:ascii="Times New Roman" w:hAnsi="Times New Roman" w:cs="Times New Roman"/>
              </w:rPr>
              <w:t xml:space="preserve">The steps for </w:t>
            </w:r>
            <w:r w:rsidRPr="00C66B35">
              <w:rPr>
                <w:rFonts w:ascii="Times New Roman" w:hAnsi="Times New Roman" w:cs="Times New Roman"/>
                <w:lang w:val="de-DE"/>
              </w:rPr>
              <w:t xml:space="preserve">subword </w:t>
            </w:r>
            <w:r>
              <w:rPr>
                <w:rFonts w:ascii="Times New Roman" w:hAnsi="Times New Roman" w:cs="Times New Roman"/>
              </w:rPr>
              <w:t>tokenisation</w:t>
            </w:r>
            <w:r w:rsidRPr="00C66B35">
              <w:rPr>
                <w:rFonts w:ascii="Times New Roman" w:hAnsi="Times New Roman" w:cs="Times New Roman"/>
              </w:rPr>
              <w:t xml:space="preserve"> as adopted by BPE and WordPiece. The actual formula in Step 4 is realised by Equations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>, respectively</w:t>
            </w:r>
            <w:r>
              <w:rPr>
                <w:rFonts w:ascii="Times New Roman" w:hAnsi="Times New Roman" w:cs="Times New Roman"/>
              </w:rPr>
              <w:t>,</w:t>
            </w:r>
            <w:r w:rsidRPr="00C66B35">
              <w:rPr>
                <w:rFonts w:ascii="Times New Roman" w:hAnsi="Times New Roman" w:cs="Times New Roman"/>
              </w:rPr>
              <w:t xml:space="preserve"> for BPE and WordPiece.</w:t>
            </w:r>
          </w:p>
        </w:tc>
        <w:tc>
          <w:tcPr>
            <w:tcW w:w="245" w:type="dxa"/>
            <w:tcBorders>
              <w:top w:val="nil"/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2 </w:t>
            </w:r>
            <w:r w:rsidRPr="00C66B35">
              <w:rPr>
                <w:rFonts w:ascii="Times New Roman" w:hAnsi="Times New Roman" w:cs="Times New Roman"/>
              </w:rPr>
              <w:t>Algorithm for obtaining unique tokens in the corpus via splitting at the word level.</w:t>
            </w:r>
          </w:p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 w:rsidRPr="00C66B35">
              <w:rPr>
                <w:rFonts w:ascii="Times New Roman" w:hAnsi="Times New Roman" w:cs="Times New Roman"/>
              </w:rPr>
              <w:t xml:space="preserve">Vocabulary size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k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, </w:t>
            </w:r>
            <w:r w:rsidRPr="00C66B35">
              <w:rPr>
                <w:rFonts w:ascii="Times New Roman" w:hAnsi="Times New Roman" w:cs="Times New Roman"/>
              </w:rPr>
              <w:t xml:space="preserve">Corpus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>D</w:t>
            </w:r>
            <w:r w:rsidRPr="00C66B35">
              <w:rPr>
                <w:rFonts w:ascii="Times New Roman" w:hAnsi="Times New Roman" w:cs="Times New Roman"/>
              </w:rPr>
              <w:t xml:space="preserve">, Maximum Iteration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maxiter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  <w:lang w:val="de-DE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PREPROCESS(D)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>0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3: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while </w:t>
            </w:r>
            <w:r w:rsidRPr="00C66B35">
              <w:rPr>
                <w:rFonts w:ascii="Times New Roman" w:hAnsi="Times New Roman" w:cs="Times New Roman"/>
                <w:b/>
                <w:bCs/>
                <w:iCs/>
                <w:lang w:val="nb-NO"/>
              </w:rPr>
              <w:t>|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V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  <w:lang w:val="nb-NO"/>
              </w:rPr>
              <w:t xml:space="preserve">|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&lt; </w:t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k 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Cs/>
                <w:u w:val="single"/>
              </w:rPr>
              <w:t>&lt;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maxiter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4: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(F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>C (t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sv-SE"/>
              </w:rPr>
              <w:t xml:space="preserve"> l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 xml:space="preserve">, t 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))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es-ES_tradnl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es-ES_tradnl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lastRenderedPageBreak/>
              <w:t>6: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lang w:val="es-ES_tradnl"/>
              </w:rPr>
              <w:t>: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da-DK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7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7: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ru-RU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8: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el-GR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i </w:t>
            </w:r>
            <w:r w:rsidRPr="00C66B35">
              <w:rPr>
                <w:rFonts w:ascii="Times New Roman" w:hAnsi="Times New Roman" w:cs="Times New Roman"/>
              </w:rPr>
              <w:t>+ 1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9: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end while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  <w:lang w:val="it-IT"/>
              </w:rPr>
              <w:t xml:space="preserve">return </w:t>
            </w:r>
            <w:r w:rsidRPr="00C66B35">
              <w:rPr>
                <w:rFonts w:ascii="Times New Roman" w:hAnsi="Times New Roman" w:cs="Times New Roman"/>
                <w:lang w:val="sv-SE"/>
              </w:rPr>
              <w:t>V</w:t>
            </w:r>
          </w:p>
        </w:tc>
        <w:tc>
          <w:tcPr>
            <w:tcW w:w="245" w:type="dxa"/>
            <w:tcBorders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3780" w:type="dxa"/>
          </w:tcPr>
          <w:p w:rsidR="00977949" w:rsidRPr="007B6880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Input: </w:t>
            </w:r>
            <w:r w:rsidRPr="007B6880">
              <w:rPr>
                <w:rFonts w:ascii="Times New Roman" w:hAnsi="Times New Roman" w:cs="Times New Roman"/>
                <w:lang w:val="en-IN"/>
              </w:rPr>
              <w:t xml:space="preserve">Corpus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D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V</w:t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</w:rPr>
              <w:t>{}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b/>
                <w:bCs/>
                <w:lang w:val="nb-NO"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sym w:font="Symbol" w:char="F020"/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split(D, delimiter=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" ")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3: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h </w:t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112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4: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el-GR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el-GR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h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6: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ab/>
              <w:t xml:space="preserve">return </w:t>
            </w:r>
            <w:r w:rsidRPr="00C66B35">
              <w:rPr>
                <w:rFonts w:ascii="Times New Roman" w:hAnsi="Times New Roman" w:cs="Times New Roman"/>
              </w:rPr>
              <w:t>V</w:t>
            </w:r>
          </w:p>
        </w:tc>
      </w:tr>
      <w:bookmarkEnd w:id="8"/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</w:t>
      </w: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merging</w:t>
      </w:r>
      <w:r>
        <w:t xml:space="preserve"> </w:t>
      </w:r>
      <w:r>
        <w:t>characters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characters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iteration.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maximising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purely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frequency,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maximise</w:t>
      </w:r>
      <w:r>
        <w:t xml:space="preserve"> </w:t>
      </w:r>
      <w:r>
        <w:t>the</w:t>
      </w:r>
      <w:r>
        <w:t xml:space="preserve"> </w:t>
      </w:r>
      <w:r>
        <w:t>likelihood</w:t>
      </w:r>
      <w:r>
        <w:t xml:space="preserve"> </w:t>
      </w:r>
      <w:r>
        <w:t>of</w:t>
      </w:r>
      <w:r>
        <w:t xml:space="preserve"> </w:t>
      </w:r>
      <w:r>
        <w:t>improving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subword's</w:t>
      </w:r>
      <w:r>
        <w:t xml:space="preserve"> </w:t>
      </w:r>
      <w:r>
        <w:t>coverage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probabilistic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Tokeniser.</w:t>
      </w:r>
      <w:r>
        <w:t xml:space="preserve"> </w:t>
      </w:r>
      <w:r>
        <w:t>Keeping</w:t>
      </w:r>
      <w:r>
        <w:t xml:space="preserve"> </w:t>
      </w:r>
      <w:r>
        <w:t>the</w:t>
      </w:r>
      <w:r>
        <w:t xml:space="preserve"> </w:t>
      </w:r>
      <w:r>
        <w:t>rest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process</w:t>
      </w:r>
      <w:r>
        <w:t xml:space="preserve"> </w:t>
      </w:r>
      <w:r>
        <w:t>the</w:t>
      </w:r>
      <w:r>
        <w:t xml:space="preserve"> </w:t>
      </w:r>
      <w:r>
        <w:t>same,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modification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t>introduces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replacing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Algorithm</w:t>
      </w:r>
      <w:r>
        <w:t xml:space="preserve"> </w:t>
      </w:r>
      <w:r>
        <w:t>1</w:t>
      </w:r>
      <w:r>
        <w:t xml:space="preserve"> </w:t>
      </w:r>
      <w:r>
        <w:t>at</w:t>
      </w:r>
      <w:r>
        <w:t xml:space="preserve"> </w:t>
      </w:r>
      <w:r>
        <w:t>step</w:t>
      </w:r>
      <w:r>
        <w:t xml:space="preserve"> </w:t>
      </w:r>
      <w:r>
        <w:t>4</w:t>
      </w:r>
      <w:r>
        <w:t xml:space="preserve"> </w:t>
      </w:r>
      <w:r>
        <w:t>with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dividing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rPr>
          <w:color w:val="FF0000"/>
        </w:rPr>
        <w:t>Σ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co-occurring</w:t>
      </w:r>
      <w:r>
        <w:t xml:space="preserve"> </w:t>
      </w:r>
      <w:r>
        <w:t>pair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product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frequency</w:t>
      </w:r>
      <w:r>
        <w:t xml:space="preserve"> </w:t>
      </w:r>
      <w:r>
        <w:t>counts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2.2),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penalises</w:t>
      </w:r>
      <w:r>
        <w:t xml:space="preserve"> </w:t>
      </w:r>
      <w:r>
        <w:t>those</w:t>
      </w:r>
      <w:r>
        <w:t xml:space="preserve"> </w:t>
      </w:r>
      <w:r>
        <w:t>pairs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highly</w:t>
      </w:r>
      <w:r>
        <w:t xml:space="preserve"> </w:t>
      </w:r>
      <w:r>
        <w:t>frequent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words,</w:t>
      </w:r>
      <w:r>
        <w:t xml:space="preserve"> </w:t>
      </w:r>
      <w:r>
        <w:t>if</w:t>
      </w:r>
      <w:r>
        <w:t xml:space="preserve"> </w:t>
      </w:r>
      <w:r>
        <w:t>particular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high</w:t>
      </w:r>
      <w:r>
        <w:t xml:space="preserve"> </w:t>
      </w:r>
      <w:r>
        <w:t>frequency,</w:t>
      </w:r>
      <w:r>
        <w:t xml:space="preserve"> </w:t>
      </w:r>
      <w:r>
        <w:t>then</w:t>
      </w:r>
      <w:r>
        <w:t xml:space="preserve"> </w:t>
      </w:r>
      <w:r>
        <w:t>their</w:t>
      </w:r>
      <w:r>
        <w:t xml:space="preserve"> </w:t>
      </w:r>
      <w:r>
        <w:t>combination</w:t>
      </w:r>
      <w:r>
        <w:t xml:space="preserve"> </w:t>
      </w:r>
      <w:r>
        <w:t>provides</w:t>
      </w:r>
      <w:r>
        <w:t xml:space="preserve"> </w:t>
      </w:r>
      <w:r>
        <w:t>lesser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compared</w:t>
      </w:r>
      <w:r>
        <w:t xml:space="preserve"> </w:t>
      </w:r>
      <w:r>
        <w:t>to</w:t>
      </w:r>
      <w:r>
        <w:t xml:space="preserve"> </w:t>
      </w:r>
      <w:r>
        <w:t>combining</w:t>
      </w:r>
      <w:r>
        <w:t xml:space="preserve"> </w:t>
      </w:r>
      <w:r>
        <w:t>less</w:t>
      </w:r>
      <w:r>
        <w:t xml:space="preserve"> </w:t>
      </w:r>
      <w:r>
        <w:t>frequent</w:t>
      </w:r>
      <w:r>
        <w:t xml:space="preserve"> </w:t>
      </w:r>
      <w:r>
        <w:t>terms.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methods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examined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preprocessed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individual</w:t>
      </w:r>
      <w:r>
        <w:t xml:space="preserve"> </w:t>
      </w:r>
      <w:r>
        <w:t>word</w:t>
      </w:r>
      <w:r>
        <w:t xml:space="preserve"> </w:t>
      </w:r>
      <w:r>
        <w:t>level,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assumption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contains</w:t>
      </w:r>
      <w:r>
        <w:t xml:space="preserve"> </w:t>
      </w:r>
      <w:r>
        <w:t>spaces</w:t>
      </w:r>
      <w:r>
        <w:t xml:space="preserve"> </w:t>
      </w:r>
      <w:r>
        <w:t>as</w:t>
      </w:r>
      <w:r>
        <w:t xml:space="preserve"> </w:t>
      </w:r>
      <w:r>
        <w:t>delimiters.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some</w:t>
      </w:r>
      <w:r>
        <w:t xml:space="preserve"> </w:t>
      </w:r>
      <w:r>
        <w:t>languages,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Japanese,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space</w:t>
      </w:r>
      <w:r>
        <w:t xml:space="preserve"> </w:t>
      </w:r>
      <w:r>
        <w:t>delimitation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available.</w:t>
      </w:r>
      <w:r>
        <w:t xml:space="preserve"> </w:t>
      </w:r>
      <w:r>
        <w:t>Thus,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language-agnostic/space-agnostic</w:t>
      </w:r>
      <w:r>
        <w:t xml:space="preserve"> </w:t>
      </w:r>
      <w:r>
        <w:t>approach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incorporates</w:t>
      </w:r>
      <w:r>
        <w:t xml:space="preserve"> </w:t>
      </w:r>
      <w:r>
        <w:t>a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setup.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employs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Normalization</w:t>
      </w:r>
      <w:r>
        <w:t xml:space="preserve"> </w:t>
      </w:r>
      <w:r>
        <w:t>to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  <w:r>
        <w:t xml:space="preserve"> </w:t>
      </w:r>
      <w:r>
        <w:t>It</w:t>
      </w:r>
      <w:r>
        <w:t xml:space="preserve"> </w:t>
      </w:r>
      <w:r>
        <w:t>employs</w:t>
      </w:r>
      <w:r>
        <w:t xml:space="preserve"> </w:t>
      </w:r>
      <w:r>
        <w:t>heap</w:t>
      </w:r>
      <w:r>
        <w:t xml:space="preserve"> </w:t>
      </w:r>
      <w:r>
        <w:t>sort</w:t>
      </w:r>
      <w:r>
        <w:t xml:space="preserve"> </w:t>
      </w:r>
      <w:r>
        <w:t>to</w:t>
      </w:r>
      <w:r>
        <w:t xml:space="preserve"> </w:t>
      </w:r>
      <w:r>
        <w:t>keep</w:t>
      </w:r>
      <w:r>
        <w:t xml:space="preserve"> </w:t>
      </w:r>
      <w:r>
        <w:t>track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size.</w:t>
      </w:r>
      <w:r>
        <w:t xml:space="preserve"> </w:t>
      </w:r>
      <w:r>
        <w:t>But</w:t>
      </w:r>
      <w:r>
        <w:t xml:space="preserve"> </w:t>
      </w:r>
      <w:r>
        <w:t>most</w:t>
      </w:r>
      <w:r>
        <w:t xml:space="preserve"> </w:t>
      </w:r>
      <w:r>
        <w:t>importantly,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WordPiece,</w:t>
      </w:r>
      <w:r>
        <w:t xml:space="preserve"> </w:t>
      </w:r>
      <w:r>
        <w:t>which</w:t>
      </w:r>
      <w:r>
        <w:t xml:space="preserve"> </w:t>
      </w:r>
      <w:r>
        <w:t>employ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pre-tokenisation</w:t>
      </w:r>
      <w:r>
        <w:t xml:space="preserve"> </w:t>
      </w:r>
      <w:r>
        <w:t>step</w:t>
      </w:r>
      <w:r>
        <w:t xml:space="preserve"> </w:t>
      </w:r>
      <w:r>
        <w:rPr>
          <w:color w:val="FF0000"/>
        </w:rPr>
        <w:t>(Step</w:t>
      </w:r>
      <w:r>
        <w:t xml:space="preserve"> </w:t>
      </w:r>
      <w:r>
        <w:t>2,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1),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is</w:t>
      </w:r>
      <w:r>
        <w:t xml:space="preserve"> </w:t>
      </w:r>
      <w:r>
        <w:t>capable</w:t>
      </w:r>
      <w:r>
        <w:t xml:space="preserve"> </w:t>
      </w:r>
      <w:r>
        <w:t>of</w:t>
      </w:r>
      <w:r>
        <w:t xml:space="preserve"> </w:t>
      </w:r>
      <w:r>
        <w:t>working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2.5</w:t>
      </w:r>
      <w:r>
        <w:t xml:space="preserve"> </w:t>
      </w:r>
      <w:r>
        <w:t>Syntactics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Oxford</w:t>
      </w:r>
      <w:r>
        <w:t xml:space="preserve"> </w:t>
      </w:r>
      <w:r>
        <w:t>Dictionary,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'syntax'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rules/grammar</w:t>
      </w:r>
      <w:r>
        <w:t xml:space="preserve"> </w:t>
      </w:r>
      <w:r>
        <w:t>that</w:t>
      </w:r>
      <w:r>
        <w:t xml:space="preserve"> </w:t>
      </w:r>
      <w:r>
        <w:t>state</w:t>
      </w:r>
      <w:r>
        <w:t xml:space="preserve"> </w:t>
      </w:r>
      <w:r>
        <w:t>how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and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sentences.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grouping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order.</w:t>
      </w:r>
      <w:r>
        <w:t xml:space="preserve"> </w:t>
      </w:r>
      <w:r>
        <w:t>An</w:t>
      </w:r>
      <w:r>
        <w:t xml:space="preserve"> </w:t>
      </w:r>
      <w:r>
        <w:t>English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(NP)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(VP).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rPr>
          <w:color w:val="FF0000"/>
        </w:rPr>
        <w:t>demolished',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'neighbourhood'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combined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neighbourhood'.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'is</w:t>
      </w:r>
      <w:r>
        <w:t xml:space="preserve"> </w:t>
      </w:r>
      <w:r>
        <w:t>being</w:t>
      </w:r>
      <w:r>
        <w:t xml:space="preserve"> </w:t>
      </w:r>
      <w:r>
        <w:t>demolished'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phrase.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sentence</w:t>
      </w:r>
      <w:r>
        <w:t xml:space="preserve"> </w:t>
      </w:r>
      <w:r>
        <w:t>can</w:t>
      </w:r>
      <w:r>
        <w:t xml:space="preserve"> </w:t>
      </w:r>
      <w:r>
        <w:t>syntactically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V</w:t>
      </w:r>
      <w:r>
        <w:t xml:space="preserve"> </w:t>
      </w:r>
      <w:r>
        <w:t>P,</w:t>
      </w:r>
      <w:r>
        <w:t xml:space="preserve"> </w:t>
      </w:r>
      <w:r>
        <w:t>with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further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N</w:t>
      </w:r>
      <w:r>
        <w:t xml:space="preserve"> </w:t>
      </w:r>
      <w:r>
        <w:t>P.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mapping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groups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(phrases)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grammatical</w:t>
      </w:r>
      <w:r>
        <w:t xml:space="preserve"> </w:t>
      </w:r>
      <w:r>
        <w:t>units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syntax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linear</w:t>
      </w:r>
      <w:r>
        <w:t xml:space="preserve"> </w:t>
      </w:r>
      <w:r>
        <w:t>representation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decompose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tree,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leave</w:t>
      </w:r>
      <w:r>
        <w:t xml:space="preserve"> </w:t>
      </w:r>
      <w:r>
        <w:t>nodes,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constituents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intermediate</w:t>
      </w:r>
      <w:r>
        <w:t xml:space="preserve"> </w:t>
      </w:r>
      <w:r>
        <w:t>nodes,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three</w:t>
      </w:r>
      <w:r>
        <w:t xml:space="preserve"> </w:t>
      </w:r>
      <w:r>
        <w:t>ways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tree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parsed.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2.4:</w:t>
      </w:r>
      <w:r>
        <w:t xml:space="preserve"> </w:t>
      </w:r>
      <w:r>
        <w:t>Constituent</w:t>
      </w:r>
      <w:r>
        <w:t xml:space="preserve"> </w:t>
      </w:r>
      <w:r>
        <w:t>Parsing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performing</w:t>
      </w:r>
      <w:r>
        <w:t xml:space="preserve"> </w:t>
      </w:r>
      <w:r>
        <w:t>POS</w:t>
      </w:r>
      <w:r>
        <w:t xml:space="preserve"> </w:t>
      </w:r>
      <w:r>
        <w:t>tagging</w:t>
      </w:r>
      <w:r>
        <w:t xml:space="preserve"> </w:t>
      </w:r>
      <w:r>
        <w:t>and</w:t>
      </w:r>
      <w:r>
        <w:t xml:space="preserve"> </w:t>
      </w:r>
      <w:r>
        <w:t>constituency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implicitly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adequate</w:t>
      </w:r>
      <w:r>
        <w:t xml:space="preserve"> </w:t>
      </w:r>
      <w:r>
        <w:t>tags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Still,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was</w:t>
      </w:r>
      <w:r>
        <w:t xml:space="preserve"> </w:t>
      </w:r>
      <w:r>
        <w:t>insufficient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questions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or</w:t>
      </w:r>
      <w:r>
        <w:t xml:space="preserve"> </w:t>
      </w:r>
      <w:r>
        <w:t>Where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kept?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mark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mouseate–cheese-drawer</w:t>
      </w:r>
      <w:r>
        <w:t xml:space="preserve"> </w:t>
      </w:r>
      <w:r>
        <w:t>explicitly.</w:t>
      </w:r>
      <w:r>
        <w:t xml:space="preserve"> </w:t>
      </w:r>
      <w:r>
        <w:t>Being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state</w:t>
      </w:r>
      <w:r>
        <w:t xml:space="preserve"> </w:t>
      </w:r>
      <w:r>
        <w:t>the</w:t>
      </w:r>
      <w:r>
        <w:t xml:space="preserve"> </w:t>
      </w:r>
      <w:r>
        <w:t>subjects</w:t>
      </w:r>
      <w:r>
        <w:t xml:space="preserve"> </w:t>
      </w:r>
      <w:r>
        <w:t>and</w:t>
      </w:r>
      <w:r>
        <w:t xml:space="preserve"> </w:t>
      </w:r>
      <w:r>
        <w:t>objects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sentence,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them,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dependency</w:t>
      </w:r>
      <w:r>
        <w:t xml:space="preserve"> </w:t>
      </w:r>
      <w:r>
        <w:t>parsing.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grammar</w:t>
      </w:r>
      <w:r>
        <w:t xml:space="preserve"> </w:t>
      </w:r>
      <w:r>
        <w:t>describes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relationship</w:t>
      </w:r>
      <w:r>
        <w:t xml:space="preserve"> </w:t>
      </w:r>
      <w:r>
        <w:t>that</w:t>
      </w:r>
      <w:r>
        <w:t xml:space="preserve"> </w:t>
      </w:r>
      <w:r>
        <w:t>holds</w:t>
      </w:r>
      <w:r>
        <w:t xml:space="preserve"> </w:t>
      </w:r>
      <w:r>
        <w:t>between</w:t>
      </w:r>
      <w:r>
        <w:t xml:space="preserve"> </w:t>
      </w:r>
      <w:r>
        <w:t>words.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relations</w:t>
      </w:r>
      <w:r>
        <w:t xml:space="preserve"> </w:t>
      </w:r>
      <w:r>
        <w:t>thus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proxy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text.</w:t>
      </w:r>
      <w:r>
        <w:t xml:space="preserve"> </w:t>
      </w:r>
      <w:r>
        <w:t>These</w:t>
      </w:r>
      <w:r>
        <w:t xml:space="preserve"> </w:t>
      </w:r>
      <w:r>
        <w:t>binary</w:t>
      </w:r>
      <w:r>
        <w:t xml:space="preserve"> </w:t>
      </w:r>
      <w:r>
        <w:t>relations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dependent.</w:t>
      </w:r>
      <w:r>
        <w:t xml:space="preserve"> </w:t>
      </w:r>
      <w:r>
        <w:t>The</w:t>
      </w:r>
      <w:r>
        <w:t xml:space="preserve"> </w:t>
      </w:r>
      <w:r>
        <w:t>head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constituent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noun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noun</w:t>
      </w:r>
      <w:r>
        <w:t xml:space="preserve"> </w:t>
      </w:r>
      <w:r>
        <w:t>phrase,</w:t>
      </w:r>
      <w:r>
        <w:t xml:space="preserve"> </w:t>
      </w:r>
      <w:r>
        <w:t>verb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verb</w:t>
      </w:r>
      <w:r>
        <w:t xml:space="preserve"> </w:t>
      </w:r>
      <w:r>
        <w:rPr>
          <w:color w:val="FF0000"/>
        </w:rPr>
        <w:t>phrase).</w:t>
      </w:r>
      <w:r>
        <w:t xml:space="preserve"> </w:t>
      </w:r>
      <w:r>
        <w:t>All</w:t>
      </w:r>
      <w:r>
        <w:t xml:space="preserve"> </w:t>
      </w:r>
      <w:r>
        <w:t>other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head.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tree,</w:t>
      </w:r>
      <w:r>
        <w:t xml:space="preserve"> </w:t>
      </w:r>
      <w:r>
        <w:t>the</w:t>
      </w:r>
      <w:r>
        <w:t xml:space="preserve"> </w:t>
      </w:r>
      <w:r>
        <w:t>heads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immediately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them.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follow</w:t>
      </w:r>
      <w:r>
        <w:t xml:space="preserve"> </w:t>
      </w:r>
      <w:r>
        <w:t>a</w:t>
      </w:r>
      <w:r>
        <w:t xml:space="preserve"> </w:t>
      </w:r>
      <w:r>
        <w:t>unique</w:t>
      </w:r>
      <w:r>
        <w:t xml:space="preserve"> </w:t>
      </w:r>
      <w:r>
        <w:t>directed</w:t>
      </w:r>
      <w:r>
        <w:t xml:space="preserve"> </w:t>
      </w:r>
      <w:r>
        <w:t>path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is</w:t>
      </w:r>
      <w:r>
        <w:t xml:space="preserve"> </w:t>
      </w:r>
      <w:r>
        <w:t>flexible</w:t>
      </w:r>
      <w:r>
        <w:t xml:space="preserve"> </w:t>
      </w:r>
      <w:r>
        <w:t>with</w:t>
      </w:r>
      <w:r>
        <w:t xml:space="preserve"> </w:t>
      </w:r>
      <w:r>
        <w:t>word</w:t>
      </w:r>
      <w:r>
        <w:t xml:space="preserve"> </w:t>
      </w:r>
      <w:r>
        <w:t>order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helpful</w:t>
      </w:r>
      <w:r>
        <w:t xml:space="preserve"> </w:t>
      </w:r>
      <w:r>
        <w:t>in</w:t>
      </w:r>
      <w:r>
        <w:t xml:space="preserve"> </w:t>
      </w:r>
      <w:r>
        <w:t>parsing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Figure</w:t>
      </w:r>
      <w:r>
        <w:t xml:space="preserve"> </w:t>
      </w:r>
      <w:r>
        <w:t>2.5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drawer'.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parsing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through</w:t>
      </w:r>
      <w:r>
        <w:t xml:space="preserve"> </w:t>
      </w:r>
      <w:r>
        <w:t>transition-based</w:t>
      </w:r>
      <w:r>
        <w:t xml:space="preserve"> </w:t>
      </w:r>
      <w:r>
        <w:t>state</w:t>
      </w:r>
      <w:r>
        <w:t xml:space="preserve"> </w:t>
      </w:r>
      <w:r>
        <w:t>spaces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stacks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dependency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graph-based</w:t>
      </w:r>
      <w:r>
        <w:t xml:space="preserve"> </w:t>
      </w:r>
      <w:r>
        <w:t>methods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maximum</w:t>
      </w:r>
      <w:r>
        <w:t xml:space="preserve"> </w:t>
      </w:r>
      <w:r>
        <w:t>spanning</w:t>
      </w:r>
      <w:r>
        <w:t xml:space="preserve"> </w:t>
      </w:r>
      <w:r>
        <w:t>trees.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1F6123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2.5: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drawer.'</w:t>
      </w:r>
      <w:r>
        <w:t xml:space="preserve"> </w:t>
      </w:r>
      <w:r>
        <w:t>The</w:t>
      </w:r>
      <w:r>
        <w:t xml:space="preserve"> </w:t>
      </w:r>
      <w:r>
        <w:t>labels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arcs</w:t>
      </w:r>
      <w:r>
        <w:t xml:space="preserve"> </w:t>
      </w:r>
      <w:r>
        <w:t>are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Universal</w:t>
      </w:r>
      <w:r>
        <w:t xml:space="preserve"> </w:t>
      </w:r>
      <w:r>
        <w:t>Dependency</w:t>
      </w:r>
      <w:r>
        <w:t xml:space="preserve"> </w:t>
      </w:r>
      <w:r>
        <w:t>nomenclature</w:t>
      </w:r>
      <w:r>
        <w:t xml:space="preserve"> </w:t>
      </w:r>
      <w:r>
        <w:t>for</w:t>
      </w:r>
      <w:r>
        <w:t xml:space="preserve"> </w:t>
      </w:r>
      <w:r>
        <w:t>grammatical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2.6</w:t>
      </w:r>
      <w:r>
        <w:t xml:space="preserve"> </w:t>
      </w:r>
      <w:r>
        <w:t>Semantics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how</w:t>
      </w:r>
      <w:r>
        <w:t xml:space="preserve"> </w:t>
      </w:r>
      <w:r>
        <w:t>grammatical</w:t>
      </w:r>
      <w:r>
        <w:t xml:space="preserve"> </w:t>
      </w:r>
      <w:r>
        <w:t>abstractions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answer</w:t>
      </w:r>
      <w:r>
        <w:t xml:space="preserve"> </w:t>
      </w:r>
      <w:r>
        <w:t>simple</w:t>
      </w:r>
      <w:r>
        <w:t xml:space="preserve"> </w:t>
      </w:r>
      <w:r>
        <w:t>questions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to</w:t>
      </w:r>
      <w:r>
        <w:t xml:space="preserve"> </w:t>
      </w:r>
      <w:r>
        <w:t>ask</w:t>
      </w:r>
      <w:r>
        <w:t xml:space="preserve"> </w:t>
      </w:r>
      <w:r>
        <w:t>Which</w:t>
      </w:r>
      <w:r>
        <w:t xml:space="preserve"> </w:t>
      </w:r>
      <w:r>
        <w:t>furniture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referred</w:t>
      </w:r>
      <w:r>
        <w:t xml:space="preserve"> </w:t>
      </w:r>
      <w:r>
        <w:t>to?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'furniture'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'drawer'</w:t>
      </w:r>
      <w:r>
        <w:t xml:space="preserve"> </w:t>
      </w:r>
      <w:r>
        <w:t>being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established.</w:t>
      </w:r>
      <w:r>
        <w:t xml:space="preserve"> </w:t>
      </w:r>
      <w:r>
        <w:t>This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establishing</w:t>
      </w:r>
      <w:r>
        <w:t xml:space="preserve"> </w:t>
      </w:r>
      <w:r>
        <w:t>closeness</w:t>
      </w:r>
      <w:r>
        <w:t xml:space="preserve"> </w:t>
      </w:r>
      <w:r>
        <w:t>of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linguistically</w:t>
      </w:r>
      <w:r>
        <w:t xml:space="preserve"> </w:t>
      </w:r>
      <w:r>
        <w:t>or</w:t>
      </w:r>
      <w:r>
        <w:t xml:space="preserve"> </w:t>
      </w:r>
      <w:r>
        <w:t>grammatically</w:t>
      </w:r>
      <w:r>
        <w:t xml:space="preserve"> </w:t>
      </w:r>
      <w:r>
        <w:t>not</w:t>
      </w:r>
      <w:r>
        <w:t xml:space="preserve"> </w:t>
      </w:r>
      <w:r>
        <w:t>appear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semantic</w:t>
      </w:r>
      <w:r>
        <w:t xml:space="preserve"> </w:t>
      </w:r>
      <w:r>
        <w:t>similarity.</w:t>
      </w:r>
      <w:r>
        <w:t xml:space="preserve"> </w:t>
      </w:r>
      <w:r>
        <w:t>Semantics,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meaning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entity</w:t>
      </w:r>
      <w:r>
        <w:t xml:space="preserve"> </w:t>
      </w:r>
      <w:r>
        <w:t>under</w:t>
      </w:r>
      <w:r>
        <w:t xml:space="preserve"> </w:t>
      </w:r>
      <w:r>
        <w:t>consideration.</w:t>
      </w:r>
      <w:r>
        <w:t xml:space="preserve"> </w:t>
      </w:r>
      <w:r>
        <w:t>Semantics</w:t>
      </w:r>
      <w:r>
        <w:t xml:space="preserve"> </w:t>
      </w:r>
      <w:r>
        <w:t>help</w:t>
      </w:r>
      <w:r>
        <w:t xml:space="preserve"> </w:t>
      </w:r>
      <w:r>
        <w:t>access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that</w:t>
      </w:r>
      <w:r>
        <w:t xml:space="preserve"> </w:t>
      </w:r>
      <w:r>
        <w:t>different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when</w:t>
      </w:r>
      <w:r>
        <w:t xml:space="preserve"> </w:t>
      </w:r>
      <w:r>
        <w:t>present</w:t>
      </w:r>
      <w:r>
        <w:t xml:space="preserve"> </w:t>
      </w:r>
      <w:r>
        <w:t>together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presented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stimulus</w:t>
      </w:r>
      <w:r>
        <w:t xml:space="preserve"> </w:t>
      </w:r>
      <w:r>
        <w:t>word,</w:t>
      </w:r>
      <w:r>
        <w:t xml:space="preserve"> </w:t>
      </w:r>
      <w:r>
        <w:t>'bank',</w:t>
      </w:r>
      <w:r>
        <w:t xml:space="preserve"> </w:t>
      </w:r>
      <w:r>
        <w:t>we</w:t>
      </w:r>
      <w:r>
        <w:t xml:space="preserve"> </w:t>
      </w:r>
      <w:r>
        <w:t>think</w:t>
      </w:r>
      <w:r>
        <w:t xml:space="preserve"> </w:t>
      </w:r>
      <w:r>
        <w:t>of</w:t>
      </w:r>
      <w:r>
        <w:t xml:space="preserve"> </w:t>
      </w:r>
      <w:r>
        <w:t>other</w:t>
      </w:r>
      <w:r>
        <w:t xml:space="preserve"> </w:t>
      </w:r>
      <w:r>
        <w:t>response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t>'money',</w:t>
      </w:r>
      <w:r>
        <w:t xml:space="preserve"> </w:t>
      </w:r>
      <w:r>
        <w:t>'river',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'blood'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stimulus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used.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evolves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central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explaining</w:t>
      </w:r>
      <w:r>
        <w:t xml:space="preserve"> </w:t>
      </w:r>
      <w:r>
        <w:t>these</w:t>
      </w:r>
      <w:r>
        <w:t xml:space="preserve"> </w:t>
      </w:r>
      <w:r>
        <w:t>relations.</w:t>
      </w:r>
      <w:r>
        <w:t xml:space="preserve"> </w:t>
      </w:r>
      <w:r>
        <w:t>Here,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relationship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meaning.</w:t>
      </w:r>
      <w:r>
        <w:t xml:space="preserve"> </w:t>
      </w:r>
      <w:r>
        <w:t>Semantics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but</w:t>
      </w:r>
      <w:r>
        <w:t xml:space="preserve"> </w:t>
      </w:r>
      <w:r>
        <w:t>also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combine</w:t>
      </w:r>
      <w:r>
        <w:t xml:space="preserve"> </w:t>
      </w:r>
      <w:r>
        <w:t>words</w:t>
      </w:r>
      <w:r>
        <w:t xml:space="preserve"> </w:t>
      </w:r>
      <w:r>
        <w:t>into</w:t>
      </w:r>
      <w:r>
        <w:t xml:space="preserve"> </w:t>
      </w:r>
      <w:r>
        <w:t>meaningful</w:t>
      </w:r>
      <w:r>
        <w:t xml:space="preserve"> </w:t>
      </w:r>
      <w:r>
        <w:t>phrases</w:t>
      </w:r>
      <w:r>
        <w:t xml:space="preserve"> </w:t>
      </w:r>
      <w:r>
        <w:t>and</w:t>
      </w:r>
      <w:r>
        <w:t xml:space="preserve"> </w:t>
      </w:r>
      <w:r>
        <w:t>sentences.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'not</w:t>
      </w:r>
      <w:r>
        <w:t xml:space="preserve"> </w:t>
      </w:r>
      <w:r>
        <w:t>honest'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'dishonest'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connotation/semantics</w:t>
      </w:r>
      <w:r>
        <w:t xml:space="preserve"> </w:t>
      </w:r>
      <w:r>
        <w:t>even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lexically</w:t>
      </w:r>
      <w:r>
        <w:t xml:space="preserve"> </w:t>
      </w:r>
      <w:r>
        <w:t>different.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parsing</w:t>
      </w:r>
      <w:r>
        <w:t xml:space="preserve"> </w:t>
      </w:r>
      <w:r>
        <w:t>involves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logical</w:t>
      </w:r>
      <w:r>
        <w:t xml:space="preserve"> </w:t>
      </w:r>
      <w:r>
        <w:t>form</w:t>
      </w:r>
      <w:r>
        <w:t xml:space="preserve"> </w:t>
      </w:r>
      <w:r>
        <w:t>that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real-world</w:t>
      </w:r>
      <w:r>
        <w:t xml:space="preserve"> </w:t>
      </w:r>
      <w:r>
        <w:t>concepts.</w:t>
      </w:r>
      <w:r>
        <w:t xml:space="preserve"> </w:t>
      </w:r>
      <w:r>
        <w:t>Unlike</w:t>
      </w:r>
      <w:r>
        <w:t xml:space="preserve"> </w:t>
      </w:r>
      <w:r>
        <w:t>syntactic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which</w:t>
      </w:r>
      <w:r>
        <w:t xml:space="preserve"> </w:t>
      </w:r>
      <w:r>
        <w:t>focus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grammar,</w:t>
      </w:r>
      <w:r>
        <w:t xml:space="preserve"> </w:t>
      </w:r>
      <w:r>
        <w:t>semantic</w:t>
      </w:r>
      <w:r>
        <w:t xml:space="preserve"> </w:t>
      </w:r>
      <w:r>
        <w:t>parsing</w:t>
      </w:r>
      <w:r>
        <w:t xml:space="preserve"> </w:t>
      </w:r>
      <w:r>
        <w:t>methods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extract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and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parser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formal</w:t>
      </w:r>
      <w:r>
        <w:t xml:space="preserve"> </w:t>
      </w:r>
      <w:r>
        <w:t>knowledge</w:t>
      </w:r>
      <w:r>
        <w:t xml:space="preserve"> </w:t>
      </w:r>
      <w:r>
        <w:t>representation</w:t>
      </w:r>
      <w:r>
        <w:t xml:space="preserve"> </w:t>
      </w:r>
      <w:r>
        <w:t>technique</w:t>
      </w:r>
      <w:r>
        <w:t xml:space="preserve"> </w:t>
      </w:r>
      <w:r>
        <w:t>and</w:t>
      </w:r>
      <w:r>
        <w:t xml:space="preserve"> </w:t>
      </w:r>
      <w:r>
        <w:t>an</w:t>
      </w:r>
      <w:r>
        <w:t xml:space="preserve"> </w:t>
      </w:r>
      <w:r>
        <w:t>inference</w:t>
      </w:r>
      <w:r>
        <w:t xml:space="preserve"> </w:t>
      </w:r>
      <w:r>
        <w:t>mechanism.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ways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language</w:t>
      </w:r>
      <w:r>
        <w:t xml:space="preserve"> </w:t>
      </w:r>
      <w:r>
        <w:t>formally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translating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predicates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sense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Even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relationships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these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make</w:t>
      </w:r>
      <w:r>
        <w:t xml:space="preserve"> </w:t>
      </w:r>
      <w:r>
        <w:t>sense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own.</w:t>
      </w:r>
      <w:r>
        <w:t xml:space="preserve"> </w:t>
      </w:r>
      <w:r>
        <w:t>An</w:t>
      </w:r>
      <w:r>
        <w:t xml:space="preserve"> </w:t>
      </w:r>
      <w:r>
        <w:t>external</w:t>
      </w:r>
      <w:r>
        <w:t xml:space="preserve"> </w:t>
      </w:r>
      <w:r>
        <w:t>knowledge</w:t>
      </w:r>
      <w:r>
        <w:t xml:space="preserve"> </w:t>
      </w:r>
      <w:r>
        <w:t>source</w:t>
      </w:r>
      <w:r>
        <w:t xml:space="preserve"> </w:t>
      </w:r>
      <w:r>
        <w:t>is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these</w:t>
      </w:r>
      <w:r>
        <w:t xml:space="preserve"> </w:t>
      </w:r>
      <w:r>
        <w:t>predicates</w:t>
      </w:r>
      <w:r>
        <w:t xml:space="preserve"> </w:t>
      </w:r>
      <w:r>
        <w:t>and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logic.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briefly</w:t>
      </w:r>
      <w:r>
        <w:t xml:space="preserve"> </w:t>
      </w:r>
      <w:r>
        <w:t>describe</w:t>
      </w:r>
      <w:r>
        <w:t xml:space="preserve"> </w:t>
      </w:r>
      <w:r>
        <w:t>three</w:t>
      </w:r>
      <w:r>
        <w:t xml:space="preserve"> </w:t>
      </w:r>
      <w:r>
        <w:t>techniques</w:t>
      </w:r>
      <w:r>
        <w:t xml:space="preserve"> </w:t>
      </w:r>
      <w:r>
        <w:t>for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parsing—decomposition,</w:t>
      </w:r>
      <w:r>
        <w:t xml:space="preserve"> </w:t>
      </w:r>
      <w:r>
        <w:t>ontology,</w:t>
      </w:r>
      <w:r>
        <w:t xml:space="preserve"> </w:t>
      </w:r>
      <w:r>
        <w:t>and</w:t>
      </w:r>
      <w:r>
        <w:t xml:space="preserve"> </w:t>
      </w:r>
      <w:r>
        <w:t>distributional</w:t>
      </w:r>
      <w:r>
        <w:t xml:space="preserve"> </w:t>
      </w:r>
      <w:r>
        <w:t>statistics.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Decompositional</w:t>
      </w:r>
      <w:r>
        <w:t xml:space="preserve"> </w:t>
      </w:r>
      <w:r>
        <w:t>Semantics.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dividing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components</w:t>
      </w:r>
      <w:r>
        <w:t xml:space="preserve"> </w:t>
      </w:r>
      <w:r>
        <w:t>or</w:t>
      </w:r>
      <w:r>
        <w:t xml:space="preserve"> </w:t>
      </w:r>
      <w:r>
        <w:t>qualities.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mammal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However,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was</w:t>
      </w:r>
      <w:r>
        <w:t xml:space="preserve"> </w:t>
      </w:r>
      <w:r>
        <w:t>replaced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'boy',</w:t>
      </w:r>
      <w:r>
        <w:t xml:space="preserve"> </w:t>
      </w:r>
      <w:r>
        <w:t>it</w:t>
      </w:r>
      <w:r>
        <w:t xml:space="preserve"> </w:t>
      </w:r>
      <w:r>
        <w:t>would</w:t>
      </w:r>
      <w:r>
        <w:t xml:space="preserve"> </w:t>
      </w:r>
      <w:r>
        <w:t>imply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has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three</w:t>
      </w:r>
      <w:r>
        <w:t xml:space="preserve"> </w:t>
      </w:r>
      <w:r>
        <w:rPr>
          <w:color w:val="FF0000"/>
        </w:rPr>
        <w:t>qualities—being</w:t>
      </w:r>
      <w:r>
        <w:t xml:space="preserve"> </w:t>
      </w:r>
      <w:r>
        <w:t>a</w:t>
      </w:r>
      <w:r>
        <w:t xml:space="preserve"> </w:t>
      </w:r>
      <w:r>
        <w:t>mammal,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These</w:t>
      </w:r>
      <w:r>
        <w:t xml:space="preserve"> </w:t>
      </w:r>
      <w:r>
        <w:t>decomposed</w:t>
      </w:r>
      <w:r>
        <w:t xml:space="preserve"> </w:t>
      </w:r>
      <w:r>
        <w:t>semantics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mouse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</w:t>
      </w:r>
      <w:r>
        <w:t xml:space="preserve"> </w:t>
      </w:r>
      <w:r>
        <w:t>and</w:t>
      </w:r>
      <w:r>
        <w:t xml:space="preserve"> </w:t>
      </w:r>
      <w:r>
        <w:t>boy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Ontological</w:t>
      </w:r>
      <w:r>
        <w:t xml:space="preserve"> </w:t>
      </w:r>
      <w:r>
        <w:t>Semantics.</w:t>
      </w:r>
      <w:r>
        <w:t xml:space="preserve"> </w:t>
      </w:r>
      <w:r>
        <w:t>Another</w:t>
      </w:r>
      <w:r>
        <w:t xml:space="preserve"> </w:t>
      </w:r>
      <w:r>
        <w:t>way</w:t>
      </w:r>
      <w:r>
        <w:t xml:space="preserve"> </w:t>
      </w:r>
      <w:r>
        <w:t>of</w:t>
      </w:r>
      <w:r>
        <w:t xml:space="preserve"> </w:t>
      </w:r>
      <w:r>
        <w:t>decomposing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its</w:t>
      </w:r>
      <w:r>
        <w:t xml:space="preserve"> </w:t>
      </w:r>
      <w:r>
        <w:t>relationship</w:t>
      </w:r>
      <w:r>
        <w:t xml:space="preserve"> </w:t>
      </w:r>
      <w:r>
        <w:t>to</w:t>
      </w:r>
      <w:r>
        <w:t xml:space="preserve"> </w:t>
      </w:r>
      <w:r>
        <w:t>other</w:t>
      </w:r>
      <w:r>
        <w:t xml:space="preserve"> </w:t>
      </w:r>
      <w:r>
        <w:t>words.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classic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'bank'.</w:t>
      </w:r>
      <w:r>
        <w:t xml:space="preserve"> </w:t>
      </w:r>
      <w:r>
        <w:rPr>
          <w:color w:val="FF0000"/>
        </w:rPr>
        <w:t>'Bank'</w:t>
      </w:r>
      <w:r>
        <w:t xml:space="preserve"> </w:t>
      </w:r>
      <w:r>
        <w:t>itself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or</w:t>
      </w:r>
      <w:r>
        <w:t xml:space="preserve"> </w:t>
      </w:r>
      <w:r>
        <w:t>storage.</w:t>
      </w:r>
      <w:r>
        <w:t xml:space="preserve"> </w:t>
      </w:r>
      <w:r>
        <w:t>However,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collection</w:t>
      </w:r>
      <w:r>
        <w:t xml:space="preserve"> </w:t>
      </w:r>
      <w:r>
        <w:t>is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'water',</w:t>
      </w:r>
      <w:r>
        <w:t xml:space="preserve"> </w:t>
      </w:r>
      <w:r>
        <w:t>'blood',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'money'—dictates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definition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will</w:t>
      </w:r>
      <w:r>
        <w:t xml:space="preserve"> </w:t>
      </w:r>
      <w:r>
        <w:t>semantically</w:t>
      </w:r>
      <w:r>
        <w:t xml:space="preserve"> </w:t>
      </w:r>
      <w:r>
        <w:t>adopt.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defining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existence/usage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ontology.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rPr>
          <w:color w:val="FF0000"/>
        </w:rPr>
        <w:t>(Miller</w:t>
      </w:r>
      <w:r>
        <w:t xml:space="preserve"> </w:t>
      </w:r>
      <w:r>
        <w:t>1995)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ontological</w:t>
      </w:r>
      <w:r>
        <w:t xml:space="preserve"> </w:t>
      </w:r>
      <w:r>
        <w:t>resource</w:t>
      </w:r>
      <w:r>
        <w:t xml:space="preserve"> </w:t>
      </w:r>
      <w:r>
        <w:t>in</w:t>
      </w:r>
      <w:r>
        <w:t xml:space="preserve"> </w:t>
      </w:r>
      <w:r>
        <w:t>English.</w:t>
      </w:r>
      <w:r>
        <w:t xml:space="preserve"> </w:t>
      </w:r>
      <w:r>
        <w:t>It</w:t>
      </w:r>
      <w:r>
        <w:t xml:space="preserve"> </w:t>
      </w:r>
      <w:r>
        <w:t>contains</w:t>
      </w:r>
      <w:r>
        <w:t xml:space="preserve"> </w:t>
      </w:r>
      <w:r>
        <w:t>various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relations</w:t>
      </w:r>
      <w:r>
        <w:t xml:space="preserve"> </w:t>
      </w:r>
      <w:r>
        <w:t>that</w:t>
      </w:r>
      <w:r>
        <w:t xml:space="preserve"> </w:t>
      </w:r>
      <w:r>
        <w:t>exist</w:t>
      </w:r>
      <w:r>
        <w:t xml:space="preserve"> </w:t>
      </w:r>
      <w:r>
        <w:t>between</w:t>
      </w:r>
      <w:r>
        <w:t xml:space="preserve"> </w:t>
      </w:r>
      <w:r>
        <w:t>English</w:t>
      </w:r>
      <w:r>
        <w:t xml:space="preserve"> </w:t>
      </w:r>
      <w:r>
        <w:t>words.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'small'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synonymous</w:t>
      </w:r>
      <w:r>
        <w:t xml:space="preserve"> </w:t>
      </w:r>
      <w:r>
        <w:t>with</w:t>
      </w:r>
      <w:r>
        <w:t xml:space="preserve"> </w:t>
      </w:r>
      <w:r>
        <w:t>'little',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conveys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meaning</w:t>
      </w:r>
      <w:r>
        <w:t xml:space="preserve"> </w:t>
      </w:r>
      <w:r>
        <w:t>to</w:t>
      </w:r>
      <w:r>
        <w:t xml:space="preserve"> </w:t>
      </w:r>
      <w:r>
        <w:t>'large'.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animal.</w:t>
      </w:r>
      <w:r>
        <w:t xml:space="preserve"> </w:t>
      </w:r>
      <w:r>
        <w:t>Capturing</w:t>
      </w:r>
      <w:r>
        <w:t xml:space="preserve"> </w:t>
      </w:r>
      <w:r>
        <w:t>these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understanding</w:t>
      </w:r>
      <w:r>
        <w:t xml:space="preserve"> </w:t>
      </w:r>
      <w:r>
        <w:t>world</w:t>
      </w:r>
      <w:r>
        <w:t xml:space="preserve"> </w:t>
      </w:r>
      <w:r>
        <w:t>knowledge.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Distributional</w:t>
      </w:r>
      <w:r>
        <w:t xml:space="preserve"> </w:t>
      </w:r>
      <w:r>
        <w:t>Semantics.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discussion</w:t>
      </w:r>
      <w:r>
        <w:t xml:space="preserve"> </w:t>
      </w:r>
      <w:r>
        <w:t>of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assumed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level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contextualisation</w:t>
      </w:r>
      <w:r>
        <w:t xml:space="preserve"> </w:t>
      </w:r>
      <w:r>
        <w:t>as</w:t>
      </w:r>
      <w:r>
        <w:t xml:space="preserve"> </w:t>
      </w:r>
      <w:r>
        <w:t>humans.</w:t>
      </w:r>
      <w:r>
        <w:t xml:space="preserve"> </w:t>
      </w:r>
      <w:r>
        <w:t>While</w:t>
      </w:r>
      <w:r>
        <w:t xml:space="preserve"> </w:t>
      </w:r>
      <w:r>
        <w:t>machines</w:t>
      </w:r>
      <w:r>
        <w:t xml:space="preserve"> </w:t>
      </w:r>
      <w:r>
        <w:t>lack</w:t>
      </w:r>
      <w:r>
        <w:t xml:space="preserve"> </w:t>
      </w:r>
      <w:r>
        <w:t>subconscious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approximate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analysing</w:t>
      </w:r>
      <w:r>
        <w:t xml:space="preserve"> </w:t>
      </w:r>
      <w:r>
        <w:t>large</w:t>
      </w:r>
      <w:r>
        <w:t xml:space="preserve"> </w:t>
      </w:r>
      <w:r>
        <w:t>corpora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and</w:t>
      </w:r>
      <w:r>
        <w:t xml:space="preserve"> </w:t>
      </w:r>
      <w:r>
        <w:t>deriving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distributional</w:t>
      </w:r>
      <w:r>
        <w:t xml:space="preserve"> </w:t>
      </w:r>
      <w:r>
        <w:t>properties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co-occurrence,</w:t>
      </w:r>
      <w:r>
        <w:t xml:space="preserve"> </w:t>
      </w:r>
      <w:r>
        <w:rPr>
          <w:color w:val="FF0000"/>
        </w:rPr>
        <w:t>frequency).</w:t>
      </w:r>
      <w:r>
        <w:t xml:space="preserve"> </w:t>
      </w:r>
      <w:r>
        <w:t>This</w:t>
      </w:r>
      <w:r>
        <w:t xml:space="preserve"> </w:t>
      </w:r>
      <w:r>
        <w:t>maps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law</w:t>
      </w:r>
      <w:r>
        <w:t xml:space="preserve"> </w:t>
      </w:r>
      <w:r>
        <w:t>of</w:t>
      </w:r>
      <w:r>
        <w:t xml:space="preserve"> </w:t>
      </w:r>
      <w:r>
        <w:t>association</w:t>
      </w:r>
      <w:r>
        <w:t xml:space="preserve"> </w:t>
      </w:r>
      <w:r>
        <w:t>that</w:t>
      </w:r>
      <w:r>
        <w:t xml:space="preserve"> </w:t>
      </w:r>
      <w:r>
        <w:t>words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distributions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similar</w:t>
      </w:r>
      <w:r>
        <w:t xml:space="preserve"> </w:t>
      </w:r>
      <w:r>
        <w:t>meanings.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complex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grasp,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inferred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contexts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in,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sentences</w:t>
      </w:r>
      <w:r>
        <w:t xml:space="preserve"> </w:t>
      </w:r>
      <w:r>
        <w:t>where</w:t>
      </w:r>
      <w:r>
        <w:t xml:space="preserve"> </w:t>
      </w:r>
      <w:r>
        <w:t>it</w:t>
      </w:r>
      <w:r>
        <w:t xml:space="preserve"> </w:t>
      </w:r>
      <w:r>
        <w:t>co-occurs</w:t>
      </w:r>
      <w:r>
        <w:t xml:space="preserve"> </w:t>
      </w:r>
      <w:r>
        <w:t>with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t>'rodent',</w:t>
      </w:r>
      <w:r>
        <w:t xml:space="preserve"> </w:t>
      </w:r>
      <w:r>
        <w:t>'animal',</w:t>
      </w:r>
      <w:r>
        <w:t xml:space="preserve"> </w:t>
      </w:r>
      <w:r>
        <w:t>'food',</w:t>
      </w:r>
      <w:r>
        <w:t xml:space="preserve"> </w:t>
      </w:r>
      <w:r>
        <w:t>etc..</w:t>
      </w:r>
      <w:r>
        <w:t xml:space="preserve"> </w:t>
      </w:r>
      <w:r>
        <w:t>Distributional</w:t>
      </w:r>
      <w:r>
        <w:t xml:space="preserve"> </w:t>
      </w:r>
      <w:r>
        <w:t>Semantics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core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modern-day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2.7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Herbert</w:t>
      </w:r>
      <w:r>
        <w:t xml:space="preserve"> </w:t>
      </w:r>
      <w:r>
        <w:rPr>
          <w:color w:val="FF0000"/>
        </w:rPr>
        <w:t>Clark,</w:t>
      </w:r>
      <w:r>
        <w:t xml:space="preserve"> </w:t>
      </w:r>
      <w:r>
        <w:t>whenever</w:t>
      </w:r>
      <w:r>
        <w:t xml:space="preserve"> </w:t>
      </w:r>
      <w:r>
        <w:t>two</w:t>
      </w:r>
      <w:r>
        <w:t xml:space="preserve"> </w:t>
      </w:r>
      <w:r>
        <w:t>words</w:t>
      </w:r>
      <w:r>
        <w:t xml:space="preserve"> </w:t>
      </w:r>
      <w:r>
        <w:t>occur</w:t>
      </w:r>
      <w:r>
        <w:t xml:space="preserve"> </w:t>
      </w:r>
      <w:r>
        <w:t>together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close</w:t>
      </w:r>
      <w:r>
        <w:t xml:space="preserve"> </w:t>
      </w:r>
      <w:r>
        <w:t>proximity,</w:t>
      </w:r>
      <w:r>
        <w:t xml:space="preserve"> </w:t>
      </w:r>
      <w:r>
        <w:t>an</w:t>
      </w:r>
      <w:r>
        <w:t xml:space="preserve"> </w:t>
      </w:r>
      <w:r>
        <w:t>associative</w:t>
      </w:r>
      <w:r>
        <w:t xml:space="preserve"> </w:t>
      </w:r>
      <w:r>
        <w:t>link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between</w:t>
      </w:r>
      <w:r>
        <w:t xml:space="preserve"> </w:t>
      </w:r>
      <w:r>
        <w:t>them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</w:t>
      </w:r>
      <w:r>
        <w:t xml:space="preserve"> </w:t>
      </w:r>
      <w:r>
        <w:t>over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frequently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together,</w:t>
      </w:r>
      <w:r>
        <w:t xml:space="preserve"> </w:t>
      </w:r>
      <w:r>
        <w:t>the</w:t>
      </w:r>
      <w:r>
        <w:t xml:space="preserve"> </w:t>
      </w:r>
      <w:r>
        <w:t>stronger</w:t>
      </w:r>
      <w:r>
        <w:t xml:space="preserve"> </w:t>
      </w:r>
      <w:r>
        <w:t>the</w:t>
      </w:r>
      <w:r>
        <w:t xml:space="preserve"> </w:t>
      </w:r>
      <w:r>
        <w:t>association</w:t>
      </w:r>
      <w:r>
        <w:t xml:space="preserve"> </w:t>
      </w:r>
      <w:r>
        <w:rPr>
          <w:color w:val="FF0000"/>
        </w:rPr>
        <w:t>(Clark</w:t>
      </w:r>
      <w:r>
        <w:t xml:space="preserve"> </w:t>
      </w:r>
      <w:r>
        <w:rPr>
          <w:color w:val="FF0000"/>
        </w:rPr>
        <w:t>1970).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Building</w:t>
      </w:r>
      <w:r>
        <w:t xml:space="preserve"> </w:t>
      </w:r>
      <w:r>
        <w:t>up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and</w:t>
      </w:r>
      <w:r>
        <w:t xml:space="preserve"> </w:t>
      </w:r>
      <w:r>
        <w:t>logic</w:t>
      </w:r>
      <w:r>
        <w:t xml:space="preserve"> </w:t>
      </w:r>
      <w:r>
        <w:t>of</w:t>
      </w:r>
      <w:r>
        <w:t xml:space="preserve"> </w:t>
      </w:r>
      <w:r>
        <w:t>distributional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describe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rPr>
          <w:color w:val="FF0000"/>
        </w:rPr>
        <w:t>(LM)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that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probability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co-occurrence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training</w:t>
      </w:r>
      <w:r>
        <w:t xml:space="preserve"> </w:t>
      </w:r>
      <w:r>
        <w:t>corpus.</w:t>
      </w:r>
      <w:r>
        <w:t xml:space="preserve"> </w:t>
      </w:r>
      <w:r>
        <w:t>Once</w:t>
      </w:r>
      <w:r>
        <w:t xml:space="preserve"> </w:t>
      </w:r>
      <w:r>
        <w:rPr>
          <w:color w:val="FF0000"/>
        </w:rPr>
        <w:t>trained/learned,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attempts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tokens,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.,</w:t>
      </w:r>
      <w:r>
        <w:t xml:space="preserve"> </w:t>
      </w:r>
      <w:r>
        <w:rPr>
          <w:color w:val="FF0000"/>
        </w:rPr>
        <w:t>xm,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1)thtoken,</w:t>
      </w:r>
      <w:r>
        <w:t xml:space="preserve"> </w:t>
      </w:r>
      <w:r>
        <w:rPr>
          <w:color w:val="FF0000"/>
        </w:rPr>
        <w:t>xm+1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its</w:t>
      </w:r>
      <w:r>
        <w:t xml:space="preserve"> </w:t>
      </w:r>
      <w:r>
        <w:t>training</w:t>
      </w:r>
      <w:r>
        <w:t xml:space="preserve"> </w:t>
      </w:r>
      <w:r>
        <w:t>corpus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space,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possible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sequence,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language.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N</w:t>
      </w:r>
      <w:r>
        <w:t xml:space="preserve"> </w:t>
      </w:r>
      <w:r>
        <w:t>unique</w:t>
      </w:r>
      <w:r>
        <w:t xml:space="preserve"> </w:t>
      </w:r>
      <w:r>
        <w:t>tokens,</w:t>
      </w:r>
      <w:r>
        <w:t xml:space="preserve"> </w:t>
      </w:r>
      <w:r>
        <w:t>then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worst</w:t>
      </w:r>
      <w:r>
        <w:t xml:space="preserve"> </w:t>
      </w:r>
      <w:r>
        <w:t>case,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tokens</w:t>
      </w:r>
      <w:r>
        <w:t xml:space="preserve"> </w:t>
      </w:r>
      <w:r>
        <w:t>has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and</w:t>
      </w:r>
      <w:r>
        <w:t xml:space="preserve"> </w:t>
      </w:r>
      <w:r>
        <w:t>independent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1/N</w:t>
      </w:r>
      <w:r>
        <w:t xml:space="preserve"> </w:t>
      </w:r>
      <w:r>
        <w:t>for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However,</w:t>
      </w:r>
      <w:r>
        <w:t xml:space="preserve"> </w:t>
      </w:r>
      <w:r>
        <w:t>from</w:t>
      </w:r>
      <w:r>
        <w:t xml:space="preserve"> </w:t>
      </w:r>
      <w:r>
        <w:t>our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sentence,</w:t>
      </w:r>
      <w:r>
        <w:t xml:space="preserve"> </w:t>
      </w:r>
      <w:r>
        <w:t>not</w:t>
      </w:r>
      <w:r>
        <w:t xml:space="preserve"> </w:t>
      </w:r>
      <w:r>
        <w:t>all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occurrence.</w:t>
      </w:r>
      <w:r>
        <w:t xml:space="preserve"> </w:t>
      </w:r>
      <w:r>
        <w:t>Instead,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appear</w:t>
      </w:r>
      <w:r>
        <w:t xml:space="preserve"> </w:t>
      </w:r>
      <w:r>
        <w:t>next</w:t>
      </w:r>
      <w:r>
        <w:t xml:space="preserve"> </w:t>
      </w:r>
      <w:r>
        <w:t>are</w:t>
      </w:r>
      <w:r>
        <w:t xml:space="preserve"> </w:t>
      </w:r>
      <w:r>
        <w:t>conditioned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present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It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basis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layman's</w:t>
      </w:r>
      <w:r>
        <w:t xml:space="preserve"> </w:t>
      </w:r>
      <w:r>
        <w:t>terms,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given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</w:t>
      </w:r>
      <w:r>
        <w:t xml:space="preserve"> </w:t>
      </w:r>
      <w:r>
        <w:t>seen</w:t>
      </w:r>
      <w:r>
        <w:t xml:space="preserve"> </w:t>
      </w:r>
      <w:r>
        <w:t>before.</w:t>
      </w:r>
      <w:r>
        <w:t xml:space="preserve"> </w:t>
      </w:r>
      <w:r>
        <w:t>Going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are</w:t>
      </w:r>
      <w:r>
        <w:t xml:space="preserve"> </w:t>
      </w:r>
      <w:r>
        <w:t>asked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'Hello</w:t>
      </w:r>
      <w:r>
        <w:t xml:space="preserve"> </w:t>
      </w:r>
      <w:r>
        <w:rPr>
          <w:color w:val="FF0000"/>
        </w:rPr>
        <w:t>Sam.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are',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in</w:t>
      </w:r>
      <w:r>
        <w:t xml:space="preserve"> </w:t>
      </w:r>
      <w:r>
        <w:t>English</w:t>
      </w:r>
      <w:r>
        <w:t xml:space="preserve"> </w:t>
      </w:r>
      <w:r>
        <w:rPr>
          <w:color w:val="FF0000"/>
        </w:rPr>
        <w:t>(i.e..,</w:t>
      </w:r>
      <w:r>
        <w:t xml:space="preserve"> </w:t>
      </w:r>
      <w:r>
        <w:t>our</w:t>
      </w:r>
      <w:r>
        <w:t xml:space="preserve"> </w:t>
      </w:r>
      <w:r>
        <w:rPr>
          <w:color w:val="FF0000"/>
        </w:rPr>
        <w:t>vocabulary),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likely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'you'.</w:t>
      </w:r>
      <w:r>
        <w:t xml:space="preserve"> </w:t>
      </w:r>
      <w:r>
        <w:t>This</w:t>
      </w:r>
      <w:r>
        <w:t xml:space="preserve"> </w:t>
      </w:r>
      <w:r>
        <w:t>likelihood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spread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vocabulary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'you'</w:t>
      </w:r>
      <w:r>
        <w:t xml:space="preserve"> </w:t>
      </w:r>
      <w:r>
        <w:t>has</w:t>
      </w:r>
      <w:r>
        <w:t xml:space="preserve"> </w:t>
      </w:r>
      <w:r>
        <w:t>the</w:t>
      </w:r>
      <w:r>
        <w:t xml:space="preserve"> </w:t>
      </w:r>
      <w:r>
        <w:t>highest</w:t>
      </w:r>
      <w:r>
        <w:t xml:space="preserve"> </w:t>
      </w:r>
      <w:r>
        <w:t>probability</w:t>
      </w:r>
      <w:r>
        <w:t xml:space="preserve"> </w:t>
      </w:r>
      <w:r>
        <w:t>score.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the</w:t>
      </w:r>
      <w:r>
        <w:t xml:space="preserve"> </w:t>
      </w:r>
      <w:r>
        <w:t>formal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t>detail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Bag-of-Word</w:t>
      </w:r>
      <w:r>
        <w:t xml:space="preserve"> </w:t>
      </w:r>
      <w:r>
        <w:t>Based</w:t>
      </w:r>
      <w:r>
        <w:t xml:space="preserve"> </w:t>
      </w:r>
      <w:r>
        <w:t>Representation.</w:t>
      </w:r>
      <w:r>
        <w:t xml:space="preserve"> </w:t>
      </w:r>
      <w:r>
        <w:t>Forgoing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obtain</w:t>
      </w:r>
      <w:r>
        <w:t xml:space="preserve"> </w:t>
      </w:r>
      <w:r>
        <w:t>a</w:t>
      </w:r>
      <w:r>
        <w:t xml:space="preserve"> </w:t>
      </w:r>
      <w:r>
        <w:t>crude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that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constituted</w:t>
      </w:r>
      <w:r>
        <w:t xml:space="preserve"> </w:t>
      </w:r>
      <w:r>
        <w:t>tokens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method</w:t>
      </w:r>
      <w:r>
        <w:t xml:space="preserve"> </w:t>
      </w:r>
      <w:r>
        <w:t>for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expresses</w:t>
      </w:r>
      <w:r>
        <w:t xml:space="preserve"> </w:t>
      </w:r>
      <w:r>
        <w:t>positive</w:t>
      </w:r>
      <w:r>
        <w:t xml:space="preserve"> </w:t>
      </w:r>
      <w:r>
        <w:t>sentiment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count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favourable</w:t>
      </w:r>
      <w:r>
        <w:t xml:space="preserve"> </w:t>
      </w:r>
      <w:r>
        <w:t>and</w:t>
      </w:r>
      <w:r>
        <w:t xml:space="preserve"> </w:t>
      </w:r>
      <w:r>
        <w:t>negatively</w:t>
      </w:r>
      <w:r>
        <w:t xml:space="preserve"> </w:t>
      </w:r>
      <w:r>
        <w:rPr>
          <w:color w:val="FF0000"/>
        </w:rPr>
        <w:t>connotated</w:t>
      </w:r>
      <w:r>
        <w:t xml:space="preserve"> </w:t>
      </w:r>
      <w:r>
        <w:t>lexical</w:t>
      </w:r>
      <w:r>
        <w:t xml:space="preserve"> </w:t>
      </w:r>
      <w:r>
        <w:t>terms</w:t>
      </w:r>
      <w:r>
        <w:t xml:space="preserve"> </w:t>
      </w:r>
      <w:r>
        <w:t>that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solely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where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semantics</w:t>
      </w:r>
      <w:r>
        <w:t xml:space="preserve"> </w:t>
      </w:r>
      <w:r>
        <w:t>or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overlooked.</w:t>
      </w:r>
      <w:r>
        <w:t xml:space="preserve"> </w:t>
      </w:r>
      <w:r>
        <w:t>Such</w:t>
      </w:r>
      <w:r>
        <w:t xml:space="preserve"> </w:t>
      </w:r>
      <w:r>
        <w:t>setups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bag-of-word</w:t>
      </w:r>
      <w:r>
        <w:t xml:space="preserve"> </w:t>
      </w:r>
      <w:r>
        <w:t>approach,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2.2.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classification.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represent</w:t>
      </w:r>
      <w:r>
        <w:t xml:space="preserve"> </w:t>
      </w:r>
      <w:r>
        <w:t>three</w:t>
      </w:r>
      <w:r>
        <w:t xml:space="preserve"> </w:t>
      </w:r>
      <w:r>
        <w:t>samples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bad.',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good.',</w:t>
      </w:r>
      <w:r>
        <w:t xml:space="preserve"> </w:t>
      </w:r>
      <w:r>
        <w:rPr>
          <w:color w:val="FF0000"/>
        </w:rPr>
        <w:t>S3: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liked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movie'.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rPr>
          <w:color w:val="FF0000"/>
        </w:rPr>
        <w:t>(lowercasing,</w:t>
      </w:r>
      <w:r>
        <w:t xml:space="preserve"> </w:t>
      </w:r>
      <w:r>
        <w:t>punctuation</w:t>
      </w:r>
      <w:r>
        <w:t xml:space="preserve"> </w:t>
      </w:r>
      <w:r>
        <w:rPr>
          <w:color w:val="FF0000"/>
        </w:rPr>
        <w:t>removal),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rPr>
          <w:color w:val="FF0000"/>
        </w:rPr>
        <w:t>(liked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rPr>
          <w:color w:val="FF0000"/>
        </w:rPr>
        <w:t>like),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unigram</w:t>
      </w:r>
      <w:r>
        <w:t xml:space="preserve"> </w:t>
      </w:r>
      <w:r>
        <w:t>vocabulary</w:t>
      </w:r>
      <w:r>
        <w:t xml:space="preserve"> </w:t>
      </w:r>
      <w:r>
        <w:t>set</w:t>
      </w:r>
      <w:r>
        <w:t xml:space="preserve"> </w:t>
      </w:r>
      <w:r>
        <w:rPr>
          <w:color w:val="FF0000"/>
        </w:rPr>
        <w:t>[the,</w:t>
      </w:r>
      <w:r>
        <w:t xml:space="preserve"> </w:t>
      </w:r>
      <w:r>
        <w:t>movie,</w:t>
      </w:r>
      <w:r>
        <w:t xml:space="preserve"> </w:t>
      </w:r>
      <w:r>
        <w:t>is,</w:t>
      </w:r>
      <w:r>
        <w:t xml:space="preserve"> </w:t>
      </w:r>
      <w:r>
        <w:t>bad,</w:t>
      </w:r>
      <w:r>
        <w:t xml:space="preserve"> </w:t>
      </w:r>
      <w:r>
        <w:t>good,</w:t>
      </w:r>
      <w:r>
        <w:t xml:space="preserve"> </w:t>
      </w:r>
      <w:r>
        <w:t>I,</w:t>
      </w:r>
      <w:r>
        <w:t xml:space="preserve"> </w:t>
      </w:r>
      <w:r>
        <w:rPr>
          <w:color w:val="FF0000"/>
        </w:rPr>
        <w:t>like].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vocabulary,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vectors</w:t>
      </w:r>
      <w:r>
        <w:t xml:space="preserve"> </w:t>
      </w:r>
      <w:r>
        <w:t>of</w:t>
      </w:r>
      <w:r>
        <w:t xml:space="preserve"> </w:t>
      </w:r>
      <w:r>
        <w:t>length</w:t>
      </w:r>
      <w:r>
        <w:t xml:space="preserve"> </w:t>
      </w:r>
      <w:r>
        <w:t>7,</w:t>
      </w:r>
      <w:r>
        <w:t xml:space="preserve"> </w:t>
      </w:r>
      <w:r>
        <w:t>indicating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</w:t>
      </w:r>
      <w:r>
        <w:t xml:space="preserve"> </w:t>
      </w:r>
      <w:r>
        <w:t>vocabulary</w:t>
      </w:r>
      <w:r>
        <w:t xml:space="preserve"> </w:t>
      </w:r>
      <w:r>
        <w:t>term</w:t>
      </w:r>
      <w:r>
        <w:t xml:space="preserve"> </w:t>
      </w:r>
      <w:r>
        <w:t>is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not.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no,</w:t>
      </w:r>
      <w:r>
        <w:t xml:space="preserve"> </w:t>
      </w:r>
      <w:r>
        <w:t>no,</w:t>
      </w:r>
      <w:r>
        <w:t xml:space="preserve"> </w:t>
      </w:r>
      <w:r>
        <w:t>no]</w:t>
      </w:r>
      <w:r>
        <w:t xml:space="preserve"> </w:t>
      </w:r>
      <w:r>
        <w:t>and</w:t>
      </w:r>
      <w:r>
        <w:t xml:space="preserve"> </w:t>
      </w:r>
      <w:r>
        <w:t>mapped</w:t>
      </w:r>
      <w:r>
        <w:t xml:space="preserve"> </w:t>
      </w:r>
      <w:r>
        <w:t>numerically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where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'yes'—the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present,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'no'—the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given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similar</w:t>
      </w:r>
      <w:r>
        <w:t xml:space="preserve"> </w:t>
      </w:r>
      <w:r>
        <w:t>way,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become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respectively.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Further,</w:t>
      </w:r>
      <w:r>
        <w:t xml:space="preserve"> </w:t>
      </w:r>
      <w:r>
        <w:t>each</w:t>
      </w:r>
      <w:r>
        <w:t xml:space="preserve"> </w:t>
      </w:r>
      <w:r>
        <w:t>sentence</w:t>
      </w:r>
      <w:r>
        <w:t xml:space="preserve"> </w:t>
      </w:r>
      <w:r>
        <w:t>has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it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means</w:t>
      </w:r>
      <w:r>
        <w:t xml:space="preserve"> </w:t>
      </w:r>
      <w:r>
        <w:t>negative</w:t>
      </w:r>
      <w:r>
        <w:t xml:space="preserve"> </w:t>
      </w:r>
      <w:r>
        <w:t>sentiment,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t>neutral,</w:t>
      </w:r>
      <w:r>
        <w:t xml:space="preserve"> </w:t>
      </w:r>
      <w:r>
        <w:t>and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t>positive.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score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S2:v1,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:</w:t>
      </w:r>
      <w:r>
        <w:t xml:space="preserve"> </w:t>
      </w:r>
      <w:r>
        <w:t>1,</w:t>
      </w:r>
      <w:r>
        <w:t xml:space="preserve"> </w:t>
      </w:r>
      <w:r>
        <w:t>respectively.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crude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vectors,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'the'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'movie'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differentiation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classification,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we</w:t>
      </w:r>
      <w:r>
        <w:t xml:space="preserve"> </w:t>
      </w:r>
      <w:r>
        <w:t>cannot</w:t>
      </w:r>
      <w:r>
        <w:t xml:space="preserve"> </w:t>
      </w:r>
      <w:r>
        <w:t>tell</w:t>
      </w:r>
      <w:r>
        <w:t xml:space="preserve"> </w:t>
      </w:r>
      <w:r>
        <w:t>by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only</w:t>
      </w:r>
      <w:r>
        <w:t xml:space="preserve"> </w:t>
      </w:r>
      <w:r>
        <w:t>these</w:t>
      </w:r>
      <w:r>
        <w:t xml:space="preserve"> </w:t>
      </w:r>
      <w:r>
        <w:t>two</w:t>
      </w:r>
      <w:r>
        <w:t xml:space="preserve"> </w:t>
      </w:r>
      <w:r>
        <w:t>terms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or</w:t>
      </w:r>
      <w:r>
        <w:t xml:space="preserve"> </w:t>
      </w:r>
      <w:r>
        <w:t>bad.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'bad'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subsequent</w:t>
      </w:r>
      <w:r>
        <w:t xml:space="preserve"> </w:t>
      </w:r>
      <w:r>
        <w:t>absence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t>associating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'bad'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label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build</w:t>
      </w:r>
      <w:r>
        <w:t xml:space="preserve"> </w:t>
      </w:r>
      <w:r>
        <w:t>on</w:t>
      </w:r>
      <w:r>
        <w:t xml:space="preserve"> </w:t>
      </w:r>
      <w:r>
        <w:t>bag-of-word</w:t>
      </w:r>
      <w:r>
        <w:t xml:space="preserve"> </w:t>
      </w:r>
      <w:r>
        <w:t>representation</w:t>
      </w:r>
      <w:r>
        <w:t xml:space="preserve"> </w:t>
      </w:r>
      <w:r>
        <w:t>and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such</w:t>
      </w:r>
      <w:r>
        <w:t xml:space="preserve"> </w:t>
      </w:r>
      <w:r>
        <w:t>heuristics</w:t>
      </w:r>
      <w:r>
        <w:t xml:space="preserve"> </w:t>
      </w:r>
      <w:r>
        <w:t>between</w:t>
      </w:r>
      <w:r>
        <w:t xml:space="preserve"> </w:t>
      </w:r>
      <w:r>
        <w:t>tokens</w:t>
      </w:r>
      <w:r>
        <w:t xml:space="preserve"> </w:t>
      </w:r>
      <w:r>
        <w:t>and</w:t>
      </w:r>
      <w:r>
        <w:t xml:space="preserve"> </w:t>
      </w:r>
      <w:r>
        <w:t>labels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class</w:t>
      </w:r>
      <w:r>
        <w:t xml:space="preserve"> </w:t>
      </w:r>
      <w:r>
        <w:t>labels.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building</w:t>
      </w:r>
      <w:r>
        <w:t xml:space="preserve"> </w:t>
      </w:r>
      <w:r>
        <w:t>representations</w:t>
      </w:r>
      <w:r>
        <w:t xml:space="preserve"> </w:t>
      </w:r>
      <w:r>
        <w:t>from</w:t>
      </w:r>
      <w:r>
        <w:t xml:space="preserve"> </w:t>
      </w:r>
      <w:r>
        <w:t>term</w:t>
      </w:r>
      <w:r>
        <w:t xml:space="preserve"> </w:t>
      </w:r>
      <w:r>
        <w:t>frequency</w:t>
      </w:r>
      <w:r>
        <w:t xml:space="preserve"> </w:t>
      </w:r>
      <w:r>
        <w:t>is</w:t>
      </w:r>
      <w:r>
        <w:t xml:space="preserve"> </w:t>
      </w:r>
      <w:r>
        <w:t>detailed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3.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t>II: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the</w:t>
      </w:r>
      <w:r>
        <w:t xml:space="preserve"> </w:t>
      </w:r>
      <w:r>
        <w:t>algorithms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discussed</w:t>
      </w:r>
      <w:r>
        <w:t xml:space="preserve"> </w:t>
      </w:r>
      <w:r>
        <w:t>for</w:t>
      </w:r>
      <w:r>
        <w:t xml:space="preserve"> </w:t>
      </w:r>
      <w:r>
        <w:t>parsing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simple</w:t>
      </w:r>
      <w:r>
        <w:t xml:space="preserve"> </w:t>
      </w:r>
      <w:r>
        <w:t>heuristics</w:t>
      </w:r>
      <w:r>
        <w:t xml:space="preserve"> </w:t>
      </w:r>
      <w:r>
        <w:t>and</w:t>
      </w:r>
      <w:r>
        <w:t xml:space="preserve"> </w:t>
      </w:r>
      <w:r>
        <w:t>probabilities.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and</w:t>
      </w:r>
      <w:r>
        <w:t xml:space="preserve"> </w:t>
      </w:r>
      <w:r>
        <w:t>nuanced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This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will</w:t>
      </w:r>
      <w:r>
        <w:t xml:space="preserve"> </w:t>
      </w:r>
      <w:r>
        <w:t>help</w:t>
      </w:r>
      <w:r>
        <w:t xml:space="preserve"> </w:t>
      </w:r>
      <w:r>
        <w:t>readers</w:t>
      </w:r>
      <w:r>
        <w:t xml:space="preserve"> </w:t>
      </w:r>
      <w:r>
        <w:t>establish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theoretical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these</w:t>
      </w:r>
      <w:r>
        <w:t xml:space="preserve"> </w:t>
      </w:r>
      <w:r>
        <w:t>networks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traced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independent</w:t>
      </w:r>
      <w:r>
        <w:t xml:space="preserve"> </w:t>
      </w:r>
      <w:r>
        <w:t>works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Alexander</w:t>
      </w:r>
      <w:r>
        <w:t xml:space="preserve"> </w:t>
      </w:r>
      <w:r>
        <w:rPr>
          <w:color w:val="FF0000"/>
        </w:rPr>
        <w:t>Bain</w:t>
      </w:r>
      <w:r>
        <w:t xml:space="preserve"> </w:t>
      </w:r>
      <w:r>
        <w:t>in</w:t>
      </w:r>
      <w:r>
        <w:t xml:space="preserve"> </w:t>
      </w:r>
      <w:r>
        <w:t>1873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William</w:t>
      </w:r>
      <w:r>
        <w:t xml:space="preserve"> </w:t>
      </w:r>
      <w:r>
        <w:rPr>
          <w:color w:val="FF0000"/>
        </w:rPr>
        <w:t>James</w:t>
      </w:r>
      <w:r>
        <w:t xml:space="preserve"> </w:t>
      </w:r>
      <w:r>
        <w:t>in</w:t>
      </w:r>
      <w:r>
        <w:t xml:space="preserve"> </w:t>
      </w:r>
      <w:r>
        <w:t>1890.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hypothesised</w:t>
      </w:r>
      <w:r>
        <w:t xml:space="preserve"> </w:t>
      </w:r>
      <w:r>
        <w:t>that</w:t>
      </w:r>
      <w:r>
        <w:t xml:space="preserve"> </w:t>
      </w:r>
      <w:r>
        <w:t>human</w:t>
      </w:r>
      <w:r>
        <w:t xml:space="preserve"> </w:t>
      </w:r>
      <w:r>
        <w:t>thoughts</w:t>
      </w:r>
      <w:r>
        <w:t xml:space="preserve"> </w:t>
      </w:r>
      <w:r>
        <w:t>and</w:t>
      </w:r>
      <w:r>
        <w:t xml:space="preserve"> </w:t>
      </w:r>
      <w:r>
        <w:t>decisions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interactions</w:t>
      </w:r>
      <w:r>
        <w:t xml:space="preserve"> </w:t>
      </w:r>
      <w:r>
        <w:t>among</w:t>
      </w:r>
      <w:r>
        <w:t xml:space="preserve"> </w:t>
      </w:r>
      <w:r>
        <w:t>billions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human</w:t>
      </w:r>
      <w:r>
        <w:t xml:space="preserve"> </w:t>
      </w:r>
      <w:r>
        <w:t>brain.</w:t>
      </w:r>
      <w:r>
        <w:t xml:space="preserve"> </w:t>
      </w:r>
      <w:r>
        <w:t>This</w:t>
      </w:r>
      <w:r>
        <w:t xml:space="preserve"> </w:t>
      </w:r>
      <w:r>
        <w:t>biological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nerve</w:t>
      </w:r>
      <w:r>
        <w:t xml:space="preserve"> </w:t>
      </w:r>
      <w:r>
        <w:t>cells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human</w:t>
      </w:r>
      <w:r>
        <w:t xml:space="preserve"> </w:t>
      </w:r>
      <w:r>
        <w:t>reasoning</w:t>
      </w:r>
      <w:r>
        <w:t xml:space="preserve"> </w:t>
      </w:r>
      <w:r>
        <w:t>and</w:t>
      </w:r>
      <w:r>
        <w:t xml:space="preserve"> </w:t>
      </w:r>
      <w:r>
        <w:t>decision-making.</w:t>
      </w:r>
      <w:r>
        <w:t xml:space="preserve"> </w:t>
      </w:r>
      <w:r>
        <w:t>Warren</w:t>
      </w:r>
      <w:r>
        <w:t xml:space="preserve"> </w:t>
      </w:r>
      <w:r>
        <w:rPr>
          <w:color w:val="FF0000"/>
        </w:rPr>
        <w:t>McCulloch,</w:t>
      </w:r>
      <w:r>
        <w:t xml:space="preserve"> </w:t>
      </w:r>
      <w:r>
        <w:t>a</w:t>
      </w:r>
      <w:r>
        <w:t xml:space="preserve"> </w:t>
      </w:r>
      <w:r>
        <w:t>neuroscientist,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Walter</w:t>
      </w:r>
      <w:r>
        <w:t xml:space="preserve"> </w:t>
      </w:r>
      <w:r>
        <w:rPr>
          <w:color w:val="FF0000"/>
        </w:rPr>
        <w:t>Pitts,</w:t>
      </w:r>
      <w:r>
        <w:t xml:space="preserve"> </w:t>
      </w:r>
      <w:r>
        <w:t>a</w:t>
      </w:r>
      <w:r>
        <w:t xml:space="preserve"> </w:t>
      </w:r>
      <w:r>
        <w:t>logician,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theoretical</w:t>
      </w:r>
      <w:r>
        <w:t xml:space="preserve"> </w:t>
      </w:r>
      <w:r>
        <w:t>model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nerve</w:t>
      </w:r>
      <w:r>
        <w:t xml:space="preserve"> </w:t>
      </w:r>
      <w:r>
        <w:t>cell</w:t>
      </w:r>
      <w:r>
        <w:t xml:space="preserve"> </w:t>
      </w:r>
      <w:r>
        <w:t>in</w:t>
      </w:r>
      <w:r>
        <w:t xml:space="preserve"> </w:t>
      </w:r>
      <w:r>
        <w:t>1943.</w:t>
      </w:r>
      <w:r>
        <w:t xml:space="preserve"> </w:t>
      </w:r>
      <w:r>
        <w:t>They</w:t>
      </w:r>
      <w:r>
        <w:t xml:space="preserve"> </w:t>
      </w:r>
      <w:r>
        <w:t>called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t>In</w:t>
      </w:r>
      <w:r>
        <w:t xml:space="preserve"> </w:t>
      </w:r>
      <w:r>
        <w:t>1957,</w:t>
      </w:r>
      <w:r>
        <w:t xml:space="preserve"> </w:t>
      </w:r>
      <w:r>
        <w:t>Frank</w:t>
      </w:r>
      <w:r>
        <w:t xml:space="preserve"> </w:t>
      </w:r>
      <w:r>
        <w:rPr>
          <w:color w:val="FF0000"/>
        </w:rPr>
        <w:t>Rosenblatt,</w:t>
      </w:r>
      <w:r>
        <w:t xml:space="preserve"> </w:t>
      </w:r>
      <w:r>
        <w:t>a</w:t>
      </w:r>
      <w:r>
        <w:t xml:space="preserve"> </w:t>
      </w:r>
      <w:r>
        <w:t>psychologist,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early</w:t>
      </w:r>
      <w:r>
        <w:t xml:space="preserve"> </w:t>
      </w:r>
      <w:r>
        <w:t>hardware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rPr>
          <w:color w:val="FF0000"/>
        </w:rPr>
        <w:t>Rosenblatt</w:t>
      </w:r>
      <w:r>
        <w:t xml:space="preserve"> </w:t>
      </w:r>
      <w:r>
        <w:t>took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and</w:t>
      </w:r>
      <w:r>
        <w:t xml:space="preserve"> </w:t>
      </w:r>
      <w:r>
        <w:t>gave</w:t>
      </w:r>
      <w:r>
        <w:t xml:space="preserve"> </w:t>
      </w:r>
      <w:r>
        <w:t>a</w:t>
      </w:r>
      <w:r>
        <w:t xml:space="preserve"> </w:t>
      </w:r>
      <w:r>
        <w:t>response</w:t>
      </w:r>
      <w:r>
        <w:t xml:space="preserve"> </w:t>
      </w:r>
      <w:r>
        <w:t>of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was</w:t>
      </w:r>
      <w:r>
        <w:t xml:space="preserve"> </w:t>
      </w:r>
      <w:r>
        <w:t>positive</w:t>
      </w:r>
      <w:r>
        <w:t xml:space="preserve"> </w:t>
      </w:r>
      <w:r>
        <w:t>or</w:t>
      </w:r>
      <w:r>
        <w:t xml:space="preserve"> </w:t>
      </w:r>
      <w:r>
        <w:t>negative.</w:t>
      </w:r>
      <w:r>
        <w:t xml:space="preserve"> </w:t>
      </w:r>
      <w:r>
        <w:t>The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today</w:t>
      </w:r>
      <w:r>
        <w:t xml:space="preserve"> </w:t>
      </w:r>
      <w:r>
        <w:t>was</w:t>
      </w:r>
      <w:r>
        <w:t xml:space="preserve"> </w:t>
      </w:r>
      <w:r>
        <w:t>introduced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Minsky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Papert</w:t>
      </w:r>
      <w:r>
        <w:t xml:space="preserve"> </w:t>
      </w:r>
      <w:r>
        <w:t>in</w:t>
      </w:r>
      <w:r>
        <w:t xml:space="preserve"> </w:t>
      </w:r>
      <w:r>
        <w:t>1969.</w:t>
      </w:r>
      <w:r>
        <w:t xml:space="preserve"> </w:t>
      </w:r>
      <w:r>
        <w:t>They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artificial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used</w:t>
      </w:r>
      <w:r>
        <w:t xml:space="preserve"> </w:t>
      </w:r>
      <w:r>
        <w:t>today.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is</w:t>
      </w:r>
      <w:r>
        <w:t xml:space="preserve"> </w:t>
      </w:r>
      <w:r>
        <w:t>inspired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nervous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humans,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processing,</w:t>
      </w:r>
      <w:r>
        <w:t xml:space="preserve"> </w:t>
      </w:r>
      <w:r>
        <w:t>relaying,</w:t>
      </w:r>
      <w:r>
        <w:t xml:space="preserve"> </w:t>
      </w:r>
      <w:r>
        <w:t>storing,</w:t>
      </w:r>
      <w:r>
        <w:t xml:space="preserve"> </w:t>
      </w:r>
      <w:r>
        <w:t>and</w:t>
      </w:r>
      <w:r>
        <w:t xml:space="preserve"> </w:t>
      </w:r>
      <w:r>
        <w:t>recalling</w:t>
      </w:r>
      <w:r>
        <w:t xml:space="preserve"> </w:t>
      </w:r>
      <w:r>
        <w:t>information.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neuron</w:t>
      </w:r>
      <w:r>
        <w:t xml:space="preserve"> </w:t>
      </w:r>
      <w:r>
        <w:t>receives</w:t>
      </w:r>
      <w:r>
        <w:t xml:space="preserve"> </w:t>
      </w:r>
      <w:r>
        <w:t>signals</w:t>
      </w:r>
      <w:r>
        <w:t xml:space="preserve"> </w:t>
      </w:r>
      <w:r>
        <w:t>from</w:t>
      </w:r>
      <w:r>
        <w:t xml:space="preserve"> </w:t>
      </w:r>
      <w:r>
        <w:t>other</w:t>
      </w:r>
      <w:r>
        <w:t xml:space="preserve"> </w:t>
      </w:r>
      <w:r>
        <w:t>neurons</w:t>
      </w:r>
      <w:r>
        <w:t xml:space="preserve"> </w:t>
      </w:r>
      <w:r>
        <w:t>and</w:t>
      </w:r>
      <w:r>
        <w:t xml:space="preserve"> </w:t>
      </w:r>
      <w:r>
        <w:t>chooses</w:t>
      </w:r>
      <w:r>
        <w:t xml:space="preserve"> </w:t>
      </w:r>
      <w:r>
        <w:t>to</w:t>
      </w:r>
      <w:r>
        <w:t xml:space="preserve"> </w:t>
      </w:r>
      <w:r>
        <w:t>transfer</w:t>
      </w:r>
      <w:r>
        <w:t xml:space="preserve"> </w:t>
      </w:r>
      <w:r>
        <w:t>the</w:t>
      </w:r>
      <w:r>
        <w:t xml:space="preserve"> </w:t>
      </w:r>
      <w:r>
        <w:t>processed</w:t>
      </w:r>
      <w:r>
        <w:t xml:space="preserve"> </w:t>
      </w:r>
      <w:r>
        <w:t>signals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neurons,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outcome</w:t>
      </w:r>
      <w:r>
        <w:t xml:space="preserve"> </w:t>
      </w:r>
      <w:r>
        <w:t>of</w:t>
      </w:r>
      <w:r>
        <w:t xml:space="preserve"> </w:t>
      </w:r>
      <w:r>
        <w:t>processing.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replicate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in</w:t>
      </w:r>
      <w:r>
        <w:t xml:space="preserve"> </w:t>
      </w:r>
      <w:r>
        <w:t>software</w:t>
      </w:r>
      <w:r>
        <w:t xml:space="preserve"> </w:t>
      </w:r>
      <w:r>
        <w:t>via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software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neural</w:t>
      </w:r>
      <w:r>
        <w:t xml:space="preserve"> </w:t>
      </w:r>
      <w:r>
        <w:t>cell.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2.8.1</w:t>
      </w:r>
      <w:r>
        <w:t xml:space="preserve"> </w:t>
      </w:r>
      <w:r>
        <w:t>Definition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xN),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computes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…+</w:t>
      </w:r>
      <w:r>
        <w:t xml:space="preserve"> </w:t>
      </w:r>
      <w:r>
        <w:rPr>
          <w:color w:val="FF0000"/>
        </w:rPr>
        <w:t>wnxn,</w:t>
      </w:r>
      <w:r>
        <w:t xml:space="preserve"> </w:t>
      </w:r>
      <w:r>
        <w:t>adds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and</w:t>
      </w:r>
      <w:r>
        <w:t xml:space="preserve"> </w:t>
      </w:r>
      <w:r>
        <w:t>decides</w:t>
      </w:r>
      <w:r>
        <w:t xml:space="preserve"> </w:t>
      </w:r>
      <w:r>
        <w:t>to</w:t>
      </w:r>
      <w:r>
        <w:t xml:space="preserve"> </w:t>
      </w:r>
      <w:r>
        <w:t>output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{–1,0,1}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computation.</w:t>
      </w:r>
      <w:r>
        <w:t xml:space="preserve"> </w:t>
      </w:r>
      <w:r>
        <w:t>Formally,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(2.3),</w:t>
      </w:r>
      <w:r>
        <w:t xml:space="preserve"> </w:t>
      </w:r>
      <w:r>
        <w:t>where</w:t>
      </w:r>
      <w:r>
        <w:t xml:space="preserve"> </w:t>
      </w:r>
      <w:r>
        <w:t>w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(w1,</w:t>
      </w:r>
      <w:r>
        <w:t xml:space="preserve"> </w:t>
      </w:r>
      <w:r>
        <w:rPr>
          <w:color w:val="FF0000"/>
        </w:rPr>
        <w:t>w2,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wN)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bias.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</w:t>
      </w:r>
      <w:r>
        <w:t xml:space="preserve"> </w:t>
      </w:r>
      <w:r>
        <w:rPr>
          <w:color w:val="FF0000"/>
        </w:rPr>
        <w:t>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</w:t>
      </w:r>
      <w:r>
        <w:t xml:space="preserve"> </w:t>
      </w:r>
      <w:r>
        <w:rPr>
          <w:color w:val="FF0000"/>
        </w:rPr>
        <w:t>(2.3)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signum</w:t>
      </w:r>
      <w:r>
        <w:t xml:space="preserve"> </w:t>
      </w:r>
      <w:r>
        <w:t>function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step</w:t>
      </w:r>
      <w:r>
        <w:t xml:space="preserve"> </w:t>
      </w:r>
      <w:r>
        <w:t>function.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slightly</w:t>
      </w:r>
      <w:r>
        <w:t xml:space="preserve"> </w:t>
      </w:r>
      <w:r>
        <w:t>modify</w:t>
      </w:r>
      <w:r>
        <w:t xml:space="preserve"> </w:t>
      </w:r>
      <w:r>
        <w:t>this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section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2.8.2</w:t>
      </w:r>
      <w:r>
        <w:t xml:space="preserve"> </w:t>
      </w:r>
      <w:r>
        <w:t>Implementing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t>Logic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computational</w:t>
      </w:r>
      <w:r>
        <w:t xml:space="preserve"> </w:t>
      </w:r>
      <w:r>
        <w:t>task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decomposed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operations,</w:t>
      </w:r>
      <w:r>
        <w:t xml:space="preserve"> </w:t>
      </w:r>
      <w:r>
        <w:t>exploring</w:t>
      </w:r>
      <w:r>
        <w:t xml:space="preserve"> </w:t>
      </w:r>
      <w:r>
        <w:t>the</w:t>
      </w:r>
      <w:r>
        <w:t xml:space="preserve"> </w:t>
      </w:r>
      <w:r>
        <w:t>scope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such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is</w:t>
      </w:r>
      <w:r>
        <w:t xml:space="preserve"> </w:t>
      </w:r>
      <w:r>
        <w:t>highly</w:t>
      </w:r>
      <w:r>
        <w:t xml:space="preserve"> </w:t>
      </w:r>
      <w:r>
        <w:t>motivated.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attempt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section</w:t>
      </w:r>
      <w:r>
        <w:t xml:space="preserve"> </w:t>
      </w:r>
      <w:r>
        <w:rPr>
          <w:color w:val="FF0000"/>
        </w:rPr>
        <w:t>(with</w:t>
      </w:r>
      <w:r>
        <w:t xml:space="preserve"> </w:t>
      </w:r>
      <w:r>
        <w:t>a</w:t>
      </w:r>
      <w:r>
        <w:t xml:space="preserve"> </w:t>
      </w:r>
      <w:r>
        <w:t>slightly</w:t>
      </w:r>
      <w:r>
        <w:t xml:space="preserve"> </w:t>
      </w:r>
      <w:r>
        <w:t>modified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model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functions;</w:t>
      </w:r>
      <w:r>
        <w:t xml:space="preserve"> </w:t>
      </w:r>
      <w:r>
        <w:t>their</w:t>
      </w:r>
      <w:r>
        <w:t xml:space="preserve"> </w:t>
      </w:r>
      <w:r>
        <w:t>function</w:t>
      </w:r>
      <w:r>
        <w:t xml:space="preserve"> </w:t>
      </w:r>
      <w:r>
        <w:t>definitions</w:t>
      </w:r>
      <w:r>
        <w:t xml:space="preserve"> </w:t>
      </w:r>
      <w:r>
        <w:t>are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Tables</w:t>
      </w:r>
      <w:r>
        <w:t xml:space="preserve"> </w:t>
      </w:r>
      <w:r>
        <w:t>2.4,</w:t>
      </w:r>
      <w:r>
        <w:t xml:space="preserve"> </w:t>
      </w:r>
      <w:r>
        <w:t>2.5</w:t>
      </w:r>
      <w:r>
        <w:t xml:space="preserve"> </w:t>
      </w:r>
      <w:r>
        <w:t>and</w:t>
      </w:r>
      <w:r>
        <w:t xml:space="preserve"> </w:t>
      </w:r>
      <w:r>
        <w:t>2.6,</w:t>
      </w:r>
      <w:r>
        <w:t xml:space="preserve"> </w:t>
      </w:r>
      <w:r>
        <w:t>respectively.</w:t>
      </w:r>
      <w:r>
        <w:t xml:space="preserve"> </w:t>
      </w:r>
      <w:r>
        <w:t>These</w:t>
      </w:r>
      <w:r>
        <w:t xml:space="preserve"> </w:t>
      </w:r>
      <w:r>
        <w:t>are</w:t>
      </w:r>
      <w:r>
        <w:t xml:space="preserve"> </w:t>
      </w:r>
      <w:r>
        <w:t>binary</w:t>
      </w:r>
      <w:r>
        <w:t xml:space="preserve"> </w:t>
      </w:r>
      <w:r>
        <w:t>functions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output,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t>y,</w:t>
      </w:r>
      <w:r>
        <w:t xml:space="preserve"> </w:t>
      </w:r>
      <w:r>
        <w:t>within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{0,</w:t>
      </w:r>
      <w:r>
        <w:t xml:space="preserve"> </w:t>
      </w:r>
      <w:r>
        <w:rPr>
          <w:color w:val="FF0000"/>
        </w:rPr>
        <w:t>1}.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406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2.4: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234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2.5: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4"/>
        <w:gridCol w:w="470"/>
        <w:gridCol w:w="1402"/>
      </w:tblGrid>
      <w:tr w:rsidR="00977949" w:rsidRPr="006558AD" w:rsidTr="006E42E0">
        <w:trPr>
          <w:trHeight w:hRule="exact" w:val="422"/>
        </w:trPr>
        <w:tc>
          <w:tcPr>
            <w:tcW w:w="4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lastRenderedPageBreak/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XOR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2.6: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gate)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conjunction.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2.4.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such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w1,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</w:t>
      </w:r>
      <w:r>
        <w:t xml:space="preserve"> </w:t>
      </w:r>
      <w:r>
        <w:t>below</w:t>
      </w:r>
      <w:r>
        <w:t xml:space="preserve"> </w:t>
      </w:r>
      <w:r>
        <w:t>satisfies</w:t>
      </w:r>
      <w:r>
        <w:t xml:space="preserve"> </w:t>
      </w:r>
      <w:r>
        <w:t>Table</w:t>
      </w:r>
      <w:r>
        <w:t xml:space="preserve"> </w:t>
      </w:r>
      <w:r>
        <w:t>2.4</w:t>
      </w:r>
      <w:r>
        <w:t xml:space="preserve"> </w:t>
      </w:r>
      <w:r>
        <w:t>with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</w:t>
      </w:r>
      <w:r>
        <w:t xml:space="preserve"> </w:t>
      </w:r>
      <w:r>
        <w:rPr>
          <w:color w:val="FF0000"/>
        </w:rPr>
        <w:t>(2.4)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{0,1}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376FB1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2.6</w:t>
      </w:r>
      <w:r>
        <w:t xml:space="preserve"> </w:t>
      </w:r>
      <w:r>
        <w:t>: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plots</w:t>
      </w:r>
      <w:r>
        <w:t xml:space="preserve"> </w:t>
      </w:r>
      <w:r>
        <w:t>showing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logic</w:t>
      </w:r>
      <w:r>
        <w:t xml:space="preserve"> </w:t>
      </w:r>
      <w:r>
        <w:t>functions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corresponding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(dotted)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coordinates</w:t>
      </w:r>
      <w:r>
        <w:t xml:space="preserve"> </w:t>
      </w:r>
      <w:r>
        <w:t>with</w:t>
      </w:r>
      <w:r>
        <w:t xml:space="preserve"> </w:t>
      </w:r>
      <w:r>
        <w:t>different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(Left),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(Centre),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(Right).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separating</w:t>
      </w:r>
      <w:r>
        <w:t xml:space="preserve"> </w:t>
      </w:r>
      <w:r>
        <w:t>line</w:t>
      </w:r>
      <w:r>
        <w:t xml:space="preserve"> </w:t>
      </w:r>
      <w:r>
        <w:t>exists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(Left)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1.5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1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verify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2.7.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60"/>
        <w:gridCol w:w="360"/>
        <w:gridCol w:w="1151"/>
        <w:gridCol w:w="1906"/>
        <w:gridCol w:w="1021"/>
      </w:tblGrid>
      <w:tr w:rsidR="00977949" w:rsidRPr="006558AD" w:rsidTr="006E42E0">
        <w:trPr>
          <w:trHeight w:hRule="exact" w:val="33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.</w:t>
            </w:r>
            <w:r w:rsidRPr="006558AD">
              <w:rPr>
                <w:rFonts w:ascii="Times New Roman" w:hAnsi="Times New Roman" w:cs="Times New Roman"/>
                <w:lang w:val="da-DK"/>
              </w:rPr>
              <w:t>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 xml:space="preserve">y 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=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sgn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'</w:t>
            </w:r>
            <w:r w:rsidRPr="00376FB1">
              <w:rPr>
                <w:rFonts w:ascii="Times New Roman" w:hAnsi="Times New Roman" w:cs="Times New Roman"/>
                <w:lang w:val="el-GR"/>
              </w:rPr>
              <w:t>(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  <w:lang w:val="el-GR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</w:rPr>
              <w:t>2</w:t>
            </w:r>
            <w:r w:rsidRPr="006558A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93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88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41"/>
          <w:jc w:val="center"/>
        </w:trPr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spacing w:before="240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2.7: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β)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–1.5</w:t>
      </w:r>
      <w:r>
        <w:t xml:space="preserve"> </w:t>
      </w:r>
      <w:r>
        <w:t>correctly</w:t>
      </w:r>
      <w:r>
        <w:t xml:space="preserve"> </w:t>
      </w:r>
      <w:r>
        <w:t>models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function)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disjunction.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2.5.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what</w:t>
      </w:r>
      <w:r>
        <w:t xml:space="preserve"> </w:t>
      </w:r>
      <w:r>
        <w:t>values</w:t>
      </w:r>
      <w:r>
        <w:t xml:space="preserve"> </w:t>
      </w:r>
      <w:r>
        <w:t>should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be</w:t>
      </w:r>
      <w:r>
        <w:t xml:space="preserve"> </w:t>
      </w:r>
      <w:r>
        <w:t>assigned?</w:t>
      </w:r>
      <w:r>
        <w:t xml:space="preserve"> </w:t>
      </w: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(Centre)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-x1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0.5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–0.5.</w:t>
      </w:r>
      <w:r>
        <w:t xml:space="preserve"> </w:t>
      </w:r>
      <w:r>
        <w:t>Then,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sgn′(x1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0.5)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0</w:t>
      </w:r>
      <w:r>
        <w:t xml:space="preserve"> </w:t>
      </w:r>
      <w:r>
        <w:t>if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happening</w:t>
      </w:r>
      <w:r>
        <w:t xml:space="preserve"> </w:t>
      </w:r>
      <w:r>
        <w:t>with</w:t>
      </w:r>
      <w:r>
        <w:t xml:space="preserve"> </w:t>
      </w:r>
      <w:r>
        <w:t>XOR?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Figure</w:t>
      </w:r>
      <w:r>
        <w:t xml:space="preserve"> </w:t>
      </w:r>
      <w:r>
        <w:t>2.6,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and</w:t>
      </w:r>
      <w:r>
        <w:t xml:space="preserve"> </w:t>
      </w:r>
      <w:r>
        <w:t>OR</w:t>
      </w:r>
      <w:r>
        <w:t xml:space="preserve"> </w:t>
      </w:r>
      <w:r>
        <w:t>functions</w:t>
      </w:r>
      <w:r>
        <w:t xml:space="preserve"> </w:t>
      </w:r>
      <w:r>
        <w:t>possess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boundary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points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with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For</w:t>
      </w:r>
      <w:r>
        <w:t xml:space="preserve"> </w:t>
      </w:r>
      <w:r>
        <w:t>XOR,</w:t>
      </w:r>
      <w:r>
        <w:t xml:space="preserve"> </w:t>
      </w:r>
      <w:r>
        <w:t>no</w:t>
      </w:r>
      <w:r>
        <w:t xml:space="preserve"> </w:t>
      </w:r>
      <w:r>
        <w:t>such</w:t>
      </w:r>
      <w:r>
        <w:t xml:space="preserve"> </w:t>
      </w:r>
      <w:r>
        <w:t>boundary</w:t>
      </w:r>
      <w:r>
        <w:t xml:space="preserve"> </w:t>
      </w:r>
      <w:r>
        <w:t>exists.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definition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fail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it.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generalise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architecture.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replace</w:t>
      </w:r>
      <w:r>
        <w:t xml:space="preserve"> </w:t>
      </w:r>
      <w:r>
        <w:rPr>
          <w:color w:val="FF0000"/>
        </w:rPr>
        <w:t>sign(·)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generic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ϕ(·)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transfer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such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t>formulated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(2.5).</w:t>
      </w:r>
    </w:p>
    <w:p w:rsidR="00977949" w:rsidRPr="004350CA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wi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xi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z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More</w:t>
      </w:r>
      <w:r>
        <w:t xml:space="preserve"> </w:t>
      </w:r>
      <w:r>
        <w:t>specifically,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learn</w:t>
      </w:r>
      <w:r>
        <w:t xml:space="preserve"> </w:t>
      </w:r>
      <w:r>
        <w:t>about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where</w:t>
      </w:r>
      <w:r>
        <w:t xml:space="preserve"> </w:t>
      </w:r>
      <w:r>
        <w:t>these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combined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tree-like</w:t>
      </w:r>
      <w:r>
        <w:t xml:space="preserve"> </w:t>
      </w:r>
      <w:r>
        <w:t>fashion</w:t>
      </w:r>
      <w:r>
        <w:t xml:space="preserve"> </w:t>
      </w:r>
      <w:r>
        <w:t>without</w:t>
      </w:r>
      <w:r>
        <w:t xml:space="preserve"> </w:t>
      </w:r>
      <w:r>
        <w:t>any</w:t>
      </w:r>
      <w:r>
        <w:t xml:space="preserve"> </w:t>
      </w:r>
      <w:r>
        <w:t>cycles.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rPr>
          <w:color w:val="FF0000"/>
        </w:rPr>
        <w:t>(MLP),</w:t>
      </w:r>
      <w:r>
        <w:t xml:space="preserve"> </w:t>
      </w:r>
      <w:r>
        <w:t>as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neuron-like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arranged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layers,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layer</w:t>
      </w:r>
      <w:r>
        <w:t xml:space="preserve"> </w:t>
      </w:r>
      <w:r>
        <w:t>having</w:t>
      </w:r>
      <w:r>
        <w:t xml:space="preserve"> </w:t>
      </w:r>
      <w:r>
        <w:t>some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identical</w:t>
      </w:r>
      <w:r>
        <w:t xml:space="preserve"> </w:t>
      </w:r>
      <w:r>
        <w:t>units.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receive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features.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required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feed-forward</w:t>
      </w:r>
      <w:r>
        <w:t xml:space="preserve"> </w:t>
      </w:r>
      <w:r>
        <w:t>model.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layers</w:t>
      </w:r>
      <w:r>
        <w:t xml:space="preserve"> </w:t>
      </w:r>
      <w:r>
        <w:t>in</w:t>
      </w:r>
      <w:r>
        <w:t xml:space="preserve"> </w:t>
      </w:r>
      <w:r>
        <w:t>between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depth,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width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layer.</w:t>
      </w:r>
      <w:r>
        <w:t xml:space="preserve"> </w:t>
      </w:r>
      <w:r>
        <w:t>As</w:t>
      </w:r>
      <w:r>
        <w:t xml:space="preserve"> </w:t>
      </w:r>
      <w:r>
        <w:t>you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guessed,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2.7: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Perceptron.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2.8:</w:t>
      </w:r>
      <w:r>
        <w:t xml:space="preserve"> </w:t>
      </w:r>
      <w:r>
        <w:t>Implementing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2.8.2.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Can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model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Can</w:t>
      </w:r>
      <w:r>
        <w:t xml:space="preserve"> </w:t>
      </w:r>
      <w:r>
        <w:t>combining</w:t>
      </w:r>
      <w:r>
        <w:t xml:space="preserve"> </w:t>
      </w:r>
      <w:r>
        <w:t>multiple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help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Figure</w:t>
      </w:r>
      <w:r>
        <w:t xml:space="preserve"> </w:t>
      </w:r>
      <w:r>
        <w:t>2.8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architecture.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returns</w:t>
      </w:r>
      <w:r>
        <w:t xml:space="preserve"> </w:t>
      </w:r>
      <w:r>
        <w:t>1</w:t>
      </w:r>
      <w:r>
        <w:t xml:space="preserve"> </w:t>
      </w:r>
      <w:r>
        <w:t>when</w:t>
      </w:r>
      <w:r>
        <w:t xml:space="preserve"> </w:t>
      </w:r>
      <w:r>
        <w:t>exactly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t>is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this</w:t>
      </w:r>
      <w:r>
        <w:t xml:space="preserve"> </w:t>
      </w:r>
      <w:r>
        <w:t>information.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h1(=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0.5))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at</w:t>
      </w:r>
      <w:r>
        <w:t xml:space="preserve"> </w:t>
      </w:r>
      <w:r>
        <w:t>least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h2(=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1.5))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are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y</w:t>
      </w:r>
      <w:r>
        <w:t xml:space="preserve"> </w:t>
      </w:r>
      <w:r>
        <w:t>will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one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rPr>
          <w:color w:val="FF0000"/>
        </w:rPr>
        <w:t>h1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2.8,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attain</w:t>
      </w:r>
      <w:r>
        <w:t xml:space="preserve"> </w:t>
      </w:r>
      <w:r>
        <w:t>at</w:t>
      </w:r>
      <w:r>
        <w:t xml:space="preserve"> </w:t>
      </w:r>
      <w:r>
        <w:t>various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features.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959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03"/>
        <w:gridCol w:w="614"/>
        <w:gridCol w:w="2336"/>
        <w:gridCol w:w="2377"/>
        <w:gridCol w:w="2658"/>
        <w:gridCol w:w="1010"/>
      </w:tblGrid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3" w:name="bookmark38"/>
            <w:r w:rsidRPr="006C6D9A">
              <w:rPr>
                <w:rFonts w:ascii="Times New Roman" w:hAnsi="Times New Roman" w:cs="Times New Roman"/>
                <w:b/>
                <w:bCs/>
              </w:rPr>
              <w:t>I</w:t>
            </w:r>
            <w:bookmarkEnd w:id="23"/>
            <w:r w:rsidRPr="006C6D9A">
              <w:rPr>
                <w:rFonts w:ascii="Times New Roman" w:hAnsi="Times New Roman" w:cs="Times New Roman"/>
                <w:b/>
                <w:bCs/>
              </w:rPr>
              <w:t>nput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4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Hidden Units</w:t>
            </w: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lang w:val="fi-FI"/>
              </w:rPr>
              <w:t>Output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lang w:val="da-DK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XOR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</w:p>
        </w:tc>
        <w:tc>
          <w:tcPr>
            <w:tcW w:w="6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3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r-FR"/>
              </w:rPr>
              <w:t xml:space="preserve">y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10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· 1 </w:t>
            </w:r>
            <w:r w:rsidRPr="006558AD">
              <w:rPr>
                <w:rFonts w:ascii="Times New Roman" w:hAnsi="Times New Roman" w:cs="Times New Roman"/>
              </w:rPr>
              <w:t xml:space="preserve">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 w:rsidRPr="006558AD"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>(0</w:t>
            </w:r>
            <w:r>
              <w:rPr>
                <w:rFonts w:ascii="Times New Roman" w:hAnsi="Times New Roman" w:cs="Times New Roman"/>
                <w:lang w:val="fi-FI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 xml:space="preserve">(1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1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2.8: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2.8.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2.9.1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formally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Assume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{x1,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xN})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</w:t>
      </w:r>
      <w:r>
        <w:t xml:space="preserve"> </w:t>
      </w:r>
      <w:r>
        <w:rPr>
          <w:color w:val="FF0000"/>
        </w:rPr>
        <w:t>{y1,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yK}.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contains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(depth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1)</w:t>
      </w:r>
      <w:r>
        <w:t xml:space="preserve"> </w:t>
      </w:r>
      <w:r>
        <w:t>with</w:t>
      </w:r>
      <w:r>
        <w:t xml:space="preserve"> </w:t>
      </w:r>
      <w:r>
        <w:t>M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(width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M)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where</w:t>
      </w:r>
      <w:r>
        <w:t xml:space="preserve"> </w:t>
      </w:r>
      <w:r>
        <w:t>j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</w:t>
      </w:r>
      <w:r>
        <w:t xml:space="preserve"> </w:t>
      </w:r>
      <w:r>
        <w:t>..,</w:t>
      </w:r>
      <w:r>
        <w:t xml:space="preserve"> </w:t>
      </w:r>
      <w:r>
        <w:t>M.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parametersas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bias,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terminology</w:t>
      </w:r>
      <w:r>
        <w:t xml:space="preserve"> </w:t>
      </w:r>
      <w:r>
        <w:t>we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(2.3).</w:t>
      </w:r>
      <w:r>
        <w:t xml:space="preserve"> </w:t>
      </w:r>
      <w:r>
        <w:t>The</w:t>
      </w:r>
      <w:r>
        <w:t xml:space="preserve"> </w:t>
      </w:r>
      <w:r>
        <w:t>quantities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activations.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h(.)</w:t>
      </w:r>
      <w:r>
        <w:t xml:space="preserve"> </w:t>
      </w:r>
      <w:r>
        <w:t>as</w:t>
      </w:r>
      <w:r>
        <w:t xml:space="preserve"> </w:t>
      </w:r>
      <w:r>
        <w:t>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Following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again</w:t>
      </w:r>
      <w:r>
        <w:t xml:space="preserve"> </w:t>
      </w:r>
      <w:r>
        <w:t>linearly</w:t>
      </w:r>
      <w:r>
        <w:t xml:space="preserve"> </w:t>
      </w:r>
      <w:r>
        <w:t>combined</w:t>
      </w:r>
      <w:r>
        <w:t xml:space="preserve"> </w:t>
      </w:r>
      <w:r>
        <w:t>with</w:t>
      </w:r>
      <w:r>
        <w:t xml:space="preserve"> </w:t>
      </w:r>
      <w:r>
        <w:t>suitable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</w:t>
      </w:r>
      <w:r>
        <w:t xml:space="preserve"> </w:t>
      </w:r>
      <w:r>
        <w:t>to</w:t>
      </w:r>
      <w:r>
        <w:t xml:space="preserve"> </w:t>
      </w:r>
      <w:r>
        <w:t>give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t>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(2.7)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t>K,</w:t>
      </w:r>
      <w:r>
        <w:t xml:space="preserve"> </w:t>
      </w:r>
      <w:r>
        <w:t>and</w:t>
      </w:r>
      <w:r>
        <w:t xml:space="preserve"> </w:t>
      </w:r>
      <w:r>
        <w:t>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total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variables.</w:t>
      </w:r>
      <w:r>
        <w:t xml:space="preserve"> </w:t>
      </w:r>
      <w:r>
        <w:t>Finally,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are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h'(·)</w:t>
      </w:r>
      <w:r>
        <w:t xml:space="preserve"> </w:t>
      </w:r>
      <w:r>
        <w:rPr>
          <w:color w:val="FF0000"/>
        </w:rPr>
        <w:t>(which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h(·))</w:t>
      </w:r>
      <w:r>
        <w:t xml:space="preserve"> </w:t>
      </w:r>
      <w:r>
        <w:t>to</w:t>
      </w:r>
      <w:r>
        <w:t xml:space="preserve"> </w:t>
      </w:r>
      <w:r>
        <w:t>produce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as</w:t>
      </w:r>
      <w:r>
        <w:t xml:space="preserve"> </w:t>
      </w:r>
      <w:r>
        <w:t>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combine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(2.6)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t>to</w:t>
      </w:r>
      <w:r>
        <w:t xml:space="preserve"> </w:t>
      </w:r>
      <w:r>
        <w:t>write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Succinctly,</w:t>
      </w:r>
      <w:r>
        <w:t xml:space="preserve"> </w:t>
      </w:r>
      <w:r>
        <w:t>as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(2.8)</w:t>
      </w:r>
      <w:r>
        <w:t xml:space="preserve"> </w:t>
      </w:r>
      <w:r>
        <w:t>describes,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maps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y1,</w:t>
      </w:r>
      <w:r>
        <w:t xml:space="preserve"> </w:t>
      </w:r>
      <w:r>
        <w:rPr>
          <w:color w:val="FF0000"/>
        </w:rPr>
        <w:t>y2,…,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series</w:t>
      </w:r>
      <w:r>
        <w:t xml:space="preserve"> </w:t>
      </w:r>
      <w:r>
        <w:t>of</w:t>
      </w:r>
      <w:r>
        <w:t xml:space="preserve"> </w:t>
      </w:r>
      <w:r>
        <w:t>controllable</w:t>
      </w:r>
      <w:r>
        <w:t xml:space="preserve"> </w:t>
      </w:r>
      <w:r>
        <w:t>parameters: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biases.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generate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propagation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Sigmoid: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sigmoid/logistic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σ(·)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probability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since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nonlinear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between</w:t>
      </w:r>
      <w:r>
        <w:t xml:space="preserve"> </w:t>
      </w:r>
      <w:r>
        <w:t>0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f'</w:t>
      </w:r>
      <w:r>
        <w:t xml:space="preserve"> </w:t>
      </w:r>
      <w:r>
        <w:rPr>
          <w:color w:val="FF0000"/>
        </w:rPr>
        <w:t>(·)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function</w:t>
      </w:r>
      <w:r>
        <w:t xml:space="preserve"> </w:t>
      </w:r>
      <w:r>
        <w:t>of</w:t>
      </w:r>
      <w:r>
        <w:t xml:space="preserve"> </w:t>
      </w:r>
      <w:r>
        <w:t>itself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σ'(x)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σ(x)(1–</w:t>
      </w:r>
      <w:r>
        <w:t xml:space="preserve"> </w:t>
      </w:r>
      <w:r>
        <w:rPr>
          <w:color w:val="FF0000"/>
        </w:rPr>
        <w:t>σ(x)).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tanh: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2.10)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zero-centred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to</w:t>
      </w:r>
      <w:r>
        <w:t xml:space="preserve"> </w:t>
      </w:r>
      <w:r>
        <w:t>1.</w:t>
      </w:r>
      <w:r>
        <w:t xml:space="preserve"> </w:t>
      </w:r>
      <w:r>
        <w:t>Hence,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easily</w:t>
      </w:r>
      <w:r>
        <w:t xml:space="preserve"> </w:t>
      </w:r>
      <w:r>
        <w:t>map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as</w:t>
      </w:r>
      <w:r>
        <w:t xml:space="preserve"> </w:t>
      </w:r>
      <w:r>
        <w:t>strongly</w:t>
      </w:r>
      <w:r>
        <w:t xml:space="preserve"> </w:t>
      </w:r>
      <w:r>
        <w:t>negative,</w:t>
      </w:r>
      <w:r>
        <w:t xml:space="preserve"> </w:t>
      </w:r>
      <w:r>
        <w:t>neutral,</w:t>
      </w:r>
      <w:r>
        <w:t xml:space="preserve"> </w:t>
      </w:r>
      <w:r>
        <w:t>or</w:t>
      </w:r>
      <w:r>
        <w:t xml:space="preserve"> </w:t>
      </w:r>
      <w:r>
        <w:t>strongly</w:t>
      </w:r>
      <w:r>
        <w:t xml:space="preserve"> </w:t>
      </w:r>
      <w:r>
        <w:t>positive.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tanh'(x)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tanh2(x).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rPr>
          <w:color w:val="FF0000"/>
        </w:rPr>
        <w:t>Softmax: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models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output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classify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into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many</w:t>
      </w:r>
      <w:r>
        <w:t xml:space="preserve"> </w:t>
      </w:r>
      <w:r>
        <w:t>categories</w:t>
      </w:r>
      <w:r>
        <w:t xml:space="preserve"> </w:t>
      </w:r>
      <w:r>
        <w:t>or</w:t>
      </w:r>
      <w:r>
        <w:t xml:space="preserve"> </w:t>
      </w:r>
      <w:r>
        <w:t>classes,</w:t>
      </w:r>
      <w:r>
        <w:t xml:space="preserve"> </w:t>
      </w:r>
      <w:r>
        <w:t>then</w:t>
      </w:r>
      <w:r>
        <w:t xml:space="preserve"> </w:t>
      </w:r>
      <w:r>
        <w:t>we</w:t>
      </w:r>
      <w:r>
        <w:t xml:space="preserve"> </w:t>
      </w:r>
      <w:r>
        <w:t>employ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It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classes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formally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Pr="008B56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(2.11)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2.3.</w:t>
      </w:r>
      <w:r>
        <w:t xml:space="preserve"> </w:t>
      </w:r>
      <w:r>
        <w:t>Consider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t>with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5,</w:t>
      </w:r>
      <w:r>
        <w:t xml:space="preserve"> </w:t>
      </w:r>
      <w:r>
        <w:rPr>
          <w:color w:val="FF0000"/>
        </w:rPr>
        <w:t>2].</w:t>
      </w:r>
      <w:r>
        <w:t xml:space="preserve"> </w:t>
      </w:r>
      <w:r>
        <w:t>Converting</w:t>
      </w:r>
      <w:r>
        <w:t xml:space="preserve"> </w:t>
      </w:r>
      <w:r>
        <w:t>this</w:t>
      </w:r>
      <w:r>
        <w:t xml:space="preserve"> </w:t>
      </w:r>
      <w:r>
        <w:t>list</w:t>
      </w:r>
      <w:r>
        <w:t xml:space="preserve"> </w:t>
      </w:r>
      <w:r>
        <w:t>into</w:t>
      </w:r>
      <w:r>
        <w:t xml:space="preserve"> </w:t>
      </w:r>
      <w:r>
        <w:t>probabilities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will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denominator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e1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e5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e2,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frequency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[e1/D,</w:t>
      </w:r>
      <w:r>
        <w:t xml:space="preserve"> </w:t>
      </w:r>
      <w:r>
        <w:rPr>
          <w:color w:val="FF0000"/>
        </w:rPr>
        <w:t>e5/D,</w:t>
      </w:r>
      <w:r>
        <w:t xml:space="preserve"> </w:t>
      </w:r>
      <w:r>
        <w:rPr>
          <w:color w:val="FF0000"/>
        </w:rPr>
        <w:t>e2/D]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[0.02,</w:t>
      </w:r>
      <w:r>
        <w:t xml:space="preserve"> </w:t>
      </w:r>
      <w:r>
        <w:t>0.94,</w:t>
      </w:r>
      <w:r>
        <w:t xml:space="preserve"> </w:t>
      </w:r>
      <w:r>
        <w:t>0.04]</w:t>
      </w:r>
      <w:r>
        <w:t xml:space="preserve"> </w:t>
      </w:r>
      <w:r>
        <w:t>whose</w:t>
      </w:r>
      <w:r>
        <w:t xml:space="preserve"> </w:t>
      </w:r>
      <w:r>
        <w:t>sum</w:t>
      </w:r>
      <w:r>
        <w:t xml:space="preserve"> </w:t>
      </w:r>
      <w:r>
        <w:t>approaches</w:t>
      </w:r>
      <w:r>
        <w:t xml:space="preserve"> </w:t>
      </w:r>
      <w:r>
        <w:t>unity.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rPr>
          <w:color w:val="FF0000"/>
        </w:rPr>
        <w:t>ReLU: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Rectified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659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ReLU(x)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max(0,</w:t>
      </w:r>
      <w:r>
        <w:t xml:space="preserve"> </w:t>
      </w:r>
      <w:r>
        <w:t>x)</w:t>
      </w:r>
      <w:r>
        <w:t xml:space="preserve"> </w:t>
      </w:r>
      <w:r>
        <w:rPr>
          <w:color w:val="FF0000"/>
        </w:rPr>
        <w:t>(2.12)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2.12)</w:t>
      </w:r>
      <w:r>
        <w:t xml:space="preserve"> </w:t>
      </w:r>
      <w:r>
        <w:t>is</w:t>
      </w:r>
      <w:r>
        <w:t xml:space="preserve"> </w:t>
      </w:r>
      <w:r>
        <w:t>far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efficient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or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selective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activated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is</w:t>
      </w:r>
      <w:r>
        <w:t xml:space="preserve"> </w:t>
      </w:r>
      <w:r>
        <w:t>employed.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rPr>
          <w:color w:val="FF0000"/>
        </w:rPr>
        <w:t>GELU: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Gaussian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(2.13),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cumulative</w:t>
      </w:r>
      <w:r>
        <w:t xml:space="preserve"> </w:t>
      </w:r>
      <w:r>
        <w:t>standard</w:t>
      </w:r>
      <w:r>
        <w:t xml:space="preserve"> </w:t>
      </w:r>
      <w:r>
        <w:t>normal</w:t>
      </w:r>
      <w:r>
        <w:t xml:space="preserve"> </w:t>
      </w:r>
      <w:r>
        <w:t>distribution.</w:t>
      </w:r>
    </w:p>
    <w:p w:rsidR="00977949" w:rsidRPr="00372D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</w:rPr>
      </w:pPr>
      <w:r>
        <w:rPr>
          <w:color w:val="FF0000"/>
        </w:rPr>
        <w:t>GELU(x)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rPr>
          <w:color w:val="FF0000"/>
        </w:rPr>
        <w:t>(2.13)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weights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signal</w:t>
      </w:r>
      <w:r>
        <w:t xml:space="preserve"> </w:t>
      </w:r>
      <w:r>
        <w:t>by</w:t>
      </w:r>
      <w:r>
        <w:t xml:space="preserve"> </w:t>
      </w:r>
      <w:r>
        <w:t>their</w:t>
      </w:r>
      <w:r>
        <w:t xml:space="preserve"> </w:t>
      </w:r>
      <w:r>
        <w:t>percentile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their</w:t>
      </w:r>
      <w:r>
        <w:t xml:space="preserve"> </w:t>
      </w:r>
      <w:r>
        <w:t>sign.</w:t>
      </w:r>
      <w:r>
        <w:t xml:space="preserve"> </w:t>
      </w:r>
      <w:r>
        <w:t>Consequently,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thought</w:t>
      </w:r>
      <w:r>
        <w:t xml:space="preserve"> </w:t>
      </w:r>
      <w:r>
        <w:t>of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smoother</w:t>
      </w:r>
      <w:r>
        <w:t xml:space="preserve"> </w:t>
      </w:r>
      <w:r>
        <w:rPr>
          <w:color w:val="FF0000"/>
        </w:rPr>
        <w:t>ReLU.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6.</w:t>
      </w:r>
      <w:r>
        <w:t xml:space="preserve"> </w:t>
      </w:r>
      <w:r>
        <w:rPr>
          <w:color w:val="FF0000"/>
        </w:rPr>
        <w:t>GLU: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Gated</w:t>
      </w:r>
      <w:r>
        <w:t xml:space="preserve"> </w:t>
      </w:r>
      <w:r>
        <w:t>Linear</w:t>
      </w:r>
      <w:r>
        <w:t xml:space="preserve"> </w:t>
      </w:r>
      <w:r>
        <w:t>Unit.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gating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parameterised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sigmodi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on</w:t>
      </w:r>
      <w:r>
        <w:t xml:space="preserve"> </w:t>
      </w:r>
      <w:r>
        <w:t>weight</w:t>
      </w:r>
      <w:r>
        <w:t xml:space="preserve"> </w:t>
      </w:r>
      <w:r>
        <w:t>w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b,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(2.14).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σ(wx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operation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t>represents</w:t>
      </w:r>
      <w:r>
        <w:t xml:space="preserve"> </w:t>
      </w:r>
      <w:r>
        <w:t>the</w:t>
      </w:r>
      <w:r>
        <w:t xml:space="preserve"> </w:t>
      </w:r>
      <w:r>
        <w:t>component-wise</w:t>
      </w:r>
      <w:r>
        <w:t xml:space="preserve"> </w:t>
      </w:r>
      <w:r>
        <w:t>multiplication,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allows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to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by</w:t>
      </w:r>
      <w:r>
        <w:t xml:space="preserve"> </w:t>
      </w:r>
      <w:r>
        <w:t>learning</w:t>
      </w:r>
      <w:r>
        <w:t xml:space="preserve"> </w:t>
      </w:r>
      <w:r>
        <w:t>which</w:t>
      </w:r>
      <w:r>
        <w:t xml:space="preserve"> </w:t>
      </w:r>
      <w:r>
        <w:t>parts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emphasise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de-emphasise.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t>Swish: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also</w:t>
      </w:r>
      <w:r>
        <w:t xml:space="preserve"> </w:t>
      </w:r>
      <w:r>
        <w:t>employs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to</w:t>
      </w:r>
      <w:r>
        <w:t xml:space="preserve"> </w:t>
      </w:r>
      <w:r>
        <w:t>induce</w:t>
      </w:r>
      <w:r>
        <w:t xml:space="preserve"> </w:t>
      </w:r>
      <w:r>
        <w:t>smoothness</w:t>
      </w:r>
      <w:r>
        <w:t xml:space="preserve"> </w:t>
      </w:r>
      <w:r>
        <w:t>and</w:t>
      </w:r>
      <w:r>
        <w:t xml:space="preserve"> </w:t>
      </w:r>
      <w:r>
        <w:t>differentiability.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Swish(·)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Swish(x)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σ(βx)</w:t>
      </w:r>
      <w:r>
        <w:t xml:space="preserve"> </w:t>
      </w:r>
      <w:r>
        <w:rPr>
          <w:color w:val="FF0000"/>
        </w:rPr>
        <w:t>(2.15)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learnable</w:t>
      </w:r>
      <w:r>
        <w:t xml:space="preserve"> </w:t>
      </w:r>
      <w:r>
        <w:t>parameter.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rPr>
          <w:color w:val="FF0000"/>
        </w:rPr>
        <w:t>SwiGLU:</w:t>
      </w:r>
      <w:r>
        <w:t xml:space="preserve"> </w:t>
      </w:r>
      <w:r>
        <w:rPr>
          <w:color w:val="FF0000"/>
        </w:rPr>
        <w:t>SwiGLU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Swish-Gated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it</w:t>
      </w:r>
      <w:r>
        <w:t xml:space="preserve"> </w:t>
      </w:r>
      <w:r>
        <w:t>combines</w:t>
      </w:r>
      <w:r>
        <w:t xml:space="preserve"> </w:t>
      </w:r>
      <w:r>
        <w:t>Swish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(2.16)</w:t>
      </w:r>
      <w:r>
        <w:t xml:space="preserve"> </w:t>
      </w:r>
      <w:r>
        <w:t>and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better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of</w:t>
      </w:r>
      <w:r>
        <w:t xml:space="preserve"> </w:t>
      </w:r>
      <w:r>
        <w:t>weights.</w:t>
      </w:r>
    </w:p>
    <w:p w:rsidR="00977949" w:rsidRPr="00B7556A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  <w:lang w:val="sv-SE"/>
        </w:rPr>
      </w:pPr>
      <w:r>
        <w:rPr>
          <w:color w:val="FF0000"/>
        </w:rPr>
        <w:t>SwiGLU(x)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Swishβ(wx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established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parametric</w:t>
      </w:r>
      <w:r>
        <w:t xml:space="preserve"> </w:t>
      </w:r>
      <w:r>
        <w:t>nonlinear</w:t>
      </w:r>
      <w:r>
        <w:t xml:space="preserve"> </w:t>
      </w:r>
      <w:r>
        <w:t>mapping</w:t>
      </w:r>
      <w:r>
        <w:t xml:space="preserve"> </w:t>
      </w:r>
      <w:r>
        <w:t>functions,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remains: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assign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parameters,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biases?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elaborate</w:t>
      </w:r>
      <w:r>
        <w:t xml:space="preserve"> </w:t>
      </w:r>
      <w:r>
        <w:t>on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86A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(2.17)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each</w:t>
      </w:r>
      <w:r>
        <w:t xml:space="preserve"> </w:t>
      </w:r>
      <w:r>
        <w:t>update,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is</w:t>
      </w:r>
      <w:r>
        <w:t xml:space="preserve"> </w:t>
      </w:r>
      <w:r>
        <w:t>re-evaluated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repeated.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so</w:t>
      </w:r>
      <w:r>
        <w:t xml:space="preserve"> </w:t>
      </w:r>
      <w:r>
        <w:t>each</w:t>
      </w:r>
      <w:r>
        <w:t xml:space="preserve"> </w:t>
      </w:r>
      <w:r>
        <w:rPr>
          <w:color w:val="FF0000"/>
        </w:rPr>
        <w:t>step/iteration</w:t>
      </w:r>
      <w:r>
        <w:t xml:space="preserve"> </w:t>
      </w:r>
      <w:r>
        <w:t>requires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t>set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rPr>
          <w:color w:val="FF0000"/>
        </w:rPr>
        <w:t>E(w).</w:t>
      </w:r>
      <w:r>
        <w:t xml:space="preserve"> </w:t>
      </w:r>
      <w:r>
        <w:t>This</w:t>
      </w:r>
      <w:r>
        <w:t xml:space="preserve"> </w:t>
      </w:r>
      <w:r>
        <w:t>algorithm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2.10.1</w:t>
      </w:r>
      <w:r>
        <w:t xml:space="preserve"> </w:t>
      </w:r>
      <w:r>
        <w:rPr>
          <w:color w:val="FF0000"/>
        </w:rPr>
        <w:t>Backpropagation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Error</w:t>
      </w:r>
      <w:r>
        <w:t xml:space="preserve"> </w:t>
      </w:r>
      <w:r>
        <w:t>functions</w:t>
      </w:r>
      <w:r>
        <w:t xml:space="preserve"> </w:t>
      </w:r>
      <w:r>
        <w:t>usually</w:t>
      </w:r>
      <w:r>
        <w:t xml:space="preserve"> </w:t>
      </w:r>
      <w:r>
        <w:t>comprise</w:t>
      </w:r>
      <w:r>
        <w:t xml:space="preserve"> </w:t>
      </w:r>
      <w:r>
        <w:t>a</w:t>
      </w:r>
      <w:r>
        <w:t xml:space="preserve"> </w:t>
      </w:r>
      <w:r>
        <w:t>summation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over</w:t>
      </w:r>
      <w:r>
        <w:t xml:space="preserve"> </w:t>
      </w:r>
      <w:r>
        <w:t>each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.</w:t>
      </w:r>
      <w:r>
        <w:t xml:space="preserve"> </w:t>
      </w:r>
      <w:r>
        <w:t>This</w:t>
      </w:r>
      <w:r>
        <w:t xml:space="preserve"> </w:t>
      </w:r>
      <w:r>
        <w:t>reduces</w:t>
      </w:r>
      <w:r>
        <w:t xml:space="preserve"> </w:t>
      </w:r>
      <w:r>
        <w:t>our</w:t>
      </w:r>
      <w:r>
        <w:t xml:space="preserve"> </w:t>
      </w:r>
      <w:r>
        <w:t>problem</w:t>
      </w:r>
      <w:r>
        <w:t xml:space="preserve"> </w:t>
      </w:r>
      <w:r>
        <w:t>to</w:t>
      </w:r>
      <w:r>
        <w:t xml:space="preserve"> </w:t>
      </w:r>
      <w:r>
        <w:t>evaluating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rPr>
          <w:color w:val="FF0000"/>
        </w:rPr>
        <w:t>(here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sample):</w:t>
      </w:r>
      <w:r>
        <w:t xml:space="preserve"> </w:t>
      </w:r>
      <w:r>
        <w:rPr>
          <w:color w:val="FF0000"/>
        </w:rPr>
        <w:t>Ej</w:t>
      </w:r>
      <w:r>
        <w:t xml:space="preserve"> </w:t>
      </w:r>
      <w:r>
        <w:rPr>
          <w:color w:val="FF0000"/>
        </w:rPr>
        <w:t>(w).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2.9: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A2913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fr-FR"/>
        </w:rPr>
      </w:pPr>
      <w:r>
        <w:t>Referring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2.9,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kth</w:t>
      </w:r>
      <w:r>
        <w:t xml:space="preserve"> </w:t>
      </w:r>
      <w:r>
        <w:t>output</w:t>
      </w:r>
      <w:r>
        <w:t xml:space="preserve"> </w:t>
      </w:r>
      <w:r>
        <w:t>unit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rPr>
          <w:color w:val="FF0000"/>
        </w:rPr>
        <w:t>(where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K})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xi</w:t>
      </w:r>
      <w:r>
        <w:t xml:space="preserve"> </w:t>
      </w:r>
      <w:r>
        <w:rPr>
          <w:color w:val="FF0000"/>
        </w:rPr>
        <w:t>(i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N})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involves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wrt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an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continuous</w:t>
      </w:r>
      <w:r>
        <w:t xml:space="preserve"> </w:t>
      </w:r>
      <w:r>
        <w:t>and</w:t>
      </w:r>
      <w:r>
        <w:t xml:space="preserve"> </w:t>
      </w:r>
      <w:r>
        <w:t>differentiable,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functions</w:t>
      </w:r>
      <w:r>
        <w:t xml:space="preserve"> </w:t>
      </w:r>
      <w:r>
        <w:t>that</w:t>
      </w:r>
      <w:r>
        <w:t xml:space="preserve"> </w:t>
      </w:r>
      <w:r>
        <w:t>fit</w:t>
      </w:r>
      <w:r>
        <w:t xml:space="preserve"> </w:t>
      </w:r>
      <w:r>
        <w:t>this</w:t>
      </w:r>
      <w:r>
        <w:t xml:space="preserve"> </w:t>
      </w:r>
      <w:r>
        <w:t>criterion.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is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(2.19).</w:t>
      </w:r>
      <w:r>
        <w:t xml:space="preserve"> </w:t>
      </w:r>
      <w:r>
        <w:t>Note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node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input</w:t>
      </w:r>
      <w:r>
        <w:t xml:space="preserve"> </w:t>
      </w:r>
      <w:r>
        <w:t>feature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output</w:t>
      </w:r>
      <w:r>
        <w:t xml:space="preserve"> </w:t>
      </w:r>
      <w:r>
        <w:t>value.</w:t>
      </w:r>
      <w:r>
        <w:t xml:space="preserve"> </w:t>
      </w:r>
      <w:r>
        <w:t>In</w:t>
      </w:r>
      <w:r>
        <w:t xml:space="preserve"> </w:t>
      </w:r>
      <w:r>
        <w:t>general,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layer.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gradients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19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(2.17).</w:t>
      </w:r>
    </w:p>
    <w:p w:rsidR="00977949" w:rsidRPr="006558AD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calculating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chain</w:t>
      </w:r>
      <w:r>
        <w:t xml:space="preserve"> </w:t>
      </w:r>
      <w:r>
        <w:t>rule</w:t>
      </w:r>
      <w:r>
        <w:t xml:space="preserve"> </w:t>
      </w:r>
      <w:r>
        <w:t>starting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backpropagation.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2.4.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more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example</w:t>
      </w:r>
      <w:r>
        <w:t xml:space="preserve"> </w:t>
      </w:r>
      <w:r>
        <w:t>involving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2.9.2.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N-dimensional</w:t>
      </w:r>
      <w:r>
        <w:t xml:space="preserve"> </w:t>
      </w:r>
      <w:r>
        <w:t>input,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vector,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yK).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has</w:t>
      </w:r>
      <w:r>
        <w:t xml:space="preserve"> </w:t>
      </w:r>
      <w:r>
        <w:t>M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Figure</w:t>
      </w:r>
      <w:r>
        <w:t xml:space="preserve"> </w:t>
      </w:r>
      <w:r>
        <w:t>2.10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described</w:t>
      </w:r>
      <w:r>
        <w:t xml:space="preserve"> </w:t>
      </w:r>
      <w:r>
        <w:t>above;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figure,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rPr>
          <w:color w:val="FF0000"/>
        </w:rPr>
        <w:t>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have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The</w:t>
      </w:r>
      <w:r>
        <w:t xml:space="preserve"> </w:t>
      </w:r>
      <w:r>
        <w:t>final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expressed</w:t>
      </w:r>
      <w:r>
        <w:t xml:space="preserve"> </w:t>
      </w:r>
      <w:r>
        <w:t>as</w:t>
      </w:r>
      <w:r>
        <w:t xml:space="preserve"> </w:t>
      </w:r>
      <w:r>
        <w:t>,</w:t>
      </w:r>
      <w:r>
        <w:t xml:space="preserve"> </w:t>
      </w:r>
      <w:r>
        <w:t>with</w:t>
      </w:r>
      <w:r>
        <w:t xml:space="preserve"> </w:t>
      </w:r>
      <w:r>
        <w:t>and</w:t>
      </w:r>
      <w:r>
        <w:t xml:space="preserve"> </w:t>
      </w:r>
      <w:r>
        <w:t>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level,</w:t>
      </w:r>
      <w:r>
        <w:t xml:space="preserve"> </w:t>
      </w:r>
      <w:r>
        <w:t>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2.10: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nonlinear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sum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squares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function.</w:t>
      </w:r>
      <w:r>
        <w:t xml:space="preserve"> </w:t>
      </w:r>
      <w:r>
        <w:t>For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sample,</w:t>
      </w:r>
      <w:r>
        <w:t xml:space="preserve"> </w:t>
      </w:r>
      <w:r>
        <w:t>let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predicted</w:t>
      </w:r>
      <w:r>
        <w:t xml:space="preserve"> </w:t>
      </w:r>
      <w:r>
        <w:t>output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tk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target</w:t>
      </w:r>
      <w:r>
        <w:t xml:space="preserve"> </w:t>
      </w:r>
      <w:r>
        <w:t>for.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can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t>gradients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via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(2.21)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(2.21)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and,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2.10.2</w:t>
      </w:r>
      <w:r>
        <w:t xml:space="preserve"> </w:t>
      </w:r>
      <w:r>
        <w:t>Batching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have</w:t>
      </w:r>
      <w:r>
        <w:t xml:space="preserve"> </w:t>
      </w:r>
      <w:r>
        <w:t>already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algorithm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that</w:t>
      </w:r>
      <w:r>
        <w:t xml:space="preserve"> </w:t>
      </w:r>
      <w:r>
        <w:t>prior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t>update,</w:t>
      </w:r>
      <w:r>
        <w:t xml:space="preserve"> </w:t>
      </w:r>
      <w:r>
        <w:t>a</w:t>
      </w:r>
      <w:r>
        <w:t xml:space="preserve"> </w:t>
      </w:r>
      <w:r>
        <w:t>full</w:t>
      </w:r>
      <w:r>
        <w:t xml:space="preserve"> </w:t>
      </w:r>
      <w:r>
        <w:t>pass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and</w:t>
      </w:r>
      <w:r>
        <w:t xml:space="preserve"> </w:t>
      </w:r>
      <w:r>
        <w:t>slow</w:t>
      </w:r>
      <w:r>
        <w:t xml:space="preserve"> </w:t>
      </w:r>
      <w:r>
        <w:t>to</w:t>
      </w:r>
      <w:r>
        <w:t xml:space="preserve"> </w:t>
      </w:r>
      <w:r>
        <w:t>iterate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samples</w:t>
      </w:r>
      <w:r>
        <w:t xml:space="preserve"> </w:t>
      </w:r>
      <w:r>
        <w:t>at</w:t>
      </w:r>
      <w:r>
        <w:t xml:space="preserve"> </w:t>
      </w:r>
      <w:r>
        <w:t>once.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two</w:t>
      </w:r>
      <w:r>
        <w:t xml:space="preserve"> </w:t>
      </w:r>
      <w:r>
        <w:t>variants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updation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parameters</w:t>
      </w:r>
      <w:r>
        <w:t xml:space="preserve"> </w:t>
      </w:r>
      <w:r>
        <w:t>after</w:t>
      </w:r>
      <w:r>
        <w:t xml:space="preserve"> </w:t>
      </w:r>
      <w:r>
        <w:t>processing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training</w:t>
      </w:r>
      <w:r>
        <w:t xml:space="preserve"> </w:t>
      </w:r>
      <w:r>
        <w:t>example.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faster</w:t>
      </w:r>
      <w:r>
        <w:t xml:space="preserve"> </w:t>
      </w:r>
      <w:r>
        <w:t>convergence</w:t>
      </w:r>
      <w:r>
        <w:t xml:space="preserve"> </w:t>
      </w:r>
      <w:r>
        <w:t>towards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less</w:t>
      </w:r>
      <w:r>
        <w:t xml:space="preserve"> </w:t>
      </w:r>
      <w:r>
        <w:t>memory-intensive</w:t>
      </w:r>
      <w:r>
        <w:t xml:space="preserve"> </w:t>
      </w:r>
      <w:r>
        <w:rPr>
          <w:color w:val="FF0000"/>
        </w:rPr>
        <w:t>(loads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sample</w:t>
      </w:r>
      <w:r>
        <w:t xml:space="preserve"> </w:t>
      </w:r>
      <w:r>
        <w:t>to</w:t>
      </w:r>
      <w:r>
        <w:t xml:space="preserve"> </w:t>
      </w:r>
      <w:r>
        <w:t>memory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time)</w:t>
      </w:r>
      <w:r>
        <w:t xml:space="preserve"> </w:t>
      </w:r>
      <w:r>
        <w:t>than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However,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after</w:t>
      </w:r>
      <w:r>
        <w:t xml:space="preserve"> </w:t>
      </w:r>
      <w:r>
        <w:t>each</w:t>
      </w:r>
      <w:r>
        <w:t xml:space="preserve"> </w:t>
      </w:r>
      <w:r>
        <w:t>sample,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(SGD)</w:t>
      </w:r>
      <w:r>
        <w:t xml:space="preserve"> </w:t>
      </w:r>
      <w:r>
        <w:t>algorithm,</w:t>
      </w:r>
      <w:r>
        <w:t xml:space="preserve"> </w:t>
      </w:r>
      <w:r>
        <w:t>stochastic</w:t>
      </w:r>
      <w:r>
        <w:t xml:space="preserve"> </w:t>
      </w:r>
      <w:r>
        <w:t>or</w:t>
      </w:r>
      <w:r>
        <w:t xml:space="preserve"> </w:t>
      </w:r>
      <w:r>
        <w:t>randomness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select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each</w:t>
      </w:r>
      <w:r>
        <w:t xml:space="preserve"> </w:t>
      </w:r>
      <w:r>
        <w:t>epoch,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points</w:t>
      </w:r>
      <w:r>
        <w:t xml:space="preserve"> </w:t>
      </w:r>
      <w:r>
        <w:t>are</w:t>
      </w:r>
      <w:r>
        <w:t xml:space="preserve"> </w:t>
      </w:r>
      <w:r>
        <w:t>processed,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randomly</w:t>
      </w:r>
      <w:r>
        <w:t xml:space="preserve"> </w:t>
      </w:r>
      <w:r>
        <w:t>shuffled.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Mini-Batch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4446BF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Cs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t>epochs,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only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In</w:t>
      </w:r>
      <w:r>
        <w:t xml:space="preserve"> </w:t>
      </w:r>
      <w:r>
        <w:t>SGD,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one</w:t>
      </w:r>
      <w:r>
        <w:t xml:space="preserve"> </w:t>
      </w:r>
      <w:r>
        <w:t>sample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vs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all</w:t>
      </w:r>
      <w:r>
        <w:t xml:space="preserve"> </w:t>
      </w:r>
      <w:r>
        <w:t>samples</w:t>
      </w:r>
      <w:r>
        <w:t xml:space="preserve"> </w:t>
      </w:r>
      <w:r>
        <w:t>aggregated,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instead.</w:t>
      </w:r>
      <w:r>
        <w:t xml:space="preserve"> </w:t>
      </w:r>
      <w:r>
        <w:t>Let</w:t>
      </w:r>
      <w:r>
        <w:t xml:space="preserve"> </w:t>
      </w:r>
      <w:r>
        <w:t>N</w:t>
      </w:r>
      <w:r>
        <w:t xml:space="preserve"> </w:t>
      </w:r>
      <w:r>
        <w:t>samples</w:t>
      </w:r>
      <w:r>
        <w:t xml:space="preserve"> </w:t>
      </w:r>
      <w:r>
        <w:t>be</w:t>
      </w:r>
      <w:r>
        <w:t xml:space="preserve"> </w:t>
      </w:r>
      <w:r>
        <w:t>grouped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smaller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step</w:t>
      </w:r>
      <w:r>
        <w:t xml:space="preserve"> </w:t>
      </w:r>
      <w:r>
        <w:t>is</w:t>
      </w:r>
      <w:r>
        <w:t xml:space="preserve"> </w:t>
      </w:r>
      <w:r>
        <w:t>performed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T.</w:t>
      </w:r>
      <w:r>
        <w:t xml:space="preserve"> </w:t>
      </w:r>
      <w:r>
        <w:t>This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technique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mini-batching,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</w:t>
      </w:r>
      <w:r>
        <w:t xml:space="preserve"> </w:t>
      </w:r>
      <w:r>
        <w:t>sets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a</w:t>
      </w:r>
      <w:r>
        <w:t xml:space="preserve"> </w:t>
      </w:r>
      <w:r>
        <w:t>batch,</w:t>
      </w:r>
      <w:r>
        <w:t xml:space="preserve"> </w:t>
      </w:r>
      <w:r>
        <w:t>denoted</w:t>
      </w:r>
      <w:r>
        <w:t xml:space="preserve"> </w:t>
      </w:r>
      <w:r>
        <w:t>as</w:t>
      </w:r>
      <w:r>
        <w:t xml:space="preserve"> </w:t>
      </w:r>
      <w:r>
        <w:t>B.</w:t>
      </w:r>
    </w:p>
    <w:p w:rsidR="00977949" w:rsidRPr="00270837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(2.25)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2.5.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2.11.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outputs</w:t>
      </w:r>
      <w:r>
        <w:t xml:space="preserve"> </w:t>
      </w:r>
      <w:r>
        <w:t>two</w:t>
      </w:r>
      <w:r>
        <w:t xml:space="preserve"> </w:t>
      </w:r>
      <w:r>
        <w:t>continuous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utilises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At</w:t>
      </w:r>
      <w:r>
        <w:t xml:space="preserve"> </w:t>
      </w:r>
      <w:r>
        <w:t>current</w:t>
      </w:r>
      <w:r>
        <w:t xml:space="preserve"> </w:t>
      </w:r>
      <w:r>
        <w:t>training</w:t>
      </w:r>
      <w:r>
        <w:t xml:space="preserve"> </w:t>
      </w:r>
      <w:r>
        <w:t>checkpoint,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t>have</w:t>
      </w:r>
      <w:r>
        <w:t xml:space="preserve"> </w:t>
      </w:r>
      <w:r>
        <w:t>following</w:t>
      </w:r>
      <w:r>
        <w:t xml:space="preserve"> </w:t>
      </w:r>
      <w:r>
        <w:t>values:</w:t>
      </w:r>
      <w:r>
        <w:t xml:space="preserve"> </w:t>
      </w:r>
      <w:r>
        <w:t>.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b1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0.25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0.35.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(0.1,</w:t>
      </w:r>
      <w:r>
        <w:t xml:space="preserve"> </w:t>
      </w:r>
      <w:r>
        <w:t>0.5)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output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(t1,</w:t>
      </w:r>
      <w:r>
        <w:t xml:space="preserve"> </w:t>
      </w:r>
      <w:r>
        <w:rPr>
          <w:color w:val="FF0000"/>
        </w:rPr>
        <w:t>t2)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(0.05,</w:t>
      </w:r>
      <w:r>
        <w:t xml:space="preserve"> </w:t>
      </w:r>
      <w:r>
        <w:rPr>
          <w:color w:val="FF0000"/>
        </w:rPr>
        <w:t>0.95),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update</w:t>
      </w:r>
      <w:r>
        <w:t xml:space="preserve"> </w:t>
      </w:r>
      <w:r>
        <w:t>for</w:t>
      </w:r>
      <w:r>
        <w:t xml:space="preserve"> </w:t>
      </w:r>
      <w:r>
        <w:t>using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0.1.</w:t>
      </w:r>
    </w:p>
    <w:p w:rsidR="00977949" w:rsidRPr="004940F0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first</w:t>
      </w:r>
      <w:r>
        <w:t xml:space="preserve"> </w:t>
      </w:r>
      <w:r>
        <w:t>forward</w:t>
      </w:r>
      <w:r>
        <w:t xml:space="preserve"> </w:t>
      </w:r>
      <w:r>
        <w:t>propagate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outputs.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Forward</w:t>
      </w:r>
      <w:r>
        <w:t xml:space="preserve"> </w:t>
      </w:r>
      <w:r>
        <w:t>Propagation:</w:t>
      </w:r>
    </w:p>
    <w:p w:rsidR="00977949" w:rsidRPr="004940F0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2.11: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for</w:t>
      </w:r>
      <w:r>
        <w:t xml:space="preserve"> </w:t>
      </w:r>
      <w:r>
        <w:t>Example</w:t>
      </w:r>
      <w:r>
        <w:t xml:space="preserve"> </w:t>
      </w:r>
      <w:r>
        <w:t>2.5.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contribution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2.10.3</w:t>
      </w:r>
      <w:r>
        <w:t xml:space="preserve"> </w:t>
      </w:r>
      <w:r>
        <w:rPr>
          <w:color w:val="FF0000"/>
        </w:rPr>
        <w:t>Hyperparameters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explained</w:t>
      </w:r>
      <w:r>
        <w:t xml:space="preserve"> </w:t>
      </w:r>
      <w:r>
        <w:t>before,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involves</w:t>
      </w:r>
      <w:r>
        <w:t xml:space="preserve"> </w:t>
      </w:r>
      <w:r>
        <w:t>processing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samples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Once</w:t>
      </w:r>
      <w:r>
        <w:t xml:space="preserve"> </w:t>
      </w:r>
      <w:r>
        <w:t>trained</w:t>
      </w:r>
      <w:r>
        <w:t xml:space="preserve"> </w:t>
      </w:r>
      <w:r>
        <w:rPr>
          <w:color w:val="FF0000"/>
        </w:rPr>
        <w:t>(i.e..,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updated),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determine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predict</w:t>
      </w:r>
      <w:r>
        <w:t xml:space="preserve"> </w:t>
      </w:r>
      <w:r>
        <w:t>on</w:t>
      </w:r>
      <w:r>
        <w:t xml:space="preserve"> </w:t>
      </w:r>
      <w:r>
        <w:t>unseen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evaluate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generalisability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Note</w:t>
      </w:r>
      <w:r>
        <w:t xml:space="preserve"> </w:t>
      </w:r>
      <w:r>
        <w:t>we</w:t>
      </w:r>
      <w:r>
        <w:t xml:space="preserve"> </w:t>
      </w:r>
      <w:r>
        <w:t>assume</w:t>
      </w:r>
      <w:r>
        <w:t xml:space="preserve"> </w:t>
      </w:r>
      <w:r>
        <w:t>that</w:t>
      </w:r>
      <w:r>
        <w:t xml:space="preserve"> </w:t>
      </w:r>
      <w:r>
        <w:t>both</w:t>
      </w:r>
      <w:r>
        <w:t xml:space="preserve"> </w:t>
      </w:r>
      <w:r>
        <w:t>training</w:t>
      </w:r>
      <w:r>
        <w:t xml:space="preserve"> </w:t>
      </w:r>
      <w:r>
        <w:t>and</w:t>
      </w:r>
      <w:r>
        <w:t xml:space="preserve"> </w:t>
      </w:r>
      <w:r>
        <w:t>testing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t>drawn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distribution.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underfit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well</w:t>
      </w:r>
      <w:r>
        <w:t xml:space="preserve"> </w:t>
      </w:r>
      <w:r>
        <w:t>even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stage.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result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any</w:t>
      </w:r>
      <w:r>
        <w:t xml:space="preserve"> </w:t>
      </w:r>
      <w:r>
        <w:t>meaningful</w:t>
      </w:r>
      <w:r>
        <w:t xml:space="preserve"> </w:t>
      </w:r>
      <w:r>
        <w:t>patterns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prevents</w:t>
      </w:r>
      <w:r>
        <w:t xml:space="preserve"> </w:t>
      </w:r>
      <w:r>
        <w:t>it</w:t>
      </w:r>
      <w:r>
        <w:t xml:space="preserve"> </w:t>
      </w:r>
      <w:r>
        <w:t>from</w:t>
      </w:r>
      <w:r>
        <w:t xml:space="preserve"> </w:t>
      </w:r>
      <w:r>
        <w:t>learning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dataset,</w:t>
      </w:r>
      <w:r>
        <w:t xml:space="preserve"> </w:t>
      </w:r>
      <w:r>
        <w:t>or</w:t>
      </w:r>
      <w:r>
        <w:t xml:space="preserve"> </w:t>
      </w:r>
      <w:r>
        <w:t>both.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contrary,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performs</w:t>
      </w:r>
      <w:r>
        <w:t xml:space="preserve"> </w:t>
      </w:r>
      <w:r>
        <w:t>well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but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t>set.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noisy</w:t>
      </w:r>
      <w:r>
        <w:t xml:space="preserve"> </w:t>
      </w:r>
      <w:r>
        <w:t>patterns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which</w:t>
      </w:r>
      <w:r>
        <w:t xml:space="preserve"> </w:t>
      </w:r>
      <w:r>
        <w:t>leads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generalisability.</w:t>
      </w:r>
    </w:p>
    <w:p w:rsidR="00977949" w:rsidRPr="006558AD" w:rsidRDefault="00977949" w:rsidP="00977949">
      <w:pPr>
        <w:shd w:val="clear" w:color="auto" w:fill="FFFFFF"/>
        <w:ind w:firstLine="720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t>by</w:t>
      </w:r>
      <w:r>
        <w:t xml:space="preserve"> </w:t>
      </w:r>
      <w:r>
        <w:t>controlling</w:t>
      </w:r>
      <w:r>
        <w:t xml:space="preserve"> </w:t>
      </w:r>
      <w:r>
        <w:t>how</w:t>
      </w:r>
      <w:r>
        <w:t xml:space="preserve"> </w:t>
      </w:r>
      <w:r>
        <w:t>complex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configuring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η,</w:t>
      </w:r>
      <w:r>
        <w:t xml:space="preserve"> </w:t>
      </w:r>
      <w:r>
        <w:t>we</w:t>
      </w:r>
      <w:r>
        <w:t xml:space="preserve"> </w:t>
      </w:r>
      <w:r>
        <w:t>can,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Such</w:t>
      </w:r>
      <w:r>
        <w:t xml:space="preserve"> </w:t>
      </w:r>
      <w:r>
        <w:t>configurable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(explicitly</w:t>
      </w:r>
      <w:r>
        <w:t xml:space="preserve"> </w:t>
      </w:r>
      <w:r>
        <w:t>declared</w:t>
      </w:r>
      <w:r>
        <w:t xml:space="preserve"> </w:t>
      </w:r>
      <w:r>
        <w:t>before</w:t>
      </w:r>
      <w:r>
        <w:t xml:space="preserve"> </w:t>
      </w:r>
      <w:r>
        <w:t>training)</w:t>
      </w:r>
      <w:r>
        <w:t xml:space="preserve"> </w:t>
      </w:r>
      <w:r>
        <w:t>whose</w:t>
      </w:r>
      <w:r>
        <w:t xml:space="preserve"> </w:t>
      </w:r>
      <w:r>
        <w:t>value</w:t>
      </w:r>
      <w:r>
        <w:t xml:space="preserve"> </w:t>
      </w:r>
      <w:r>
        <w:t>controls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</w:t>
      </w:r>
      <w:r>
        <w:t xml:space="preserve"> </w:t>
      </w:r>
      <w:r>
        <w:t>are</w:t>
      </w:r>
      <w:r>
        <w:t xml:space="preserve"> </w:t>
      </w:r>
      <w:r>
        <w:t>termed</w:t>
      </w:r>
      <w:r>
        <w:t xml:space="preserve"> </w:t>
      </w:r>
      <w:r>
        <w:rPr>
          <w:color w:val="FF0000"/>
        </w:rPr>
        <w:t>hyperparameters.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Breadth</w:t>
      </w:r>
      <w:r>
        <w:t xml:space="preserve"> </w:t>
      </w:r>
      <w:r>
        <w:t>and</w:t>
      </w:r>
      <w:r>
        <w:t xml:space="preserve"> </w:t>
      </w:r>
      <w:r>
        <w:t>Depth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underfitting,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model's</w:t>
      </w:r>
      <w:r>
        <w:t xml:space="preserve"> </w:t>
      </w:r>
      <w:r>
        <w:t>complexity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But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network?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weight</w:t>
      </w:r>
      <w:r>
        <w:t xml:space="preserve"> </w:t>
      </w:r>
      <w:r>
        <w:t>multiplication</w:t>
      </w:r>
      <w:r>
        <w:t xml:space="preserve"> </w:t>
      </w:r>
      <w:r>
        <w:t>operations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basic</w:t>
      </w:r>
      <w:r>
        <w:t xml:space="preserve"> </w:t>
      </w:r>
      <w:r>
        <w:t>building</w:t>
      </w:r>
      <w:r>
        <w:t xml:space="preserve"> </w:t>
      </w:r>
      <w:r>
        <w:t>block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by</w:t>
      </w:r>
      <w:r>
        <w:t xml:space="preserve"> </w:t>
      </w:r>
      <w:r>
        <w:t>capping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units.</w:t>
      </w:r>
      <w:r>
        <w:t xml:space="preserve"> </w:t>
      </w:r>
      <w:r>
        <w:t>Recall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depth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allow</w:t>
      </w:r>
      <w:r>
        <w:t xml:space="preserve"> </w:t>
      </w:r>
      <w:r>
        <w:t>the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functions.</w:t>
      </w:r>
      <w:r>
        <w:t xml:space="preserve"> </w:t>
      </w:r>
      <w:r>
        <w:t>Meanwhile,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accommodate</w:t>
      </w:r>
      <w:r>
        <w:t xml:space="preserve"> </w:t>
      </w:r>
      <w:r>
        <w:t>more</w:t>
      </w:r>
      <w:r>
        <w:t xml:space="preserve"> </w:t>
      </w:r>
      <w:r>
        <w:t>feature</w:t>
      </w:r>
      <w:r>
        <w:t xml:space="preserve"> </w:t>
      </w:r>
      <w:r>
        <w:t>vectors.</w:t>
      </w:r>
      <w:r>
        <w:t xml:space="preserve"> </w:t>
      </w:r>
      <w:r>
        <w:t>Both</w:t>
      </w:r>
      <w:r>
        <w:t xml:space="preserve"> </w:t>
      </w:r>
      <w:r>
        <w:t>will</w:t>
      </w:r>
      <w:r>
        <w:t xml:space="preserve"> </w:t>
      </w:r>
      <w:r>
        <w:t>enable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underfitting.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while</w:t>
      </w:r>
      <w:r>
        <w:t xml:space="preserve"> </w:t>
      </w:r>
      <w:r>
        <w:t>theoretically,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have</w:t>
      </w:r>
      <w:r>
        <w:t xml:space="preserve"> </w:t>
      </w:r>
      <w:r>
        <w:t>infinite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breadth,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system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overfit.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ideal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iterations/steps</w:t>
      </w:r>
      <w:r>
        <w:t xml:space="preserve"> </w:t>
      </w:r>
      <w:r>
        <w:t>is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further</w:t>
      </w:r>
      <w:r>
        <w:t xml:space="preserve"> </w:t>
      </w:r>
      <w:r>
        <w:t>training</w:t>
      </w:r>
      <w:r>
        <w:t xml:space="preserve"> </w:t>
      </w:r>
      <w:r>
        <w:t>provides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boost</w:t>
      </w:r>
      <w:r>
        <w:t xml:space="preserve"> </w:t>
      </w:r>
      <w:r>
        <w:t>in</w:t>
      </w:r>
      <w:r>
        <w:t xml:space="preserve"> </w:t>
      </w:r>
      <w:r>
        <w:t>test</w:t>
      </w:r>
      <w:r>
        <w:t xml:space="preserve"> </w:t>
      </w:r>
      <w:r>
        <w:t>accuracy.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iterations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known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epochs,</w:t>
      </w:r>
      <w:r>
        <w:t xml:space="preserve"> </w:t>
      </w:r>
      <w:r>
        <w:t>where</w:t>
      </w:r>
      <w:r>
        <w:t xml:space="preserve"> </w:t>
      </w:r>
      <w:r>
        <w:t>each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complete</w:t>
      </w:r>
      <w:r>
        <w:t xml:space="preserve"> </w:t>
      </w:r>
      <w:r>
        <w:t>when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processed.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&lt;H4&gt;Learning</w:t>
      </w:r>
      <w:r>
        <w:t xml:space="preserve"> </w:t>
      </w:r>
      <w:r>
        <w:t>Rate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t>determines</w:t>
      </w:r>
      <w:r>
        <w:t xml:space="preserve"> </w:t>
      </w:r>
      <w:r>
        <w:t>the</w:t>
      </w:r>
      <w:r>
        <w:t xml:space="preserve"> </w:t>
      </w:r>
      <w:r>
        <w:t>magnitude</w:t>
      </w:r>
      <w:r>
        <w:t xml:space="preserve"> </w:t>
      </w:r>
      <w:r>
        <w:t>of</w:t>
      </w:r>
      <w:r>
        <w:t xml:space="preserve"> </w:t>
      </w:r>
      <w:r>
        <w:t>steps</w:t>
      </w:r>
      <w:r>
        <w:t xml:space="preserve"> </w:t>
      </w:r>
      <w:r>
        <w:t>taken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direction</w:t>
      </w:r>
      <w:r>
        <w:t xml:space="preserve"> </w:t>
      </w:r>
      <w:r>
        <w:t>of</w:t>
      </w:r>
      <w:r>
        <w:t xml:space="preserve"> </w:t>
      </w:r>
      <w:r>
        <w:t>decreasing</w:t>
      </w:r>
      <w:r>
        <w:t xml:space="preserve"> </w:t>
      </w:r>
      <w:r>
        <w:t>gradient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2.17).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implies</w:t>
      </w:r>
      <w:r>
        <w:t xml:space="preserve"> </w:t>
      </w:r>
      <w:r>
        <w:t>taking</w:t>
      </w:r>
      <w:r>
        <w:t xml:space="preserve"> </w:t>
      </w:r>
      <w:r>
        <w:t>larger</w:t>
      </w:r>
      <w:r>
        <w:t xml:space="preserve"> </w:t>
      </w:r>
      <w:r>
        <w:t>strides,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keep</w:t>
      </w:r>
      <w:r>
        <w:t xml:space="preserve"> </w:t>
      </w:r>
      <w:r>
        <w:t>hovering</w:t>
      </w:r>
      <w:r>
        <w:t xml:space="preserve"> </w:t>
      </w:r>
      <w:r>
        <w:t>around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without</w:t>
      </w:r>
      <w:r>
        <w:t xml:space="preserve"> </w:t>
      </w:r>
      <w:r>
        <w:t>reaching</w:t>
      </w:r>
      <w:r>
        <w:t xml:space="preserve"> </w:t>
      </w:r>
      <w:r>
        <w:t>it.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smaller</w:t>
      </w:r>
      <w:r>
        <w:t xml:space="preserve"> </w:t>
      </w:r>
      <w:r>
        <w:t>learning</w:t>
      </w:r>
      <w:r>
        <w:t xml:space="preserve"> </w:t>
      </w:r>
      <w:r>
        <w:t>rate,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too</w:t>
      </w:r>
      <w:r>
        <w:t xml:space="preserve"> </w:t>
      </w:r>
      <w:r>
        <w:t>long</w:t>
      </w:r>
      <w:r>
        <w:t xml:space="preserve"> </w:t>
      </w:r>
      <w:r>
        <w:t>to</w:t>
      </w:r>
      <w:r>
        <w:t xml:space="preserve"> </w:t>
      </w:r>
      <w:r>
        <w:t>reach</w:t>
      </w:r>
      <w:r>
        <w:t xml:space="preserve"> </w:t>
      </w:r>
      <w:r>
        <w:t>the</w:t>
      </w:r>
      <w:r>
        <w:t xml:space="preserve"> </w:t>
      </w:r>
      <w:r>
        <w:t>optima.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various</w:t>
      </w:r>
      <w:r>
        <w:t xml:space="preserve"> </w:t>
      </w:r>
      <w:r>
        <w:t>strategies</w:t>
      </w:r>
      <w:r>
        <w:t xml:space="preserve"> </w:t>
      </w:r>
      <w:r>
        <w:t>that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to</w:t>
      </w:r>
      <w:r>
        <w:t xml:space="preserve"> </w:t>
      </w:r>
      <w:r>
        <w:t>manage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during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Fixed</w:t>
      </w:r>
      <w:r>
        <w:t xml:space="preserve"> </w:t>
      </w:r>
      <w:r>
        <w:t>Learning</w:t>
      </w:r>
      <w:r>
        <w:t xml:space="preserve"> </w:t>
      </w:r>
      <w:r>
        <w:t>Rate: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remains</w:t>
      </w:r>
      <w:r>
        <w:t xml:space="preserve"> </w:t>
      </w:r>
      <w:r>
        <w:t>constant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</w:p>
    <w:p w:rsidR="00977949" w:rsidRDefault="00977949" w:rsidP="00977949">
      <w:pPr>
        <w:shd w:val="clear" w:color="auto" w:fill="FFFFFF"/>
        <w:tabs>
          <w:tab w:val="left" w:pos="610"/>
          <w:tab w:val="left" w:leader="hyphen" w:pos="5765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Time-Based</w:t>
      </w:r>
      <w:r>
        <w:t xml:space="preserve"> </w:t>
      </w:r>
      <w:r>
        <w:t>Decay: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</w:t>
      </w:r>
      <w:r>
        <w:t xml:space="preserve"> </w:t>
      </w:r>
      <w:r>
        <w:t>proportionally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steps.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that</w:t>
      </w:r>
      <w:r>
        <w:t xml:space="preserve"> </w:t>
      </w:r>
      <w:r>
        <w:t>initially,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begin</w:t>
      </w:r>
      <w:r>
        <w:t xml:space="preserve"> </w:t>
      </w:r>
      <w:r>
        <w:t>by</w:t>
      </w:r>
      <w:r>
        <w:t xml:space="preserve"> </w:t>
      </w:r>
      <w:r>
        <w:t>predicting</w:t>
      </w:r>
      <w:r>
        <w:t xml:space="preserve"> </w:t>
      </w:r>
      <w:r>
        <w:t>randomly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higher</w:t>
      </w:r>
      <w:r>
        <w:t xml:space="preserve"> </w:t>
      </w:r>
      <w:r>
        <w:t>error</w:t>
      </w:r>
      <w:r>
        <w:t xml:space="preserve"> </w:t>
      </w:r>
      <w:r>
        <w:t>rate.</w:t>
      </w:r>
      <w:r>
        <w:t xml:space="preserve"> </w:t>
      </w:r>
      <w:r>
        <w:t>However,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progressed,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reduced.</w:t>
      </w:r>
      <w:r>
        <w:t xml:space="preserve"> </w:t>
      </w:r>
      <w:r>
        <w:t>,</w:t>
      </w:r>
      <w:r>
        <w:t xml:space="preserve"> </w:t>
      </w:r>
      <w:r>
        <w:t>where</w:t>
      </w:r>
      <w:r>
        <w:t xml:space="preserve"> </w:t>
      </w:r>
      <w:r>
        <w:t>decay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factor</w:t>
      </w:r>
      <w:r>
        <w:t xml:space="preserve"> </w:t>
      </w:r>
      <w:r>
        <w:t>by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decreases,</w:t>
      </w:r>
      <w:r>
        <w:t xml:space="preserve"> </w:t>
      </w:r>
      <w:r>
        <w:t>and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iteration</w:t>
      </w:r>
      <w:r>
        <w:t xml:space="preserve"> </w:t>
      </w:r>
      <w:r>
        <w:t>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2.10.4</w:t>
      </w:r>
      <w:r>
        <w:t xml:space="preserve"> </w:t>
      </w:r>
      <w:r>
        <w:rPr>
          <w:color w:val="FF0000"/>
        </w:rPr>
        <w:t>Regularisation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Regularisation</w:t>
      </w:r>
      <w:r>
        <w:t xml:space="preserve"> </w:t>
      </w:r>
      <w:r>
        <w:t>is</w:t>
      </w:r>
      <w:r>
        <w:t xml:space="preserve"> </w:t>
      </w:r>
      <w:r>
        <w:t>another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during</w:t>
      </w:r>
      <w:r>
        <w:t xml:space="preserve"> </w:t>
      </w:r>
      <w:r>
        <w:t>training.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t>Early</w:t>
      </w:r>
      <w:r>
        <w:t xml:space="preserve"> </w:t>
      </w:r>
      <w:r>
        <w:t>Stopping: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limit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updates</w:t>
      </w:r>
      <w:r>
        <w:t xml:space="preserve"> </w:t>
      </w:r>
      <w:r>
        <w:t>made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Heuristically,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avoid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loss</w:t>
      </w:r>
      <w:r>
        <w:t xml:space="preserve"> </w:t>
      </w:r>
      <w:r>
        <w:t>from</w:t>
      </w:r>
      <w:r>
        <w:t xml:space="preserve"> </w:t>
      </w:r>
      <w:r>
        <w:t>becoming</w:t>
      </w:r>
      <w:r>
        <w:t xml:space="preserve"> </w:t>
      </w:r>
      <w:r>
        <w:t>arbitrarily</w:t>
      </w:r>
      <w:r>
        <w:t xml:space="preserve"> </w:t>
      </w:r>
      <w:r>
        <w:t>low,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less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4940F0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color w:val="FF0000"/>
        </w:rPr>
        <w:t>L1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Regularisation: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penalising</w:t>
      </w:r>
      <w:r>
        <w:t xml:space="preserve"> </w:t>
      </w:r>
      <w:r>
        <w:t>larger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training,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further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overfitting.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first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Lp</w:t>
      </w:r>
      <w:r>
        <w:t xml:space="preserve"> </w:t>
      </w:r>
      <w:r>
        <w:t>norm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space,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.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we</w:t>
      </w:r>
      <w:r>
        <w:t xml:space="preserve"> </w:t>
      </w:r>
      <w:r>
        <w:t>call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norm</w:t>
      </w:r>
      <w:r>
        <w:t xml:space="preserve"> </w:t>
      </w:r>
      <w:r>
        <w:t>or</w:t>
      </w:r>
      <w:r>
        <w:t xml:space="preserve"> </w:t>
      </w:r>
      <w:r>
        <w:t>Manhattan</w:t>
      </w:r>
      <w:r>
        <w:t xml:space="preserve"> </w:t>
      </w:r>
      <w:r>
        <w:t>distance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and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t>norm,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Employing</w:t>
      </w:r>
      <w:r>
        <w:t xml:space="preserve"> </w:t>
      </w:r>
      <w:r>
        <w:t>the</w:t>
      </w:r>
      <w:r>
        <w:t xml:space="preserve"> </w:t>
      </w:r>
      <w:r>
        <w:t>penalty</w:t>
      </w:r>
      <w:r>
        <w:t xml:space="preserve"> </w:t>
      </w:r>
      <w:r>
        <w:t>term,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minimise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(2.26)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α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constant.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replacing</w:t>
      </w:r>
      <w:r>
        <w:t xml:space="preserve"> </w:t>
      </w:r>
      <w:r>
        <w:t>p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obtain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regularisation,</w:t>
      </w:r>
      <w:r>
        <w:t xml:space="preserve"> </w:t>
      </w:r>
      <w:r>
        <w:t>respectively.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more</w:t>
      </w:r>
      <w:r>
        <w:t xml:space="preserve"> </w:t>
      </w:r>
      <w:r>
        <w:t>sparse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that</w:t>
      </w:r>
      <w:r>
        <w:t xml:space="preserve"> </w:t>
      </w:r>
      <w:r>
        <w:t>forces</w:t>
      </w:r>
      <w:r>
        <w:t xml:space="preserve"> </w:t>
      </w:r>
      <w:r>
        <w:t>weights</w:t>
      </w:r>
      <w:r>
        <w:t xml:space="preserve"> </w:t>
      </w:r>
      <w:r>
        <w:t>to</w:t>
      </w:r>
      <w:r>
        <w:t xml:space="preserve"> </w:t>
      </w:r>
      <w:r>
        <w:t>zero,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shrinks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important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</w:t>
      </w:r>
      <w:r>
        <w:t xml:space="preserve"> </w:t>
      </w:r>
      <w:r>
        <w:t>are</w:t>
      </w:r>
      <w:r>
        <w:t xml:space="preserve"> </w:t>
      </w:r>
      <w:r>
        <w:t>larger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others.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t>Dropout: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drop</w:t>
      </w:r>
      <w:r>
        <w:t xml:space="preserve"> </w:t>
      </w:r>
      <w:r>
        <w:t>or</w:t>
      </w:r>
      <w:r>
        <w:t xml:space="preserve"> </w:t>
      </w:r>
      <w:r>
        <w:t>freeze</w:t>
      </w:r>
      <w:r>
        <w:t xml:space="preserve"> </w:t>
      </w:r>
      <w:r>
        <w:t>a</w:t>
      </w:r>
      <w:r>
        <w:t xml:space="preserve"> </w:t>
      </w:r>
      <w:r>
        <w:t>fraction</w:t>
      </w:r>
      <w:r>
        <w:t xml:space="preserve"> </w:t>
      </w:r>
      <w:r>
        <w:rPr>
          <w:color w:val="FF0000"/>
        </w:rPr>
        <w:t>(dropout</w:t>
      </w:r>
      <w:r>
        <w:t xml:space="preserve"> </w:t>
      </w:r>
      <w:r>
        <w:t>probability)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from</w:t>
      </w:r>
      <w:r>
        <w:t xml:space="preserve"> </w:t>
      </w:r>
      <w:r>
        <w:t>being</w:t>
      </w:r>
      <w:r>
        <w:t xml:space="preserve"> </w:t>
      </w:r>
      <w:r>
        <w:t>updated.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using</w:t>
      </w:r>
      <w:r>
        <w:t xml:space="preserve"> </w:t>
      </w:r>
      <w:r>
        <w:t>mini-batch</w:t>
      </w:r>
      <w:r>
        <w:t xml:space="preserve"> </w:t>
      </w:r>
      <w:r>
        <w:t>gradient</w:t>
      </w:r>
      <w:r>
        <w:t xml:space="preserve"> </w:t>
      </w:r>
      <w:r>
        <w:t>descent;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dropout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would</w:t>
      </w:r>
      <w:r>
        <w:t xml:space="preserve"> </w:t>
      </w:r>
      <w:r>
        <w:t>amount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different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subsets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data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During</w:t>
      </w:r>
      <w:r>
        <w:t xml:space="preserve"> </w:t>
      </w:r>
      <w:r>
        <w:t>test</w:t>
      </w:r>
      <w:r>
        <w:t xml:space="preserve"> </w:t>
      </w:r>
      <w:r>
        <w:t>time,</w:t>
      </w:r>
      <w:r>
        <w:t xml:space="preserve"> </w:t>
      </w:r>
      <w:r>
        <w:t>no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dropped.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2.11</w:t>
      </w:r>
      <w:r>
        <w:t xml:space="preserve"> </w:t>
      </w:r>
      <w:r>
        <w:t>Vanishing</w:t>
      </w:r>
      <w:r>
        <w:t xml:space="preserve"> </w:t>
      </w:r>
      <w:r>
        <w:t>and</w:t>
      </w:r>
      <w:r>
        <w:t xml:space="preserve"> </w:t>
      </w:r>
      <w:r>
        <w:t>Exploding</w:t>
      </w:r>
      <w:r>
        <w:t xml:space="preserve"> </w:t>
      </w:r>
      <w:r>
        <w:t>Gradients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When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derivate</w:t>
      </w:r>
      <w:r>
        <w:t xml:space="preserve"> </w:t>
      </w:r>
      <w:r>
        <w:t>value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extremely</w:t>
      </w:r>
      <w:r>
        <w:t xml:space="preserve"> </w:t>
      </w:r>
      <w:r>
        <w:t>small</w:t>
      </w:r>
      <w:r>
        <w:t xml:space="preserve"> </w:t>
      </w:r>
      <w:r>
        <w:t>or</w:t>
      </w:r>
      <w:r>
        <w:t xml:space="preserve"> </w:t>
      </w:r>
      <w:r>
        <w:t>large,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of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Vanishing</w:t>
      </w:r>
      <w:r>
        <w:t xml:space="preserve"> </w:t>
      </w:r>
      <w:r>
        <w:t>Gradients.</w:t>
      </w:r>
      <w:r>
        <w:t xml:space="preserve"> </w:t>
      </w:r>
      <w:r>
        <w:t>This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situation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information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transferred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assuming</w:t>
      </w:r>
      <w:r>
        <w:t xml:space="preserve"> </w:t>
      </w:r>
      <w:r>
        <w:t>very</w:t>
      </w:r>
      <w:r>
        <w:t xml:space="preserve"> </w:t>
      </w:r>
      <w:r>
        <w:t>small</w:t>
      </w:r>
      <w:r>
        <w:t xml:space="preserve"> </w:t>
      </w:r>
      <w:r>
        <w:t>values.</w:t>
      </w:r>
      <w:r>
        <w:t xml:space="preserve"> </w:t>
      </w:r>
      <w:r>
        <w:t>Following</w:t>
      </w:r>
      <w:r>
        <w:t xml:space="preserve"> </w:t>
      </w:r>
      <w:r>
        <w:t>our</w:t>
      </w:r>
      <w:r>
        <w:t xml:space="preserve"> </w:t>
      </w:r>
      <w:r>
        <w:t>previous</w:t>
      </w:r>
      <w:r>
        <w:t xml:space="preserve"> </w:t>
      </w:r>
      <w:r>
        <w:t>notation,</w:t>
      </w:r>
      <w:r>
        <w:t xml:space="preserve"> </w:t>
      </w:r>
      <w:r>
        <w:t>let</w:t>
      </w:r>
      <w:r>
        <w:t xml:space="preserve"> </w:t>
      </w:r>
      <w:r>
        <w:t>L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index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layer.</w:t>
      </w:r>
      <w:r>
        <w:t xml:space="preserve"> </w:t>
      </w:r>
      <w:r>
        <w:t>Then,</w:t>
      </w:r>
      <w:r>
        <w:t xml:space="preserve"> </w:t>
      </w:r>
      <w:r>
        <w:t>we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layers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w(i),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t>and</w:t>
      </w:r>
      <w:r>
        <w:t xml:space="preserve"> </w:t>
      </w:r>
      <w:r>
        <w:t>activations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a(i)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h(a(i)),</w:t>
      </w:r>
      <w:r>
        <w:t xml:space="preserve"> </w:t>
      </w:r>
      <w:r>
        <w:t>where</w:t>
      </w:r>
      <w:r>
        <w:t xml:space="preserve"> </w:t>
      </w:r>
      <w:r>
        <w:t>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multiple</w:t>
      </w:r>
      <w:r>
        <w:t xml:space="preserve"> </w:t>
      </w:r>
      <w:r>
        <w:t>hidden</w:t>
      </w:r>
      <w:r>
        <w:t xml:space="preserve"> </w:t>
      </w:r>
      <w:r>
        <w:t>units,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complications.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(2.27),</w:t>
      </w:r>
      <w:r>
        <w:t xml:space="preserve"> </w:t>
      </w:r>
      <w:r>
        <w:t>the</w:t>
      </w:r>
      <w:r>
        <w:t xml:space="preserve"> </w:t>
      </w:r>
      <w:r>
        <w:t>further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(deeper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network),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incorporating</w:t>
      </w:r>
      <w:r>
        <w:t xml:space="preserve"> </w:t>
      </w:r>
      <w:r>
        <w:t>the</w:t>
      </w:r>
      <w:r>
        <w:t xml:space="preserve"> </w:t>
      </w:r>
      <w:r>
        <w:t>partial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appear.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It</w:t>
      </w:r>
      <w:r>
        <w:t xml:space="preserve"> </w:t>
      </w:r>
      <w:r>
        <w:t>so</w:t>
      </w:r>
      <w:r>
        <w:t xml:space="preserve"> </w:t>
      </w:r>
      <w:r>
        <w:t>happens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derivatives</w:t>
      </w:r>
      <w:r>
        <w:t xml:space="preserve"> </w:t>
      </w:r>
      <w:r>
        <w:t>assume</w:t>
      </w:r>
      <w:r>
        <w:t xml:space="preserve"> </w:t>
      </w:r>
      <w:r>
        <w:t>very</w:t>
      </w:r>
      <w:r>
        <w:t xml:space="preserve"> </w:t>
      </w:r>
      <w:r>
        <w:t>low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activation</w:t>
      </w:r>
      <w:r>
        <w:t xml:space="preserve"> </w:t>
      </w:r>
      <w:r>
        <w:t>functions</w:t>
      </w:r>
      <w:r>
        <w:t xml:space="preserve"> </w:t>
      </w:r>
      <w:r>
        <w:t>like</w:t>
      </w:r>
      <w:r>
        <w:t xml:space="preserve"> </w:t>
      </w:r>
      <w:r>
        <w:t>sigmoid</w:t>
      </w:r>
      <w:r>
        <w:t xml:space="preserve"> </w:t>
      </w:r>
      <w:r>
        <w:t>and</w:t>
      </w:r>
      <w:r>
        <w:t xml:space="preserve"> </w:t>
      </w:r>
      <w:r>
        <w:t>tanh.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usually</w:t>
      </w:r>
      <w:r>
        <w:t xml:space="preserve"> </w:t>
      </w:r>
      <w:r>
        <w:t>employed</w:t>
      </w:r>
      <w:r>
        <w:t xml:space="preserve"> </w:t>
      </w:r>
      <w:r>
        <w:t>when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risk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vanishing</w:t>
      </w:r>
      <w:r>
        <w:t xml:space="preserve"> </w:t>
      </w:r>
      <w:r>
        <w:t>gradient</w:t>
      </w:r>
      <w:r>
        <w:t xml:space="preserve"> </w:t>
      </w:r>
      <w:r>
        <w:t>problem.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Exploding</w:t>
      </w:r>
      <w:r>
        <w:t xml:space="preserve"> </w:t>
      </w:r>
      <w:r>
        <w:t>Gradients.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spectrum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where</w:t>
      </w:r>
      <w:r>
        <w:t xml:space="preserve"> </w:t>
      </w:r>
      <w:r>
        <w:t>large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accumulate</w:t>
      </w:r>
      <w:r>
        <w:t xml:space="preserve"> </w:t>
      </w:r>
      <w:r>
        <w:t>and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huge</w:t>
      </w:r>
      <w:r>
        <w:t xml:space="preserve"> </w:t>
      </w:r>
      <w:r>
        <w:t>updates</w:t>
      </w:r>
      <w:r>
        <w:t xml:space="preserve"> </w:t>
      </w:r>
      <w:r>
        <w:t>to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weights</w:t>
      </w:r>
      <w:r>
        <w:t xml:space="preserve"> </w:t>
      </w:r>
      <w:r>
        <w:t>during</w:t>
      </w:r>
      <w:r>
        <w:t xml:space="preserve"> </w:t>
      </w:r>
      <w:r>
        <w:t>training.</w:t>
      </w:r>
      <w:r>
        <w:t xml:space="preserve"> </w:t>
      </w:r>
      <w:r>
        <w:t>These</w:t>
      </w:r>
      <w:r>
        <w:t xml:space="preserve"> </w:t>
      </w:r>
      <w:r>
        <w:t>may</w:t>
      </w:r>
      <w:r>
        <w:t xml:space="preserve"> </w:t>
      </w:r>
      <w:r>
        <w:t>occur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lousy</w:t>
      </w:r>
      <w:r>
        <w:t xml:space="preserve"> </w:t>
      </w:r>
      <w:r>
        <w:rPr>
          <w:color w:val="FF0000"/>
        </w:rPr>
        <w:t>initialisation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or</w:t>
      </w:r>
      <w:r>
        <w:t xml:space="preserve"> </w:t>
      </w:r>
      <w:r>
        <w:t>some</w:t>
      </w:r>
      <w:r>
        <w:t xml:space="preserve"> </w:t>
      </w:r>
      <w:r>
        <w:t>combinations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2.12</w:t>
      </w:r>
      <w:r>
        <w:t xml:space="preserve"> </w:t>
      </w:r>
      <w:r>
        <w:t>Evaluation</w:t>
      </w:r>
      <w:r>
        <w:t xml:space="preserve"> </w:t>
      </w:r>
      <w:r>
        <w:t>Metrics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optimally</w:t>
      </w:r>
      <w:r>
        <w:t xml:space="preserve"> </w:t>
      </w:r>
      <w:r>
        <w:t>trained</w:t>
      </w:r>
      <w:r>
        <w:t xml:space="preserve"> </w:t>
      </w:r>
      <w:r>
        <w:t>our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report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performing.</w:t>
      </w:r>
      <w:r>
        <w:t xml:space="preserve"> </w:t>
      </w:r>
      <w:r>
        <w:t>Additionally,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target</w:t>
      </w:r>
      <w:r>
        <w:t xml:space="preserve"> </w:t>
      </w:r>
      <w:r>
        <w:t>values,</w:t>
      </w:r>
      <w:r>
        <w:t xml:space="preserve"> </w:t>
      </w:r>
      <w:r>
        <w:t>multiple</w:t>
      </w:r>
      <w:r>
        <w:t xml:space="preserve"> </w:t>
      </w:r>
      <w:r>
        <w:t>optimal</w:t>
      </w:r>
      <w:r>
        <w:t xml:space="preserve"> </w:t>
      </w:r>
      <w:r>
        <w:t>weights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obtained.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determine</w:t>
      </w:r>
      <w:r>
        <w:t xml:space="preserve"> </w:t>
      </w:r>
      <w:r>
        <w:t>which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unseen</w:t>
      </w:r>
      <w:r>
        <w:t xml:space="preserve"> </w:t>
      </w:r>
      <w:r>
        <w:rPr>
          <w:color w:val="FF0000"/>
        </w:rPr>
        <w:t>dataset?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this</w:t>
      </w:r>
      <w:r>
        <w:t xml:space="preserve"> </w:t>
      </w:r>
      <w:r>
        <w:t>assessment,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utilise</w:t>
      </w:r>
      <w:r>
        <w:t xml:space="preserve"> </w:t>
      </w:r>
      <w:r>
        <w:t>evaluation</w:t>
      </w:r>
      <w:r>
        <w:t xml:space="preserve"> </w:t>
      </w:r>
      <w:r>
        <w:t>metrics.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Let</w:t>
      </w:r>
      <w:r>
        <w:t xml:space="preserve"> </w:t>
      </w:r>
      <w:r>
        <w:t>us</w:t>
      </w:r>
      <w:r>
        <w:t xml:space="preserve"> </w:t>
      </w:r>
      <w:r>
        <w:t>go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ten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either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or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(–1).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these,</w:t>
      </w:r>
      <w:r>
        <w:t xml:space="preserve"> </w:t>
      </w:r>
      <w:r>
        <w:t>seven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assume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target</w:t>
      </w:r>
      <w:r>
        <w:t xml:space="preserve"> </w:t>
      </w:r>
      <w:r>
        <w:t>label</w:t>
      </w:r>
      <w:r>
        <w:t xml:space="preserve"> </w:t>
      </w:r>
      <w:r>
        <w:t>list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ten</w:t>
      </w:r>
      <w:r>
        <w:t xml:space="preserve"> </w:t>
      </w:r>
      <w:r>
        <w:t>samples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element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1: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sentiment?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2: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positive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negative?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3: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negative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positive?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4: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sentiment?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True</w:t>
      </w:r>
      <w:r>
        <w:t xml:space="preserve"> </w:t>
      </w:r>
      <w:r>
        <w:rPr>
          <w:color w:val="FF0000"/>
        </w:rPr>
        <w:t>Positive/Negative.</w:t>
      </w:r>
      <w:r>
        <w:t xml:space="preserve"> </w:t>
      </w:r>
      <w:r>
        <w:t>Case</w:t>
      </w:r>
      <w:r>
        <w:t xml:space="preserve"> </w:t>
      </w:r>
      <w:r>
        <w:t>1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(TP)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truly/correctly</w:t>
      </w:r>
      <w:r>
        <w:t xml:space="preserve"> </w:t>
      </w:r>
      <w:r>
        <w:t>predicting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Consequently,</w:t>
      </w:r>
      <w:r>
        <w:t xml:space="preserve"> </w:t>
      </w:r>
      <w:r>
        <w:t>case</w:t>
      </w:r>
      <w:r>
        <w:t xml:space="preserve"> </w:t>
      </w:r>
      <w:r>
        <w:t>4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(TN)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truthfully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negative.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Negative.</w:t>
      </w:r>
      <w:r>
        <w:t xml:space="preserve"> </w:t>
      </w:r>
      <w:r>
        <w:t>Case</w:t>
      </w:r>
      <w:r>
        <w:t xml:space="preserve"> </w:t>
      </w:r>
      <w:r>
        <w:t>2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understood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erroneously/falsely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negative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(sentiment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case)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positive,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false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(FN).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Positive.</w:t>
      </w:r>
      <w:r>
        <w:t xml:space="preserve"> </w:t>
      </w:r>
      <w:r>
        <w:t>Reverse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is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falsely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positive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negative,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false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(FP).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2.6.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map</w:t>
      </w:r>
      <w:r>
        <w:t xml:space="preserve"> </w:t>
      </w:r>
      <w:r>
        <w:t>true</w:t>
      </w:r>
      <w:r>
        <w:t xml:space="preserve"> </w:t>
      </w:r>
      <w:r>
        <w:t>positives,</w:t>
      </w:r>
      <w:r>
        <w:t xml:space="preserve"> </w:t>
      </w:r>
      <w:r>
        <w:t>true</w:t>
      </w:r>
      <w:r>
        <w:t xml:space="preserve"> </w:t>
      </w:r>
      <w:r>
        <w:t>negatives,</w:t>
      </w:r>
      <w:r>
        <w:t xml:space="preserve"> </w:t>
      </w:r>
      <w:r>
        <w:t>false</w:t>
      </w:r>
      <w:r>
        <w:t xml:space="preserve"> </w:t>
      </w:r>
      <w:r>
        <w:t>positives,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t>when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Further,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these</w:t>
      </w:r>
      <w:r>
        <w:t xml:space="preserve"> </w:t>
      </w:r>
      <w:r>
        <w:t>counts,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confusion</w:t>
      </w:r>
      <w:r>
        <w:t xml:space="preserve"> </w:t>
      </w:r>
      <w:r>
        <w:t>matrix.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enlist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correct/incorrect</w:t>
      </w:r>
      <w:r>
        <w:t xml:space="preserve"> </w:t>
      </w:r>
      <w:r>
        <w:t>information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TP</w:t>
      </w:r>
      <w:r>
        <w:t xml:space="preserve"> </w:t>
      </w:r>
      <w:r>
        <w:t>occurs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TN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Meanwhile,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2</w:t>
      </w:r>
      <w:r>
        <w:t xml:space="preserve"> </w:t>
      </w:r>
      <w:r>
        <w:t>and</w:t>
      </w:r>
      <w:r>
        <w:t xml:space="preserve"> </w:t>
      </w:r>
      <w:r>
        <w:t>10,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causing</w:t>
      </w:r>
      <w:r>
        <w:t xml:space="preserve"> </w:t>
      </w:r>
      <w:r>
        <w:t>false</w:t>
      </w:r>
      <w:r>
        <w:t xml:space="preserve"> </w:t>
      </w:r>
      <w:r>
        <w:t>negatives.</w:t>
      </w:r>
      <w:r>
        <w:t xml:space="preserve"> </w:t>
      </w:r>
      <w:r>
        <w:t>Finally,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3</w:t>
      </w:r>
      <w:r>
        <w:t xml:space="preserve"> </w:t>
      </w:r>
      <w:r>
        <w:t>and</w:t>
      </w:r>
      <w:r>
        <w:t xml:space="preserve"> </w:t>
      </w:r>
      <w:r>
        <w:t>6,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false</w:t>
      </w:r>
      <w:r>
        <w:t xml:space="preserve"> </w:t>
      </w:r>
      <w:r>
        <w:t>positives.</w:t>
      </w:r>
    </w:p>
    <w:p w:rsidR="00977949" w:rsidRPr="007F006E" w:rsidRDefault="00977949" w:rsidP="00977949">
      <w:pPr>
        <w:shd w:val="clear" w:color="auto" w:fill="FFFFFF"/>
        <w:tabs>
          <w:tab w:val="left" w:pos="2970"/>
        </w:tabs>
        <w:jc w:val="both"/>
        <w:rPr>
          <w:rFonts w:ascii="Times New Roman" w:hAnsi="Times New Roman" w:cs="Times New Roman"/>
        </w:rPr>
      </w:pPr>
      <w:r>
        <w:t>Now,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construct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four</w:t>
      </w:r>
      <w:r>
        <w:t xml:space="preserve"> </w:t>
      </w:r>
      <w:r>
        <w:t>cases</w:t>
      </w:r>
      <w:r>
        <w:t xml:space="preserve"> </w:t>
      </w:r>
      <w:r>
        <w:t>as</w:t>
      </w:r>
      <w:r>
        <w:t xml:space="preserve"> </w:t>
      </w:r>
      <w:r>
        <w:t>accounted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Precision.</w:t>
      </w:r>
      <w:r>
        <w:t xml:space="preserve"> </w:t>
      </w:r>
      <w:r>
        <w:t>Looking</w:t>
      </w:r>
      <w:r>
        <w:t xml:space="preserve"> </w:t>
      </w:r>
      <w:r>
        <w:t>only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marked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precision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were</w:t>
      </w:r>
      <w:r>
        <w:t xml:space="preserve"> </w:t>
      </w:r>
      <w:r>
        <w:t>actually</w:t>
      </w:r>
      <w:r>
        <w:t xml:space="preserve"> </w:t>
      </w:r>
      <w:r>
        <w:t>correct,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actualised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(2.28).</w:t>
      </w:r>
    </w:p>
    <w:p w:rsidR="00977949" w:rsidRPr="007F006E" w:rsidRDefault="00977949" w:rsidP="00977949">
      <w:pPr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(2.28)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4"/>
        <w:gridCol w:w="581"/>
        <w:gridCol w:w="566"/>
        <w:gridCol w:w="557"/>
        <w:gridCol w:w="566"/>
        <w:gridCol w:w="576"/>
        <w:gridCol w:w="562"/>
        <w:gridCol w:w="562"/>
        <w:gridCol w:w="566"/>
        <w:gridCol w:w="542"/>
        <w:gridCol w:w="624"/>
      </w:tblGrid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45" w:name="bookmark59"/>
            <w:r w:rsidRPr="007F006E">
              <w:rPr>
                <w:rFonts w:ascii="Times New Roman" w:hAnsi="Times New Roman" w:cs="Times New Roman"/>
                <w:b/>
                <w:bCs/>
              </w:rPr>
              <w:t>I</w:t>
            </w:r>
            <w:bookmarkEnd w:id="45"/>
            <w:r w:rsidRPr="007F006E">
              <w:rPr>
                <w:rFonts w:ascii="Times New Roman" w:hAnsi="Times New Roman" w:cs="Times New Roman"/>
                <w:b/>
                <w:bCs/>
              </w:rPr>
              <w:t>ndex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10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Expected </w:t>
            </w:r>
            <w:r w:rsidRPr="007F006E">
              <w:rPr>
                <w:rFonts w:ascii="Times New Roman" w:hAnsi="Times New Roman" w:cs="Times New Roman"/>
                <w:i/>
                <w:iCs/>
                <w:lang w:val="fr-FR"/>
              </w:rPr>
              <w:t>y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Predicted </w:t>
            </w:r>
            <w:r w:rsidRPr="007F006E">
              <w:rPr>
                <w:rFonts w:ascii="Times New Roman" w:hAnsi="Times New Roman" w:cs="Times New Roman"/>
                <w:i/>
                <w:iCs/>
              </w:rPr>
              <w:t>ŷ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2.9:</w:t>
      </w:r>
      <w:r>
        <w:t xml:space="preserve"> </w:t>
      </w:r>
      <w:r>
        <w:t>Mapping</w:t>
      </w:r>
      <w:r>
        <w:t xml:space="preserve"> </w:t>
      </w:r>
      <w:r>
        <w:t>True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(TP),</w:t>
      </w:r>
      <w:r>
        <w:t xml:space="preserve"> </w:t>
      </w:r>
      <w:r>
        <w:t>True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(TN),</w:t>
      </w:r>
      <w:r>
        <w:t xml:space="preserve"> </w:t>
      </w:r>
      <w:r>
        <w:t>False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(FP)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(FN)</w:t>
      </w:r>
      <w:r>
        <w:t xml:space="preserve"> </w:t>
      </w:r>
      <w:r>
        <w:t>for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5"/>
        <w:gridCol w:w="1075"/>
        <w:gridCol w:w="1164"/>
      </w:tblGrid>
      <w:tr w:rsidR="00977949" w:rsidRPr="007F006E" w:rsidTr="006E42E0">
        <w:trPr>
          <w:trHeight w:val="368"/>
          <w:jc w:val="center"/>
        </w:trPr>
        <w:tc>
          <w:tcPr>
            <w:tcW w:w="1075" w:type="dxa"/>
            <w:vMerge w:val="restart"/>
            <w:vAlign w:val="center"/>
          </w:tcPr>
          <w:p w:rsidR="00977949" w:rsidRPr="007F006E" w:rsidRDefault="00977949" w:rsidP="006E42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2239" w:type="dxa"/>
            <w:gridSpan w:val="2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Predicted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Merge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 (TP)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(FN)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 (TN)</w:t>
            </w:r>
          </w:p>
        </w:tc>
      </w:tr>
    </w:tbl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2.10: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classification</w:t>
      </w:r>
      <w:r>
        <w:t xml:space="preserve"> </w:t>
      </w:r>
      <w:r>
        <w:t>of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and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(-1)</w:t>
      </w:r>
      <w:r>
        <w:t xml:space="preserve"> </w:t>
      </w:r>
      <w:r>
        <w:t>sentiments</w:t>
      </w:r>
      <w:r>
        <w:t xml:space="preserve"> </w:t>
      </w:r>
      <w:r>
        <w:t>for</w:t>
      </w:r>
      <w:r>
        <w:t xml:space="preserve"> </w:t>
      </w:r>
      <w:r>
        <w:t>ten</w:t>
      </w:r>
      <w:r>
        <w:t xml:space="preserve"> </w:t>
      </w:r>
      <w:r>
        <w:t>sentences.</w:t>
      </w:r>
      <w:r>
        <w:t xml:space="preserve"> </w:t>
      </w:r>
      <w:r>
        <w:t>We</w:t>
      </w:r>
      <w:r>
        <w:t xml:space="preserve"> </w:t>
      </w:r>
      <w:r>
        <w:t>construct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The</w:t>
      </w:r>
      <w:r>
        <w:t xml:space="preserve"> </w:t>
      </w:r>
      <w:r>
        <w:t>tabulations</w:t>
      </w:r>
      <w:r>
        <w:t xml:space="preserve"> </w:t>
      </w:r>
      <w:r>
        <w:t>follow</w:t>
      </w:r>
      <w:r>
        <w:t xml:space="preserve"> </w:t>
      </w:r>
      <w:r>
        <w:t>from</w:t>
      </w:r>
      <w:r>
        <w:t xml:space="preserve"> </w:t>
      </w:r>
      <w:r>
        <w:t>mapping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Recall.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actual/expected</w:t>
      </w:r>
      <w:r>
        <w:t xml:space="preserve"> </w:t>
      </w:r>
      <w:r>
        <w:t>positive</w:t>
      </w:r>
      <w:r>
        <w:t xml:space="preserve"> </w:t>
      </w:r>
      <w:r>
        <w:t>samples,</w:t>
      </w:r>
      <w:r>
        <w:t xml:space="preserve"> </w:t>
      </w:r>
      <w:r>
        <w:t>recall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predicted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class.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using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(2.29).</w:t>
      </w:r>
    </w:p>
    <w:p w:rsidR="00977949" w:rsidRPr="007F006E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(2.29)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</w:t>
      </w:r>
      <w:r>
        <w:t xml:space="preserve"> </w:t>
      </w:r>
      <w:r>
        <w:t>vs</w:t>
      </w:r>
      <w:r>
        <w:t xml:space="preserve"> </w:t>
      </w:r>
      <w:r>
        <w:t>Recall.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(2.28)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(2.29)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difference</w:t>
      </w:r>
      <w:r>
        <w:t xml:space="preserve"> </w:t>
      </w:r>
      <w:r>
        <w:t>in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is</w:t>
      </w:r>
      <w:r>
        <w:t xml:space="preserve"> </w:t>
      </w:r>
      <w:r>
        <w:t>dictated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erroneous</w:t>
      </w:r>
      <w:r>
        <w:t xml:space="preserve"> </w:t>
      </w:r>
      <w:r>
        <w:t>outputs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accounted</w:t>
      </w:r>
      <w:r>
        <w:t xml:space="preserve"> </w:t>
      </w:r>
      <w:r>
        <w:t>for.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precision,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t>FPs.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spam</w:t>
      </w:r>
      <w:r>
        <w:t xml:space="preserve"> </w:t>
      </w:r>
      <w:r>
        <w:t>detection.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emails</w:t>
      </w:r>
      <w:r>
        <w:t xml:space="preserve"> </w:t>
      </w:r>
      <w:r>
        <w:t>keep</w:t>
      </w:r>
      <w:r>
        <w:t xml:space="preserve"> </w:t>
      </w:r>
      <w:r>
        <w:t>getting</w:t>
      </w:r>
      <w:r>
        <w:t xml:space="preserve"> </w:t>
      </w:r>
      <w:r>
        <w:t>falsely</w:t>
      </w:r>
      <w:r>
        <w:t xml:space="preserve"> </w:t>
      </w:r>
      <w:r>
        <w:t>classified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safe/positive,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inundated</w:t>
      </w:r>
      <w:r>
        <w:t xml:space="preserve"> </w:t>
      </w:r>
      <w:r>
        <w:t>with</w:t>
      </w:r>
      <w:r>
        <w:t xml:space="preserve"> </w:t>
      </w:r>
      <w:r>
        <w:t>spam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useful</w:t>
      </w:r>
      <w:r>
        <w:t xml:space="preserve"> </w:t>
      </w:r>
      <w:r>
        <w:t>information.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recall,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FNs.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medical</w:t>
      </w:r>
      <w:r>
        <w:t xml:space="preserve"> </w:t>
      </w:r>
      <w:r>
        <w:t>testing,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positive</w:t>
      </w:r>
      <w:r>
        <w:t xml:space="preserve"> </w:t>
      </w:r>
      <w:r>
        <w:t>test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disease</w:t>
      </w:r>
      <w:r>
        <w:t xml:space="preserve"> </w:t>
      </w:r>
      <w:r>
        <w:t>is</w:t>
      </w:r>
      <w:r>
        <w:t xml:space="preserve"> </w:t>
      </w:r>
      <w:r>
        <w:t>detected.</w:t>
      </w:r>
      <w:r>
        <w:t xml:space="preserve"> </w:t>
      </w:r>
      <w:r>
        <w:t>Failing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the</w:t>
      </w:r>
      <w:r>
        <w:t xml:space="preserve"> </w:t>
      </w:r>
      <w:r>
        <w:t>disease</w:t>
      </w:r>
      <w:r>
        <w:t xml:space="preserve"> </w:t>
      </w:r>
      <w:r>
        <w:rPr>
          <w:color w:val="FF0000"/>
        </w:rPr>
        <w:t>(FN</w:t>
      </w:r>
      <w:r>
        <w:t xml:space="preserve"> </w:t>
      </w:r>
      <w:r>
        <w:t>when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positive)</w:t>
      </w:r>
      <w:r>
        <w:t xml:space="preserve"> </w:t>
      </w:r>
      <w:r>
        <w:t>can</w:t>
      </w:r>
      <w:r>
        <w:t xml:space="preserve"> </w:t>
      </w:r>
      <w:r>
        <w:t>cost</w:t>
      </w:r>
      <w:r>
        <w:t xml:space="preserve"> </w:t>
      </w:r>
      <w:r>
        <w:t>human</w:t>
      </w:r>
      <w:r>
        <w:t xml:space="preserve"> </w:t>
      </w:r>
      <w:r>
        <w:t>life.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given</w:t>
      </w:r>
      <w:r>
        <w:t xml:space="preserve"> </w:t>
      </w:r>
      <w:r>
        <w:t>experimental</w:t>
      </w:r>
      <w:r>
        <w:t xml:space="preserve"> </w:t>
      </w:r>
      <w:r>
        <w:t>setup,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tug-of-war,</w:t>
      </w:r>
      <w:r>
        <w:t xml:space="preserve"> </w:t>
      </w:r>
      <w:r>
        <w:t>as</w:t>
      </w:r>
      <w:r>
        <w:t xml:space="preserve"> </w:t>
      </w:r>
      <w:r>
        <w:t>reducing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FP</w:t>
      </w:r>
      <w:r>
        <w:t xml:space="preserve"> </w:t>
      </w:r>
      <w:r>
        <w:t>and</w:t>
      </w:r>
      <w:r>
        <w:t xml:space="preserve"> </w:t>
      </w:r>
      <w:r>
        <w:t>vice-versa,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t>metric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prioritised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at</w:t>
      </w:r>
      <w:r>
        <w:t xml:space="preserve"> </w:t>
      </w:r>
      <w:r>
        <w:t>hand.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F1</w:t>
      </w:r>
      <w:r>
        <w:t xml:space="preserve"> </w:t>
      </w:r>
      <w:r>
        <w:t>Score.</w:t>
      </w:r>
      <w:r>
        <w:t xml:space="preserve"> </w:t>
      </w:r>
      <w:r>
        <w:t>For</w:t>
      </w:r>
      <w:r>
        <w:t xml:space="preserve"> </w:t>
      </w:r>
      <w:r>
        <w:t>most</w:t>
      </w:r>
      <w:r>
        <w:t xml:space="preserve"> </w:t>
      </w:r>
      <w:r>
        <w:t>use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rather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metric</w:t>
      </w:r>
      <w:r>
        <w:t xml:space="preserve"> </w:t>
      </w:r>
      <w:r>
        <w:t>that</w:t>
      </w:r>
      <w:r>
        <w:t xml:space="preserve"> </w:t>
      </w:r>
      <w:r>
        <w:t>considers</w:t>
      </w:r>
      <w:r>
        <w:t xml:space="preserve"> </w:t>
      </w:r>
      <w:r>
        <w:t>both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harmonic</w:t>
      </w:r>
      <w:r>
        <w:t xml:space="preserve"> </w:t>
      </w:r>
      <w:r>
        <w:t>mean</w:t>
      </w:r>
      <w:r>
        <w:t xml:space="preserve"> </w:t>
      </w:r>
      <w:r>
        <w:t>of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Another</w:t>
      </w:r>
      <w:r>
        <w:t xml:space="preserve"> </w:t>
      </w:r>
      <w:r>
        <w:t>advantage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over</w:t>
      </w:r>
      <w:r>
        <w:t xml:space="preserve"> </w:t>
      </w:r>
      <w:r>
        <w:t>other</w:t>
      </w:r>
      <w:r>
        <w:t xml:space="preserve"> </w:t>
      </w:r>
      <w:r>
        <w:t>metrics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account</w:t>
      </w:r>
      <w:r>
        <w:t xml:space="preserve"> </w:t>
      </w:r>
      <w:r>
        <w:t>for</w:t>
      </w:r>
      <w:r>
        <w:t xml:space="preserve"> </w:t>
      </w:r>
      <w:r>
        <w:t>class</w:t>
      </w:r>
      <w:r>
        <w:t xml:space="preserve"> </w:t>
      </w:r>
      <w:r>
        <w:t>imbalance,</w:t>
      </w:r>
      <w:r>
        <w:t xml:space="preserve"> </w:t>
      </w:r>
      <w:r>
        <w:t>therefore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holistic</w:t>
      </w:r>
      <w:r>
        <w:t xml:space="preserve"> </w:t>
      </w:r>
      <w:r>
        <w:t>measure</w:t>
      </w:r>
      <w:r>
        <w:t xml:space="preserve"> </w:t>
      </w:r>
      <w:r>
        <w:t>of</w:t>
      </w:r>
      <w:r>
        <w:t xml:space="preserve"> </w:t>
      </w:r>
      <w:r>
        <w:t>model</w:t>
      </w:r>
      <w:r>
        <w:t xml:space="preserve"> </w:t>
      </w:r>
      <w:r>
        <w:t>performance.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2.13</w:t>
      </w:r>
      <w:r>
        <w:t xml:space="preserve"> </w:t>
      </w:r>
      <w:r>
        <w:t>Summary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topics</w:t>
      </w:r>
      <w:r>
        <w:t xml:space="preserve"> </w:t>
      </w:r>
      <w:r>
        <w:t>covered</w:t>
      </w:r>
      <w:r>
        <w:t xml:space="preserve"> </w:t>
      </w:r>
      <w:r>
        <w:t>later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book.</w:t>
      </w:r>
      <w:r>
        <w:t xml:space="preserve"> </w:t>
      </w:r>
      <w:r>
        <w:t>We</w:t>
      </w:r>
      <w:r>
        <w:t xml:space="preserve"> </w:t>
      </w:r>
      <w:r>
        <w:t>began</w:t>
      </w:r>
      <w:r>
        <w:t xml:space="preserve"> </w:t>
      </w:r>
      <w:r>
        <w:t>by</w:t>
      </w:r>
      <w:r>
        <w:t xml:space="preserve"> </w:t>
      </w:r>
      <w:r>
        <w:t>discussing</w:t>
      </w:r>
      <w:r>
        <w:t xml:space="preserve"> </w:t>
      </w:r>
      <w:r>
        <w:t>the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processing</w:t>
      </w:r>
      <w:r>
        <w:t xml:space="preserve"> </w:t>
      </w:r>
      <w:r>
        <w:t>information</w:t>
      </w:r>
      <w:r>
        <w:t xml:space="preserve"> </w:t>
      </w:r>
      <w:r>
        <w:t>conveyed</w:t>
      </w:r>
      <w:r>
        <w:t xml:space="preserve"> </w:t>
      </w:r>
      <w:r>
        <w:t>through</w:t>
      </w:r>
      <w:r>
        <w:t xml:space="preserve"> </w:t>
      </w:r>
      <w:r>
        <w:t>natural</w:t>
      </w:r>
      <w:r>
        <w:t xml:space="preserve"> </w:t>
      </w:r>
      <w:r>
        <w:t>language,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how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structured</w:t>
      </w:r>
      <w:r>
        <w:t xml:space="preserve"> </w:t>
      </w:r>
      <w:r>
        <w:t>using</w:t>
      </w:r>
      <w:r>
        <w:t xml:space="preserve"> </w:t>
      </w:r>
      <w:r>
        <w:t>morphological</w:t>
      </w:r>
      <w:r>
        <w:t xml:space="preserve"> </w:t>
      </w:r>
      <w:r>
        <w:t>knowledge.</w:t>
      </w:r>
      <w:r>
        <w:t xml:space="preserve"> </w:t>
      </w:r>
      <w:r>
        <w:t>We</w:t>
      </w:r>
      <w:r>
        <w:t xml:space="preserve"> </w:t>
      </w:r>
      <w:r>
        <w:t>then</w:t>
      </w:r>
      <w:r>
        <w:t xml:space="preserve"> </w:t>
      </w:r>
      <w:r>
        <w:t>reviewed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steps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and</w:t>
      </w:r>
      <w:r>
        <w:t xml:space="preserve"> </w:t>
      </w:r>
      <w:r>
        <w:t>examined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stemming,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tokenisation.</w:t>
      </w:r>
      <w:r>
        <w:t xml:space="preserve"> </w:t>
      </w:r>
      <w:r>
        <w:t>Additionally,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before</w:t>
      </w:r>
      <w:r>
        <w:t xml:space="preserve"> </w:t>
      </w:r>
      <w:r>
        <w:t>introducing</w:t>
      </w:r>
      <w:r>
        <w:t xml:space="preserve"> </w:t>
      </w:r>
      <w:r>
        <w:t>core</w:t>
      </w:r>
      <w:r>
        <w:t xml:space="preserve"> </w:t>
      </w:r>
      <w:r>
        <w:t>ideas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word/sentence</w:t>
      </w:r>
      <w:r>
        <w:t xml:space="preserve"> </w:t>
      </w:r>
      <w:r>
        <w:t>representation</w:t>
      </w:r>
      <w:r>
        <w:t xml:space="preserve"> </w:t>
      </w:r>
      <w:r>
        <w:t>techniques.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motivate</w:t>
      </w:r>
      <w:r>
        <w:t xml:space="preserve"> </w:t>
      </w:r>
      <w:r>
        <w:t>the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n-dimensional</w:t>
      </w:r>
      <w:r>
        <w:t xml:space="preserve"> </w:t>
      </w:r>
      <w:r>
        <w:t>feature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t>we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this</w:t>
      </w:r>
      <w:r>
        <w:t xml:space="preserve"> </w:t>
      </w:r>
      <w:r>
        <w:t>chapter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We</w:t>
      </w:r>
      <w:r>
        <w:t xml:space="preserve"> </w:t>
      </w:r>
      <w:r>
        <w:t>discussed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their</w:t>
      </w:r>
      <w:r>
        <w:t xml:space="preserve"> </w:t>
      </w:r>
      <w:r>
        <w:t>limitations,</w:t>
      </w:r>
      <w:r>
        <w:t xml:space="preserve"> </w:t>
      </w:r>
      <w:r>
        <w:t>which</w:t>
      </w:r>
      <w:r>
        <w:t xml:space="preserve"> </w:t>
      </w:r>
      <w:r>
        <w:t>led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multi-layer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also</w:t>
      </w:r>
      <w:r>
        <w:t xml:space="preserve"> </w:t>
      </w:r>
      <w:r>
        <w:t>covered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backpropagation,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  <w:r>
        <w:t xml:space="preserve"> </w:t>
      </w:r>
      <w:r>
        <w:t>Furthermore,</w:t>
      </w:r>
      <w:r>
        <w:t xml:space="preserve"> </w:t>
      </w:r>
      <w:r>
        <w:t>we</w:t>
      </w:r>
      <w:r>
        <w:t xml:space="preserve"> </w:t>
      </w:r>
      <w:r>
        <w:t>outlined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might</w:t>
      </w:r>
      <w:r>
        <w:t xml:space="preserve"> </w:t>
      </w:r>
      <w:r>
        <w:t>encounter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</w:t>
      </w:r>
      <w:r>
        <w:t xml:space="preserve"> </w:t>
      </w:r>
      <w:r>
        <w:t>problems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issues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mitigated.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concluded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classification</w:t>
      </w:r>
      <w:r>
        <w:t xml:space="preserve"> </w:t>
      </w:r>
      <w:r>
        <w:t>tasks.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build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associations,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and</w:t>
      </w:r>
      <w:r>
        <w:t xml:space="preserve"> </w:t>
      </w:r>
      <w:r>
        <w:t>n-grams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more</w:t>
      </w:r>
      <w:r>
        <w:t xml:space="preserve"> </w:t>
      </w:r>
      <w:r>
        <w:t>sophisticated</w:t>
      </w:r>
      <w:r>
        <w:t xml:space="preserve"> </w:t>
      </w:r>
      <w:r>
        <w:t>representations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that</w:t>
      </w:r>
      <w:r>
        <w:t xml:space="preserve"> </w:t>
      </w:r>
      <w:r>
        <w:t>go</w:t>
      </w:r>
      <w:r>
        <w:t xml:space="preserve"> </w:t>
      </w:r>
      <w:r>
        <w:t>beyond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t>approach.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Additional</w:t>
      </w:r>
      <w:r>
        <w:t xml:space="preserve"> </w:t>
      </w:r>
      <w:r>
        <w:t>Resources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Important</w:t>
      </w:r>
      <w:r>
        <w:t xml:space="preserve"> </w:t>
      </w:r>
      <w:r>
        <w:t>Articles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Surveys</w:t>
      </w:r>
      <w:r>
        <w:t xml:space="preserve"> </w:t>
      </w:r>
      <w:r>
        <w:rPr>
          <w:color w:val="FF0000"/>
        </w:rPr>
        <w:t>(NLP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ML):</w:t>
      </w:r>
      <w:r>
        <w:t xml:space="preserve"> </w:t>
      </w:r>
      <w:r>
        <w:rPr>
          <w:color w:val="FF0000"/>
        </w:rPr>
        <w:t>https://github.com/NiuTransABigSurvey.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Awesome</w:t>
      </w:r>
      <w:r>
        <w:t xml:space="preserve"> </w:t>
      </w:r>
      <w:r>
        <w:rPr>
          <w:color w:val="FF0000"/>
        </w:rPr>
        <w:t>NLP:</w:t>
      </w:r>
      <w:r>
        <w:t xml:space="preserve"> </w:t>
      </w:r>
      <w:r>
        <w:rPr>
          <w:color w:val="FF0000"/>
        </w:rPr>
        <w:t>https://github.com/keonawesome-nlp.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11B38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Introduction</w:t>
      </w:r>
      <w:r>
        <w:t xml:space="preserve"> </w:t>
      </w:r>
      <w:r>
        <w:t>to</w:t>
      </w:r>
      <w:r>
        <w:t xml:space="preserve"> </w:t>
      </w:r>
      <w:r>
        <w:t>Linguistics:</w:t>
      </w:r>
      <w:r>
        <w:t xml:space="preserve"> </w:t>
      </w:r>
      <w:r>
        <w:rPr>
          <w:color w:val="FF0000"/>
        </w:rPr>
        <w:t>Akmajian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(2001)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Mielke,</w:t>
      </w:r>
      <w:r>
        <w:t xml:space="preserve"> </w:t>
      </w:r>
      <w:r>
        <w:rPr>
          <w:color w:val="FF0000"/>
        </w:rPr>
        <w:t>Sabrina</w:t>
      </w:r>
      <w:r>
        <w:t xml:space="preserve"> </w:t>
      </w:r>
      <w:r>
        <w:t>J.,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"Between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Characters:</w:t>
      </w:r>
      <w:r>
        <w:t xml:space="preserve"> </w:t>
      </w:r>
      <w:r>
        <w:t>A</w:t>
      </w:r>
      <w:r>
        <w:t xml:space="preserve"> </w:t>
      </w:r>
      <w:r>
        <w:t>Brief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Open-Vocabulary</w:t>
      </w:r>
      <w:r>
        <w:t xml:space="preserve"> </w:t>
      </w:r>
      <w:r>
        <w:t>Modeling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NLP."</w:t>
      </w:r>
      <w:r>
        <w:t xml:space="preserve"> </w:t>
      </w:r>
      <w:r>
        <w:rPr>
          <w:color w:val="FF0000"/>
        </w:rPr>
        <w:t>arXiv</w:t>
      </w:r>
      <w:r>
        <w:t xml:space="preserve"> </w:t>
      </w:r>
      <w:r>
        <w:rPr>
          <w:color w:val="FF0000"/>
        </w:rPr>
        <w:t>preprint</w:t>
      </w:r>
      <w:r>
        <w:t xml:space="preserve"> </w:t>
      </w:r>
      <w:r>
        <w:rPr>
          <w:color w:val="FF0000"/>
        </w:rPr>
        <w:t>arXiv:2112.10508</w:t>
      </w:r>
      <w:r>
        <w:t xml:space="preserve"> </w:t>
      </w:r>
      <w:r>
        <w:rPr>
          <w:color w:val="FF0000"/>
        </w:rPr>
        <w:t>(2021).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Min,</w:t>
      </w:r>
      <w:r>
        <w:t xml:space="preserve"> </w:t>
      </w:r>
      <w:r>
        <w:rPr>
          <w:color w:val="FF0000"/>
        </w:rPr>
        <w:t>Bonan,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"Recent</w:t>
      </w:r>
      <w:r>
        <w:t xml:space="preserve"> </w:t>
      </w:r>
      <w:r>
        <w:t>advances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via</w:t>
      </w:r>
      <w:r>
        <w:t xml:space="preserve"> </w:t>
      </w:r>
      <w:r>
        <w:t>large</w:t>
      </w:r>
      <w:r>
        <w:t xml:space="preserve"> </w:t>
      </w:r>
      <w:r>
        <w:rPr>
          <w:color w:val="FF0000"/>
        </w:rPr>
        <w:t>pre-trained</w:t>
      </w:r>
      <w:r>
        <w:t xml:space="preserve"> </w:t>
      </w:r>
      <w:r>
        <w:t>language</w:t>
      </w:r>
      <w:r>
        <w:t xml:space="preserve"> </w:t>
      </w:r>
      <w:r>
        <w:t>models:</w:t>
      </w:r>
      <w:r>
        <w:t xml:space="preserve"> </w:t>
      </w:r>
      <w:r>
        <w:t>A</w:t>
      </w:r>
      <w:r>
        <w:t xml:space="preserve"> </w:t>
      </w:r>
      <w:r>
        <w:t>survey."</w:t>
      </w:r>
      <w:r>
        <w:t xml:space="preserve"> </w:t>
      </w:r>
      <w:r>
        <w:rPr>
          <w:color w:val="FF0000"/>
        </w:rPr>
        <w:t>ACM</w:t>
      </w:r>
      <w:r>
        <w:t xml:space="preserve"> </w:t>
      </w:r>
      <w:r>
        <w:t>Computing</w:t>
      </w:r>
      <w:r>
        <w:t xml:space="preserve"> </w:t>
      </w:r>
      <w:r>
        <w:t>Surveys</w:t>
      </w:r>
      <w:r>
        <w:t xml:space="preserve"> </w:t>
      </w:r>
      <w:r>
        <w:t>56.2</w:t>
      </w:r>
      <w:r>
        <w:t xml:space="preserve"> </w:t>
      </w:r>
      <w:r>
        <w:rPr>
          <w:color w:val="FF0000"/>
        </w:rPr>
        <w:t>(2023):</w:t>
      </w:r>
      <w:r>
        <w:t xml:space="preserve"> </w:t>
      </w:r>
      <w:r>
        <w:t>1-40.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Otter,</w:t>
      </w:r>
      <w:r>
        <w:t xml:space="preserve"> </w:t>
      </w:r>
      <w:r>
        <w:rPr>
          <w:color w:val="FF0000"/>
        </w:rPr>
        <w:t>Daniel</w:t>
      </w:r>
      <w:r>
        <w:t xml:space="preserve"> </w:t>
      </w:r>
      <w:r>
        <w:t>W.,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usages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for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processing."</w:t>
      </w:r>
      <w:r>
        <w:t xml:space="preserve"> </w:t>
      </w:r>
      <w:r>
        <w:rPr>
          <w:color w:val="FF0000"/>
        </w:rPr>
        <w:t>IEEE</w:t>
      </w:r>
      <w:r>
        <w:t xml:space="preserve"> </w:t>
      </w:r>
      <w:r>
        <w:t>transactions</w:t>
      </w:r>
      <w:r>
        <w:t xml:space="preserve"> </w:t>
      </w:r>
      <w:r>
        <w:t>on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learning</w:t>
      </w:r>
      <w:r>
        <w:t xml:space="preserve"> </w:t>
      </w:r>
      <w:r>
        <w:t>systems</w:t>
      </w:r>
      <w:r>
        <w:t xml:space="preserve"> </w:t>
      </w:r>
      <w:r>
        <w:t>32.2</w:t>
      </w:r>
      <w:r>
        <w:t xml:space="preserve"> </w:t>
      </w:r>
      <w:r>
        <w:rPr>
          <w:color w:val="FF0000"/>
        </w:rPr>
        <w:t>(2020):</w:t>
      </w:r>
      <w:r>
        <w:t xml:space="preserve"> </w:t>
      </w:r>
      <w:r>
        <w:t>604-624.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Learning:</w:t>
      </w:r>
      <w:r>
        <w:t xml:space="preserve"> </w:t>
      </w:r>
      <w:r>
        <w:t>Bishop</w:t>
      </w:r>
      <w:r>
        <w:t xml:space="preserve"> </w:t>
      </w:r>
      <w:r>
        <w:rPr>
          <w:color w:val="FF0000"/>
        </w:rPr>
        <w:t>(2006)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Visual</w:t>
      </w:r>
      <w:r>
        <w:t xml:space="preserve"> </w:t>
      </w:r>
      <w:r>
        <w:t>Summary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Parsing,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and</w:t>
      </w:r>
      <w:r>
        <w:t xml:space="preserve"> </w:t>
      </w:r>
      <w:r>
        <w:t>Token</w:t>
      </w:r>
      <w:r>
        <w:t xml:space="preserve"> </w:t>
      </w:r>
      <w:r>
        <w:t>Similarity</w:t>
      </w:r>
      <w:r>
        <w:t xml:space="preserve"> </w:t>
      </w:r>
      <w:r>
        <w:rPr>
          <w:color w:val="FF0000"/>
        </w:rPr>
        <w:t>https://huggingface.co/spaces/spacypipeline-visualizer#en_core_web_lg</w:t>
      </w:r>
    </w:p>
    <w:p w:rsidR="00977949" w:rsidRPr="00556082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Deep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Architecture:</w:t>
      </w:r>
      <w:r>
        <w:t xml:space="preserve"> </w:t>
      </w:r>
      <w:r>
        <w:rPr>
          <w:color w:val="FF0000"/>
        </w:rPr>
        <w:t>https://playground.tensorflow.org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Optimization</w:t>
      </w:r>
      <w:r>
        <w:t xml:space="preserve"> </w:t>
      </w:r>
      <w:r>
        <w:t>with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https://uclaacm.github.io/gradient-descent-visualiser#playground</w:t>
      </w:r>
    </w:p>
    <w:p w:rsidR="00977949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Exercises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True/False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Lemmatisation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than</w:t>
      </w:r>
      <w:r>
        <w:t xml:space="preserve"> </w:t>
      </w:r>
      <w:r>
        <w:t>stemming.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value</w:t>
      </w:r>
      <w:r>
        <w:t xml:space="preserve"> </w:t>
      </w:r>
      <w:r>
        <w:t>between</w:t>
      </w:r>
      <w:r>
        <w:t xml:space="preserve"> </w:t>
      </w:r>
      <w:r>
        <w:t>-1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SentencePiece</w:t>
      </w:r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sequence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pre-tokenised.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Multiplying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scalar</w:t>
      </w:r>
      <w:r>
        <w:t xml:space="preserve"> </w:t>
      </w:r>
      <w:r>
        <w:t>can</w:t>
      </w:r>
      <w:r>
        <w:t xml:space="preserve"> </w:t>
      </w:r>
      <w:r>
        <w:t>introduce</w:t>
      </w:r>
      <w:r>
        <w:t xml:space="preserve"> </w:t>
      </w:r>
      <w:r>
        <w:t>non-linearity.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identifying</w:t>
      </w:r>
      <w:r>
        <w:t xml:space="preserve"> </w:t>
      </w:r>
      <w:r>
        <w:t>relationships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rPr>
          <w:color w:val="FF0000"/>
        </w:rPr>
        <w:t>(True/False)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Multiple</w:t>
      </w:r>
      <w:r>
        <w:t xml:space="preserve"> </w:t>
      </w:r>
      <w:r>
        <w:t>Choice</w:t>
      </w:r>
      <w:r>
        <w:t xml:space="preserve"> </w:t>
      </w:r>
      <w:r>
        <w:t>Questions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4267"/>
        </w:tabs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In</w:t>
      </w:r>
      <w:r>
        <w:t xml:space="preserve"> </w:t>
      </w:r>
      <w:r>
        <w:t>dependency</w:t>
      </w:r>
      <w:r>
        <w:t xml:space="preserve"> </w:t>
      </w:r>
      <w:r>
        <w:t>parsing,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3010"/>
          <w:tab w:val="left" w:pos="5554"/>
          <w:tab w:val="left" w:pos="8309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Prime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Root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Lemma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Stem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941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__________.</w:t>
      </w:r>
    </w:p>
    <w:p w:rsidR="00977949" w:rsidRPr="007F006E" w:rsidRDefault="00977949" w:rsidP="00977949">
      <w:pPr>
        <w:shd w:val="clear" w:color="auto" w:fill="FFFFFF"/>
        <w:tabs>
          <w:tab w:val="left" w:pos="2669"/>
          <w:tab w:val="left" w:pos="5400"/>
          <w:tab w:val="left" w:pos="780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Etymology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Sociolinguistics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Morphology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Phonology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t>In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updated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following?</w:t>
      </w:r>
    </w:p>
    <w:p w:rsidR="00977949" w:rsidRPr="007F006E" w:rsidRDefault="00977949" w:rsidP="00977949">
      <w:pPr>
        <w:shd w:val="clear" w:color="auto" w:fill="FFFFFF"/>
        <w:tabs>
          <w:tab w:val="left" w:pos="2938"/>
          <w:tab w:val="left" w:pos="5054"/>
          <w:tab w:val="left" w:pos="7718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Parameters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Architecture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Activations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509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helps</w:t>
      </w:r>
      <w:r>
        <w:t xml:space="preserve"> </w:t>
      </w:r>
      <w:r>
        <w:t>in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2702"/>
          <w:tab w:val="left" w:pos="5026"/>
          <w:tab w:val="left" w:pos="744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Syntactic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Pragmatic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Morphological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introduces</w:t>
      </w:r>
      <w:r>
        <w:t xml:space="preserve"> </w:t>
      </w:r>
      <w:r>
        <w:t>non-linearity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model?</w:t>
      </w:r>
    </w:p>
    <w:p w:rsidR="00977949" w:rsidRPr="007F006E" w:rsidRDefault="00977949" w:rsidP="00977949">
      <w:pPr>
        <w:shd w:val="clear" w:color="auto" w:fill="FFFFFF"/>
        <w:tabs>
          <w:tab w:val="left" w:pos="2659"/>
          <w:tab w:val="left" w:pos="5150"/>
          <w:tab w:val="left" w:pos="7114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Weight</w:t>
      </w:r>
      <w:r>
        <w:t xml:space="preserve"> </w:t>
      </w:r>
      <w:r>
        <w:t>Sharing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Convolution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Short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How</w:t>
      </w:r>
      <w:r>
        <w:t xml:space="preserve"> </w:t>
      </w:r>
      <w:r>
        <w:t>does</w:t>
      </w:r>
      <w:r>
        <w:t xml:space="preserve"> </w:t>
      </w:r>
      <w:r>
        <w:t>stemming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dimensionality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difference</w:t>
      </w:r>
      <w:r>
        <w:t xml:space="preserve"> </w:t>
      </w:r>
      <w:r>
        <w:t>between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(i)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(ii)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layer?</w:t>
      </w:r>
      <w:r>
        <w:t xml:space="preserve"> </w:t>
      </w:r>
      <w:r>
        <w:t>Why?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sentences.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trace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that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and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on</w:t>
      </w:r>
      <w:r>
        <w:t xml:space="preserve"> </w:t>
      </w:r>
      <w:r>
        <w:t>each</w:t>
      </w:r>
      <w:r>
        <w:t xml:space="preserve"> </w:t>
      </w:r>
      <w:r>
        <w:t>sentence: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pizza</w:t>
      </w:r>
      <w:r>
        <w:t xml:space="preserve"> </w:t>
      </w:r>
      <w:r>
        <w:t>with</w:t>
      </w:r>
      <w:r>
        <w:t xml:space="preserve"> </w:t>
      </w:r>
      <w:r>
        <w:t>cheese</w:t>
      </w:r>
      <w:r>
        <w:t xml:space="preserve"> </w:t>
      </w:r>
      <w:r>
        <w:t>and</w:t>
      </w:r>
      <w:r>
        <w:t xml:space="preserve"> </w:t>
      </w:r>
      <w:r>
        <w:t>corn.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My</w:t>
      </w:r>
      <w:r>
        <w:t xml:space="preserve"> </w:t>
      </w:r>
      <w:r>
        <w:t>mother</w:t>
      </w:r>
      <w:r>
        <w:t xml:space="preserve"> </w:t>
      </w:r>
      <w:r>
        <w:t>cooked</w:t>
      </w:r>
      <w:r>
        <w:t xml:space="preserve"> </w:t>
      </w:r>
      <w:r>
        <w:t>my</w:t>
      </w:r>
      <w:r>
        <w:t xml:space="preserve"> </w:t>
      </w:r>
      <w:r>
        <w:rPr>
          <w:color w:val="FF0000"/>
        </w:rPr>
        <w:t>favourite</w:t>
      </w:r>
      <w:r>
        <w:t xml:space="preserve"> </w:t>
      </w:r>
      <w:r>
        <w:t>dish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birthday!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airport,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flight</w:t>
      </w:r>
      <w:r>
        <w:t xml:space="preserve"> </w:t>
      </w:r>
      <w:r>
        <w:t>departs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hour.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He</w:t>
      </w:r>
      <w:r>
        <w:t xml:space="preserve"> </w:t>
      </w:r>
      <w:r>
        <w:t>loves</w:t>
      </w:r>
      <w:r>
        <w:t xml:space="preserve"> </w:t>
      </w:r>
      <w:r>
        <w:t>to</w:t>
      </w:r>
      <w:r>
        <w:t xml:space="preserve"> </w:t>
      </w:r>
      <w:r>
        <w:t>bake</w:t>
      </w:r>
      <w:r>
        <w:t xml:space="preserve"> </w:t>
      </w:r>
      <w:r>
        <w:t>cookies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friends</w:t>
      </w:r>
      <w:r>
        <w:t xml:space="preserve"> </w:t>
      </w:r>
      <w:r>
        <w:t>and</w:t>
      </w:r>
      <w:r>
        <w:t xml:space="preserve"> </w:t>
      </w:r>
      <w:r>
        <w:t>family.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Long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and</w:t>
      </w:r>
      <w:r>
        <w:t xml:space="preserve"> </w:t>
      </w:r>
      <w:r>
        <w:t>contrast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strategies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Explain</w:t>
      </w:r>
      <w:r>
        <w:t xml:space="preserve"> </w:t>
      </w:r>
      <w:r>
        <w:t>how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models.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Calculate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three-input</w:t>
      </w:r>
      <w:r>
        <w:t xml:space="preserve"> </w:t>
      </w:r>
      <w:r>
        <w:t>neuron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rPr>
          <w:color w:val="FF0000"/>
        </w:rPr>
        <w:t>[w1,w2,w3,</w:t>
      </w:r>
      <w:r>
        <w:t xml:space="preserve"> </w:t>
      </w:r>
      <w:r>
        <w:t>b]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rPr>
          <w:color w:val="FF0000"/>
        </w:rPr>
        <w:t>–0.1,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0.5].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0.6].</w:t>
      </w:r>
      <w:r>
        <w:t xml:space="preserve"> </w:t>
      </w:r>
      <w:r>
        <w:t>Assume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WordNet?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WordNet.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Why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tokenisation?</w:t>
      </w:r>
      <w:r>
        <w:t xml:space="preserve"> </w:t>
      </w:r>
      <w:r>
        <w:t>Give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where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fails.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Describe</w:t>
      </w:r>
      <w:r>
        <w:t xml:space="preserve"> </w:t>
      </w:r>
      <w:r>
        <w:t>the</w:t>
      </w:r>
      <w:r>
        <w:t xml:space="preserve"> </w:t>
      </w:r>
      <w:r>
        <w:t>typical</w:t>
      </w:r>
      <w:r>
        <w:t xml:space="preserve"> </w:t>
      </w:r>
      <w:r>
        <w:t>stages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pipeline.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significance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stage</w:t>
      </w:r>
      <w:r>
        <w:t xml:space="preserve"> </w:t>
      </w:r>
      <w:r>
        <w:t>by</w:t>
      </w:r>
      <w:r>
        <w:t xml:space="preserve"> </w:t>
      </w:r>
      <w:r>
        <w:t>taking</w:t>
      </w:r>
      <w:r>
        <w:t xml:space="preserve"> </w:t>
      </w:r>
      <w:r>
        <w:t>some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example.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one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σ(z)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1/(1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exp(–z)).</w:t>
      </w:r>
      <w:r>
        <w:t xml:space="preserve"> </w:t>
      </w:r>
      <w:r>
        <w:t>Compute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function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parameters</w:t>
      </w:r>
      <w:r>
        <w:t xml:space="preserve"> </w:t>
      </w:r>
      <w:r>
        <w:t>and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update</w:t>
      </w:r>
      <w:r>
        <w:t xml:space="preserve"> </w:t>
      </w:r>
      <w:r>
        <w:t>rule</w:t>
      </w:r>
      <w:r>
        <w:t xml:space="preserve"> </w:t>
      </w:r>
      <w:r>
        <w:t>for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Bibliography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Akmajian,</w:t>
      </w:r>
      <w:r>
        <w:t xml:space="preserve"> </w:t>
      </w:r>
      <w:r>
        <w:t>A.,</w:t>
      </w:r>
      <w:r>
        <w:t xml:space="preserve"> </w:t>
      </w:r>
      <w:r>
        <w:rPr>
          <w:color w:val="FF0000"/>
        </w:rPr>
        <w:t>Demers,</w:t>
      </w:r>
      <w:r>
        <w:t xml:space="preserve"> </w:t>
      </w:r>
      <w:r>
        <w:t>R.</w:t>
      </w:r>
      <w:r>
        <w:t xml:space="preserve"> </w:t>
      </w:r>
      <w:r>
        <w:t>A.,</w:t>
      </w:r>
      <w:r>
        <w:t xml:space="preserve"> </w:t>
      </w:r>
      <w:r>
        <w:t>Farmer,</w:t>
      </w:r>
      <w:r>
        <w:t xml:space="preserve"> </w:t>
      </w:r>
      <w:r>
        <w:t>A.</w:t>
      </w:r>
      <w:r>
        <w:t xml:space="preserve"> </w:t>
      </w:r>
      <w:r>
        <w:t>K.,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Harnish,</w:t>
      </w:r>
      <w:r>
        <w:t xml:space="preserve"> </w:t>
      </w:r>
      <w:r>
        <w:t>R.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(2001).</w:t>
      </w:r>
      <w:r>
        <w:t xml:space="preserve"> </w:t>
      </w:r>
      <w:r>
        <w:t>Linguistics: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Communication.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https://doi.org/10.7551/mitpress4252.001.0001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Bishop,</w:t>
      </w:r>
      <w:r>
        <w:t xml:space="preserve"> </w:t>
      </w:r>
      <w:r>
        <w:t>C.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(2006).</w:t>
      </w:r>
      <w:r>
        <w:t xml:space="preserve"> </w:t>
      </w: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rPr>
          <w:color w:val="FF0000"/>
        </w:rPr>
        <w:t>(Information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Statistics).</w:t>
      </w:r>
      <w:r>
        <w:t xml:space="preserve"> </w:t>
      </w:r>
      <w:r>
        <w:t>Berlin,</w:t>
      </w:r>
      <w:r>
        <w:t xml:space="preserve"> </w:t>
      </w:r>
      <w:r>
        <w:rPr>
          <w:color w:val="FF0000"/>
        </w:rPr>
        <w:t>Heidelberg:</w:t>
      </w:r>
      <w:r>
        <w:t xml:space="preserve"> </w:t>
      </w:r>
      <w:r>
        <w:rPr>
          <w:color w:val="FF0000"/>
        </w:rPr>
        <w:t>Springer-Verlag.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Cho,</w:t>
      </w:r>
      <w:r>
        <w:t xml:space="preserve"> </w:t>
      </w:r>
      <w:r>
        <w:t>K.,</w:t>
      </w:r>
      <w:r>
        <w:t xml:space="preserve"> </w:t>
      </w:r>
      <w:r>
        <w:t>van</w:t>
      </w:r>
      <w:r>
        <w:t xml:space="preserve"> </w:t>
      </w:r>
      <w:r>
        <w:rPr>
          <w:color w:val="FF0000"/>
        </w:rPr>
        <w:t>Merriënboer,</w:t>
      </w:r>
      <w:r>
        <w:t xml:space="preserve"> </w:t>
      </w:r>
      <w:r>
        <w:t>B.,</w:t>
      </w:r>
      <w:r>
        <w:t xml:space="preserve"> </w:t>
      </w:r>
      <w:r>
        <w:rPr>
          <w:color w:val="FF0000"/>
        </w:rPr>
        <w:t>Gulcehre,</w:t>
      </w:r>
      <w:r>
        <w:t xml:space="preserve"> </w:t>
      </w:r>
      <w:r>
        <w:t>C.,</w:t>
      </w:r>
      <w:r>
        <w:t xml:space="preserve"> </w:t>
      </w:r>
      <w:r>
        <w:rPr>
          <w:color w:val="FF0000"/>
        </w:rPr>
        <w:t>Bahdanau,</w:t>
      </w:r>
      <w:r>
        <w:t xml:space="preserve"> </w:t>
      </w:r>
      <w:r>
        <w:t>D.,</w:t>
      </w:r>
      <w:r>
        <w:t xml:space="preserve"> </w:t>
      </w:r>
      <w:r>
        <w:rPr>
          <w:color w:val="FF0000"/>
        </w:rPr>
        <w:t>Bougares,</w:t>
      </w:r>
      <w:r>
        <w:t xml:space="preserve"> </w:t>
      </w:r>
      <w:r>
        <w:t>F.,</w:t>
      </w:r>
      <w:r>
        <w:t xml:space="preserve"> </w:t>
      </w:r>
      <w:r>
        <w:rPr>
          <w:color w:val="FF0000"/>
        </w:rPr>
        <w:t>Schwenk,</w:t>
      </w:r>
      <w:r>
        <w:t xml:space="preserve"> </w:t>
      </w:r>
      <w:r>
        <w:t>H.,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Bengio,</w:t>
      </w:r>
      <w:r>
        <w:t xml:space="preserve"> </w:t>
      </w:r>
      <w:r>
        <w:t>Y.</w:t>
      </w:r>
      <w:r>
        <w:t xml:space="preserve"> </w:t>
      </w:r>
      <w:r>
        <w:rPr>
          <w:color w:val="FF0000"/>
        </w:rPr>
        <w:t>(2014).</w:t>
      </w:r>
      <w:r>
        <w:t xml:space="preserve"> </w:t>
      </w:r>
      <w:r>
        <w:t>Learning</w:t>
      </w:r>
      <w:r>
        <w:t xml:space="preserve"> </w:t>
      </w:r>
      <w:r>
        <w:t>phrase</w:t>
      </w:r>
      <w:r>
        <w:t xml:space="preserve"> </w:t>
      </w:r>
      <w:r>
        <w:t>representations</w:t>
      </w:r>
      <w:r>
        <w:t xml:space="preserve"> </w:t>
      </w:r>
      <w:r>
        <w:t>using</w:t>
      </w:r>
      <w:r>
        <w:t xml:space="preserve"> </w:t>
      </w:r>
      <w:r>
        <w:rPr>
          <w:color w:val="FF0000"/>
        </w:rPr>
        <w:t>RNN</w:t>
      </w:r>
      <w:r>
        <w:t xml:space="preserve"> </w:t>
      </w:r>
      <w:r>
        <w:rPr>
          <w:color w:val="FF0000"/>
        </w:rPr>
        <w:t>encoder–decoder</w:t>
      </w:r>
      <w:r>
        <w:t xml:space="preserve"> </w:t>
      </w:r>
      <w:r>
        <w:t>for</w:t>
      </w:r>
      <w:r>
        <w:t xml:space="preserve"> </w:t>
      </w:r>
      <w:r>
        <w:t>statistical</w:t>
      </w:r>
      <w:r>
        <w:t xml:space="preserve"> </w:t>
      </w:r>
      <w:r>
        <w:t>machine</w:t>
      </w:r>
      <w:r>
        <w:t xml:space="preserve"> </w:t>
      </w:r>
      <w:r>
        <w:t>translation.</w:t>
      </w:r>
      <w:r>
        <w:t xml:space="preserve"> </w:t>
      </w:r>
      <w:r>
        <w:t>In</w:t>
      </w:r>
      <w:r>
        <w:t xml:space="preserve"> </w:t>
      </w:r>
      <w:r>
        <w:t>Proceedings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2014</w:t>
      </w:r>
      <w:r>
        <w:t xml:space="preserve"> </w:t>
      </w:r>
      <w:r>
        <w:t>Conference</w:t>
      </w:r>
      <w:r>
        <w:t xml:space="preserve"> </w:t>
      </w:r>
      <w:r>
        <w:t>on</w:t>
      </w:r>
      <w:r>
        <w:t xml:space="preserve"> </w:t>
      </w:r>
      <w:r>
        <w:t>Empirical</w:t>
      </w:r>
      <w:r>
        <w:t xml:space="preserve"> </w:t>
      </w:r>
      <w:r>
        <w:t>Methods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(EMNLP),</w:t>
      </w:r>
      <w:r>
        <w:t xml:space="preserve"> </w:t>
      </w:r>
      <w:r>
        <w:rPr>
          <w:color w:val="FF0000"/>
        </w:rPr>
        <w:t>(pp.</w:t>
      </w:r>
      <w:r>
        <w:t xml:space="preserve"> </w:t>
      </w:r>
      <w:r>
        <w:rPr>
          <w:color w:val="FF0000"/>
        </w:rPr>
        <w:t>1724–1734).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https://aclanthology.orgD14-1179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Clark,</w:t>
      </w:r>
      <w:r>
        <w:t xml:space="preserve"> </w:t>
      </w:r>
      <w:r>
        <w:t>H.</w:t>
      </w:r>
      <w:r>
        <w:t xml:space="preserve"> </w:t>
      </w:r>
      <w:r>
        <w:t>H.</w:t>
      </w:r>
      <w:r>
        <w:t xml:space="preserve"> </w:t>
      </w:r>
      <w:r>
        <w:rPr>
          <w:color w:val="FF0000"/>
        </w:rPr>
        <w:t>(1970).</w:t>
      </w:r>
      <w:r>
        <w:t xml:space="preserve"> </w:t>
      </w:r>
      <w:r>
        <w:t>Word</w:t>
      </w:r>
      <w:r>
        <w:t xml:space="preserve"> </w:t>
      </w:r>
      <w:r>
        <w:t>Associations</w:t>
      </w:r>
      <w:r>
        <w:t xml:space="preserve"> </w:t>
      </w:r>
      <w:r>
        <w:t>and</w:t>
      </w:r>
      <w:r>
        <w:t xml:space="preserve"> </w:t>
      </w:r>
      <w:r>
        <w:t>Linguistic</w:t>
      </w:r>
      <w:r>
        <w:t xml:space="preserve"> </w:t>
      </w:r>
      <w:r>
        <w:t>Theory.</w:t>
      </w:r>
      <w:r>
        <w:t xml:space="preserve"> </w:t>
      </w:r>
      <w:r>
        <w:t>New</w:t>
      </w:r>
      <w:r>
        <w:t xml:space="preserve"> </w:t>
      </w:r>
      <w:r>
        <w:t>Horizons</w:t>
      </w:r>
      <w:r>
        <w:t xml:space="preserve"> </w:t>
      </w:r>
      <w:r>
        <w:t>in</w:t>
      </w:r>
      <w:r>
        <w:t xml:space="preserve"> </w:t>
      </w:r>
      <w:r>
        <w:t>Linguistics,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271–286.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Eisenstein,</w:t>
      </w:r>
      <w:r>
        <w:t xml:space="preserve"> </w:t>
      </w:r>
      <w:r>
        <w:t>J.</w:t>
      </w:r>
      <w:r>
        <w:t xml:space="preserve"> </w:t>
      </w:r>
      <w:r>
        <w:rPr>
          <w:color w:val="FF0000"/>
        </w:rPr>
        <w:t>(2019).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Elman,</w:t>
      </w:r>
      <w:r>
        <w:t xml:space="preserve"> </w:t>
      </w:r>
      <w:r>
        <w:t>J.</w:t>
      </w:r>
      <w:r>
        <w:t xml:space="preserve"> </w:t>
      </w:r>
      <w:r>
        <w:t>L.</w:t>
      </w:r>
      <w:r>
        <w:t xml:space="preserve"> </w:t>
      </w:r>
      <w:r>
        <w:rPr>
          <w:color w:val="FF0000"/>
        </w:rPr>
        <w:t>(1990).</w:t>
      </w:r>
      <w:r>
        <w:t xml:space="preserve"> </w:t>
      </w:r>
      <w:r>
        <w:t>Finding</w:t>
      </w:r>
      <w:r>
        <w:t xml:space="preserve"> </w:t>
      </w:r>
      <w:r>
        <w:t>Structure</w:t>
      </w:r>
      <w:r>
        <w:t xml:space="preserve"> </w:t>
      </w:r>
      <w:r>
        <w:t>in</w:t>
      </w:r>
      <w:r>
        <w:t xml:space="preserve"> </w:t>
      </w:r>
      <w:r>
        <w:t>Time.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rPr>
          <w:color w:val="FF0000"/>
        </w:rPr>
        <w:t>14(2),</w:t>
      </w:r>
      <w:r>
        <w:t xml:space="preserve"> </w:t>
      </w:r>
      <w:r>
        <w:rPr>
          <w:color w:val="FF0000"/>
        </w:rPr>
        <w:t>179–211.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https://www.sciencedirect.com/science/article/pii036402139090002</w:t>
      </w:r>
      <w:r>
        <w:t xml:space="preserve"> </w:t>
      </w:r>
      <w:r>
        <w:t>E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Gage,</w:t>
      </w:r>
      <w:r>
        <w:t xml:space="preserve"> </w:t>
      </w:r>
      <w:r>
        <w:t>P.</w:t>
      </w:r>
      <w:r>
        <w:t xml:space="preserve"> </w:t>
      </w:r>
      <w:r>
        <w:rPr>
          <w:color w:val="FF0000"/>
        </w:rPr>
        <w:t>(1994).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Algorithm</w:t>
      </w:r>
      <w:r>
        <w:t xml:space="preserve"> </w:t>
      </w:r>
      <w:r>
        <w:t>for</w:t>
      </w:r>
      <w:r>
        <w:t xml:space="preserve"> </w:t>
      </w:r>
      <w:r>
        <w:t>Data</w:t>
      </w:r>
      <w:r>
        <w:t xml:space="preserve"> </w:t>
      </w:r>
      <w:r>
        <w:t>Compression.</w:t>
      </w:r>
      <w:r>
        <w:t xml:space="preserve"> </w:t>
      </w:r>
      <w:r>
        <w:t>The</w:t>
      </w:r>
      <w:r>
        <w:t xml:space="preserve"> </w:t>
      </w:r>
      <w:r>
        <w:t>C</w:t>
      </w:r>
      <w:r>
        <w:t xml:space="preserve"> </w:t>
      </w:r>
      <w:r>
        <w:t>Users</w:t>
      </w:r>
      <w:r>
        <w:t xml:space="preserve"> </w:t>
      </w:r>
      <w:r>
        <w:t>Journal,</w:t>
      </w:r>
      <w:r>
        <w:t xml:space="preserve"> </w:t>
      </w:r>
      <w:r>
        <w:rPr>
          <w:color w:val="FF0000"/>
        </w:rPr>
        <w:t>12(2),</w:t>
      </w:r>
      <w:r>
        <w:t xml:space="preserve"> </w:t>
      </w:r>
      <w:r>
        <w:rPr>
          <w:color w:val="FF0000"/>
        </w:rPr>
        <w:t>23–38.</w:t>
      </w:r>
    </w:p>
    <w:p w:rsidR="00977949" w:rsidRPr="005142A7" w:rsidDel="00805EEB" w:rsidRDefault="00977949" w:rsidP="00977949">
      <w:pPr>
        <w:shd w:val="clear" w:color="auto" w:fill="FFFFFF"/>
        <w:jc w:val="both"/>
        <w:rPr>
          <w:del w:id="53" w:author="BPP" w:date="2024-11-08T16:09:00Z"/>
          <w:rFonts w:ascii="Times New Roman" w:hAnsi="Times New Roman" w:cs="Times New Roman"/>
        </w:rPr>
      </w:pPr>
      <w:r>
        <w:rPr>
          <w:color w:val="FF0000"/>
        </w:rPr>
        <w:t>Gers,</w:t>
      </w:r>
      <w:r>
        <w:t xml:space="preserve"> </w:t>
      </w:r>
      <w:r>
        <w:t>F.</w:t>
      </w:r>
      <w:r>
        <w:t xml:space="preserve"> </w:t>
      </w:r>
      <w:r>
        <w:t>A.,</w:t>
      </w:r>
      <w:r>
        <w:t xml:space="preserve"> </w:t>
      </w:r>
      <w:r>
        <w:rPr>
          <w:color w:val="FF0000"/>
        </w:rPr>
        <w:t>Schmidhuber,</w:t>
      </w:r>
      <w:r>
        <w:t xml:space="preserve"> </w:t>
      </w:r>
      <w:r>
        <w:t>J.</w:t>
      </w:r>
      <w:r>
        <w:t xml:space="preserve"> </w:t>
      </w:r>
      <w:r>
        <w:t>A.,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Cummins,</w:t>
      </w:r>
      <w:r>
        <w:t xml:space="preserve"> </w:t>
      </w:r>
      <w:r>
        <w:t>F.</w:t>
      </w:r>
      <w:r>
        <w:t xml:space="preserve"> </w:t>
      </w:r>
      <w:r>
        <w:t>A.</w:t>
      </w:r>
      <w:r>
        <w:t xml:space="preserve"> </w:t>
      </w:r>
      <w:r>
        <w:rPr>
          <w:color w:val="FF0000"/>
        </w:rPr>
        <w:t>(2000).</w:t>
      </w:r>
      <w:r>
        <w:t xml:space="preserve"> </w:t>
      </w:r>
      <w:r>
        <w:t>Learning</w:t>
      </w:r>
      <w:r>
        <w:t xml:space="preserve"> </w:t>
      </w:r>
      <w:r>
        <w:t>to</w:t>
      </w:r>
      <w:r>
        <w:t xml:space="preserve"> </w:t>
      </w:r>
      <w:r>
        <w:t>forget:</w:t>
      </w:r>
      <w:r>
        <w:t xml:space="preserve"> </w:t>
      </w:r>
      <w:r>
        <w:t>Continual</w:t>
      </w:r>
      <w:r>
        <w:t xml:space="preserve"> </w:t>
      </w:r>
      <w:r>
        <w:t>prediction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lstm.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Comput.,</w:t>
      </w:r>
      <w:r>
        <w:t xml:space="preserve"> </w:t>
      </w:r>
      <w:r>
        <w:rPr>
          <w:color w:val="FF0000"/>
        </w:rPr>
        <w:t>12(10),</w:t>
      </w:r>
      <w:r>
        <w:t xml:space="preserve"> </w:t>
      </w:r>
      <w:r>
        <w:rPr>
          <w:color w:val="FF0000"/>
        </w:rPr>
        <w:t>2451–2471.</w:t>
      </w:r>
    </w:p>
    <w:bookmarkEnd w:id="48"/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AF7538" w:rsidRDefault="00AF7538"/>
    <w:sectPr w:rsidR="00AF753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F65" w:rsidRDefault="00837F65" w:rsidP="00977949">
      <w:pPr>
        <w:spacing w:after="0" w:line="240" w:lineRule="auto"/>
      </w:pPr>
      <w:r>
        <w:separator/>
      </w:r>
    </w:p>
  </w:endnote>
  <w:endnote w:type="continuationSeparator" w:id="1">
    <w:p w:rsidR="00837F65" w:rsidRDefault="00837F65" w:rsidP="0097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SansDevanagar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LMSans10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F65" w:rsidRDefault="00837F65" w:rsidP="00977949">
      <w:pPr>
        <w:spacing w:after="0" w:line="240" w:lineRule="auto"/>
      </w:pPr>
      <w:r>
        <w:separator/>
      </w:r>
    </w:p>
  </w:footnote>
  <w:footnote w:type="continuationSeparator" w:id="1">
    <w:p w:rsidR="00837F65" w:rsidRDefault="00837F65" w:rsidP="00977949">
      <w:pPr>
        <w:spacing w:after="0" w:line="240" w:lineRule="auto"/>
      </w:pPr>
      <w:r>
        <w:continuationSeparator/>
      </w:r>
    </w:p>
  </w:footnote>
  <w:footnote w:id="2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90E51">
        <w:rPr>
          <w:rFonts w:ascii="Times New Roman" w:hAnsi="Times New Roman" w:cs="Times New Roman"/>
        </w:rPr>
        <w:t>https://www.ling.upenn.edu/courses/Fall_2003/ling001/penn_treebank_pos.html</w:t>
      </w:r>
    </w:p>
  </w:footnote>
  <w:footnote w:id="3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3B3A">
        <w:rPr>
          <w:rFonts w:ascii="Times New Roman" w:hAnsi="Times New Roman" w:cs="Times New Roman"/>
        </w:rPr>
        <w:t>https://huggingface.co/</w:t>
      </w:r>
    </w:p>
  </w:footnote>
  <w:footnote w:id="4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https://tartarus.org/martin/PorterStemmer/</w:t>
      </w:r>
    </w:p>
  </w:footnote>
  <w:footnote w:id="5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https://snowballstem.org/</w:t>
      </w:r>
    </w:p>
  </w:footnote>
  <w:footnote w:id="6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https://darenr.github.io/afinn/</w:t>
      </w:r>
    </w:p>
  </w:footnote>
  <w:footnote w:id="7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https://www.nltk.org/api/nltk.corpus.reader.sentiwordnet.html</w:t>
      </w:r>
    </w:p>
  </w:footnote>
  <w:footnote w:id="8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https://saifmohammad.com/WebPages/NRC-Emotion-Lexicon.htm</w:t>
      </w:r>
    </w:p>
  </w:footnote>
  <w:footnote w:id="9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https://propbank.github.io/</w:t>
      </w:r>
    </w:p>
  </w:footnote>
  <w:footnote w:id="10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58AD">
        <w:rPr>
          <w:rFonts w:ascii="Times New Roman" w:hAnsi="Times New Roman" w:cs="Times New Roman"/>
        </w:rPr>
        <w:t xml:space="preserve">The squared L2 norm (i.e., </w:t>
      </w:r>
      <w:r w:rsidRPr="001B1B05">
        <w:rPr>
          <w:rFonts w:ascii="Times New Roman" w:hAnsi="Times New Roman" w:cs="Times New Roman"/>
          <w:position w:val="-12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4.6pt;height:19pt" o:ole="">
            <v:imagedata r:id="rId1" o:title=""/>
          </v:shape>
          <o:OLEObject Type="Embed" ProgID="Equation.DSMT4" ShapeID="_x0000_i1032" DrawAspect="Content" ObjectID="_1797341449" r:id="rId2"/>
        </w:object>
      </w:r>
      <w:r>
        <w:rPr>
          <w:rFonts w:ascii="Times New Roman" w:hAnsi="Times New Roman" w:cs="Times New Roman"/>
        </w:rPr>
        <w:t xml:space="preserve"> is </w:t>
      </w:r>
      <w:r w:rsidRPr="006558AD">
        <w:rPr>
          <w:rFonts w:ascii="Times New Roman" w:hAnsi="Times New Roman" w:cs="Times New Roman"/>
        </w:rPr>
        <w:t>often used in optimi</w:t>
      </w:r>
      <w:r>
        <w:rPr>
          <w:rFonts w:ascii="Times New Roman" w:hAnsi="Times New Roman" w:cs="Times New Roman"/>
        </w:rPr>
        <w:t>s</w:t>
      </w:r>
      <w:r w:rsidRPr="006558AD">
        <w:rPr>
          <w:rFonts w:ascii="Times New Roman" w:hAnsi="Times New Roman" w:cs="Times New Roman"/>
        </w:rPr>
        <w:t>ation problems because it</w:t>
      </w:r>
      <w:r>
        <w:rPr>
          <w:rFonts w:ascii="Times New Roman" w:hAnsi="Times New Roman" w:cs="Times New Roman"/>
        </w:rPr>
        <w:t xml:space="preserve"> </w:t>
      </w:r>
      <w:r w:rsidRPr="006558AD">
        <w:rPr>
          <w:rFonts w:ascii="Times New Roman" w:hAnsi="Times New Roman" w:cs="Times New Roman"/>
        </w:rPr>
        <w:t>avoids the computational cost of the square root while still preserving the essential properties of the norm, like magnitude comparison.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5106"/>
    <w:multiLevelType w:val="singleLevel"/>
    <w:tmpl w:val="56743838"/>
    <w:lvl w:ilvl="0">
      <w:start w:val="1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2">
    <w:nsid w:val="12FF05EF"/>
    <w:multiLevelType w:val="hybridMultilevel"/>
    <w:tmpl w:val="B34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F27D5"/>
    <w:multiLevelType w:val="singleLevel"/>
    <w:tmpl w:val="C6E866FA"/>
    <w:lvl w:ilvl="0">
      <w:start w:val="1"/>
      <w:numFmt w:val="decimal"/>
      <w:lvlText w:val="%1."/>
      <w:legacy w:legacy="1" w:legacySpace="0" w:legacyIndent="283"/>
      <w:lvlJc w:val="left"/>
      <w:rPr>
        <w:rFonts w:ascii="Arial" w:hAnsi="Arial" w:cs="Arial" w:hint="default"/>
      </w:rPr>
    </w:lvl>
  </w:abstractNum>
  <w:abstractNum w:abstractNumId="4">
    <w:nsid w:val="20230E95"/>
    <w:multiLevelType w:val="hybridMultilevel"/>
    <w:tmpl w:val="333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66E56"/>
    <w:multiLevelType w:val="singleLevel"/>
    <w:tmpl w:val="2FB6DBFE"/>
    <w:lvl w:ilvl="0">
      <w:start w:val="1"/>
      <w:numFmt w:val="decimal"/>
      <w:lvlText w:val="%1."/>
      <w:legacy w:legacy="1" w:legacySpace="0" w:legacyIndent="298"/>
      <w:lvlJc w:val="left"/>
      <w:rPr>
        <w:rFonts w:ascii="Arial" w:hAnsi="Arial" w:cs="Arial" w:hint="default"/>
      </w:rPr>
    </w:lvl>
  </w:abstractNum>
  <w:abstractNum w:abstractNumId="6">
    <w:nsid w:val="241043F8"/>
    <w:multiLevelType w:val="singleLevel"/>
    <w:tmpl w:val="A1FCE676"/>
    <w:lvl w:ilvl="0">
      <w:start w:val="1"/>
      <w:numFmt w:val="lowerLetter"/>
      <w:lvlText w:val="(%1)"/>
      <w:legacy w:legacy="1" w:legacySpace="0" w:legacyIndent="408"/>
      <w:lvlJc w:val="left"/>
      <w:rPr>
        <w:rFonts w:ascii="Arial" w:hAnsi="Arial" w:cs="Arial" w:hint="default"/>
      </w:rPr>
    </w:lvl>
  </w:abstractNum>
  <w:abstractNum w:abstractNumId="7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9B3D4F"/>
    <w:multiLevelType w:val="hybridMultilevel"/>
    <w:tmpl w:val="6B7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A0A54"/>
    <w:multiLevelType w:val="hybridMultilevel"/>
    <w:tmpl w:val="F8C2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C6CA2"/>
    <w:multiLevelType w:val="hybridMultilevel"/>
    <w:tmpl w:val="A3F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85788"/>
    <w:multiLevelType w:val="singleLevel"/>
    <w:tmpl w:val="5FC813A2"/>
    <w:lvl w:ilvl="0">
      <w:start w:val="1"/>
      <w:numFmt w:val="decimal"/>
      <w:lvlText w:val="%1."/>
      <w:legacy w:legacy="1" w:legacySpace="0" w:legacyIndent="292"/>
      <w:lvlJc w:val="left"/>
      <w:rPr>
        <w:rFonts w:ascii="Times New Roman" w:hAnsi="Times New Roman" w:cs="Times New Roman" w:hint="default"/>
      </w:rPr>
    </w:lvl>
  </w:abstractNum>
  <w:abstractNum w:abstractNumId="16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FA50A2"/>
    <w:multiLevelType w:val="hybridMultilevel"/>
    <w:tmpl w:val="4D3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6"/>
  </w:num>
  <w:num w:numId="5">
    <w:abstractNumId w:val="13"/>
  </w:num>
  <w:num w:numId="6">
    <w:abstractNumId w:val="8"/>
  </w:num>
  <w:num w:numId="7">
    <w:abstractNumId w:val="7"/>
  </w:num>
  <w:num w:numId="8">
    <w:abstractNumId w:val="14"/>
  </w:num>
  <w:num w:numId="9">
    <w:abstractNumId w:val="5"/>
  </w:num>
  <w:num w:numId="10">
    <w:abstractNumId w:val="3"/>
  </w:num>
  <w:num w:numId="11">
    <w:abstractNumId w:val="1"/>
  </w:num>
  <w:num w:numId="12">
    <w:abstractNumId w:val="6"/>
  </w:num>
  <w:num w:numId="13">
    <w:abstractNumId w:val="15"/>
  </w:num>
  <w:num w:numId="14">
    <w:abstractNumId w:val="15"/>
    <w:lvlOverride w:ilvl="0">
      <w:lvl w:ilvl="0">
        <w:start w:val="3"/>
        <w:numFmt w:val="decimal"/>
        <w:lvlText w:val="%1.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2"/>
  </w:num>
  <w:num w:numId="16">
    <w:abstractNumId w:val="10"/>
  </w:num>
  <w:num w:numId="17">
    <w:abstractNumId w:val="18"/>
  </w:num>
  <w:num w:numId="18">
    <w:abstractNumId w:val="12"/>
  </w:num>
  <w:num w:numId="19">
    <w:abstractNumId w:val="4"/>
  </w:num>
  <w:num w:numId="20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949"/>
    <w:rsid w:val="0060328D"/>
    <w:rsid w:val="00837F65"/>
    <w:rsid w:val="00977949"/>
    <w:rsid w:val="00A45E52"/>
    <w:rsid w:val="00AF7538"/>
    <w:rsid w:val="00C30589"/>
    <w:rsid w:val="00CB6B2F"/>
    <w:rsid w:val="00DE329B"/>
    <w:rsid w:val="00E8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77949"/>
    <w:pPr>
      <w:widowControl w:val="0"/>
      <w:shd w:val="clear" w:color="auto" w:fill="FFFFFF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MTDisplayEquationChar">
    <w:name w:val="MTDisplayEquation Char"/>
    <w:link w:val="MTDisplayEquation"/>
    <w:rsid w:val="00977949"/>
    <w:rPr>
      <w:rFonts w:ascii="Times New Roman" w:eastAsia="Times New Roman" w:hAnsi="Times New Roman" w:cs="Times New Roman"/>
      <w:sz w:val="20"/>
      <w:szCs w:val="20"/>
      <w:shd w:val="clear" w:color="auto" w:fill="FFFFFF"/>
      <w:lang w:val="en-GB"/>
    </w:rPr>
  </w:style>
  <w:style w:type="character" w:styleId="Hyperlink">
    <w:name w:val="Hyperlink"/>
    <w:uiPriority w:val="99"/>
    <w:unhideWhenUsed/>
    <w:rsid w:val="00977949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97794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97794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977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9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49"/>
    <w:rPr>
      <w:rFonts w:ascii="Tahoma" w:eastAsia="Times New Roman" w:hAnsi="Tahoma" w:cs="Tahoma"/>
      <w:sz w:val="16"/>
      <w:szCs w:val="16"/>
      <w:lang w:val="en-GB"/>
    </w:rPr>
  </w:style>
  <w:style w:type="character" w:customStyle="1" w:styleId="fontstyle01">
    <w:name w:val="fontstyle01"/>
    <w:basedOn w:val="DefaultParagraphFont"/>
    <w:rsid w:val="00977949"/>
    <w:rPr>
      <w:rFonts w:ascii="NotoSansDevanagari-Regular" w:hAnsi="NotoSansDevanagari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77949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94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794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image" Target="media/image35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4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hyperlink" Target="https://playground.tensorflow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8" Type="http://schemas.openxmlformats.org/officeDocument/2006/relationships/image" Target="media/image2.wmf"/><Relationship Id="rId51" Type="http://schemas.openxmlformats.org/officeDocument/2006/relationships/hyperlink" Target="https://github.com/NiuTrans/ABigSurvey" TargetMode="External"/></Relationships>
</file>

<file path=word/_rels/footnotes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46</Pages>
  <Words>14564</Words>
  <Characters>83017</Characters>
  <Application>Microsoft Office Word</Application>
  <DocSecurity>0</DocSecurity>
  <Lines>691</Lines>
  <Paragraphs>194</Paragraphs>
  <ScaleCrop>false</ScaleCrop>
  <Company/>
  <LinksUpToDate>false</LinksUpToDate>
  <CharactersWithSpaces>97387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2025-01-01T07:26:00Z</dcterms:created>
  <dcterms:modified xsi:type="dcterms:W3CDTF">2025-01-02T11:14:00Z</dcterms:modified>
</cp:coreProperties>
</file>