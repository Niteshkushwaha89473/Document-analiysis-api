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CB6B2F" w:rsidRPr="00CB6B2F" w:rsidRDefault="00CB6B2F" w:rsidP="00977949">
      <w:pPr>
        <w:jc w:val="both"/>
        <w:rPr>
          <w:i/>
        </w:rPr>
      </w:pPr>
      <w:r>
        <w:t>see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recognition,</w:t>
      </w:r>
      <w:r>
        <w:t xml:space="preserve"> </w:t>
      </w:r>
      <w:r>
        <w:t>responsibility.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t>Theory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t>Model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</w:t>
      </w:r>
      <w:r>
        <w:t xml:space="preserve"> </w:t>
      </w:r>
      <w:r>
        <w:t>unfreezing</w:t>
      </w:r>
      <w:r>
        <w:t xml:space="preserve"> </w:t>
      </w:r>
      <w:r>
        <w:t>preparing</w:t>
      </w:r>
      <w:r>
        <w:t xml:space="preserve"> </w:t>
      </w:r>
      <w:r>
        <w:t>for</w:t>
      </w:r>
      <w:r>
        <w:t xml:space="preserve"> </w:t>
      </w:r>
      <w:r>
        <w:t>change,</w:t>
      </w:r>
      <w:r>
        <w:t xml:space="preserve"> </w:t>
      </w:r>
      <w:r>
        <w:t>changing</w:t>
      </w:r>
      <w:r>
        <w:t xml:space="preserve"> </w:t>
      </w:r>
      <w:r>
        <w:t>implementing</w:t>
      </w:r>
      <w:r>
        <w:t xml:space="preserve"> </w:t>
      </w:r>
      <w:r>
        <w:t>the</w:t>
      </w:r>
      <w:r>
        <w:t xml:space="preserve"> </w:t>
      </w:r>
      <w:r>
        <w:t>change,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t>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practices.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1983,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2017.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duck.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t>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t>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</w:t>
      </w:r>
      <w:r>
        <w:t xml:space="preserve"> </w:t>
      </w:r>
      <w:r>
        <w:t>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spoon,</w:t>
      </w:r>
      <w:r>
        <w:t xml:space="preserve"> </w:t>
      </w:r>
      <w:r>
        <w:t>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t>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t>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t>2014.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AI,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2.2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t>see</w:t>
      </w:r>
      <w:r>
        <w:t xml:space="preserve"> </w:t>
      </w:r>
      <w:r>
        <w:t>Figure</w:t>
      </w:r>
      <w:r>
        <w:t xml:space="preserve"> </w:t>
      </w:r>
      <w:r>
        <w:t>2.3.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t>diseases.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t>Analysis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t>POS)</w:t>
      </w:r>
      <w:r>
        <w:t xml:space="preserve"> </w:t>
      </w:r>
      <w:r>
        <w:t>Tagging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t>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pronoun)</w:t>
      </w:r>
      <w:r>
        <w:t xml:space="preserve"> </w:t>
      </w:r>
      <w:r>
        <w:t>do</w:t>
      </w:r>
      <w:r>
        <w:t xml:space="preserve"> </w:t>
      </w:r>
      <w:r>
        <w:t>verb)</w:t>
      </w:r>
      <w:r>
        <w:t xml:space="preserve"> </w:t>
      </w:r>
      <w:r>
        <w:t>not</w:t>
      </w:r>
      <w:r>
        <w:t xml:space="preserve"> </w:t>
      </w:r>
      <w:r>
        <w:t>adverb)</w:t>
      </w:r>
      <w:r>
        <w:t xml:space="preserve"> </w:t>
      </w:r>
      <w:r>
        <w:t>support</w:t>
      </w:r>
      <w:r>
        <w:t xml:space="preserve"> </w:t>
      </w:r>
      <w:r>
        <w:t>verb)</w:t>
      </w:r>
      <w:r>
        <w:t xml:space="preserve"> </w:t>
      </w:r>
      <w:r>
        <w:t>WHO</w:t>
      </w:r>
      <w:r>
        <w:t xml:space="preserve"> </w:t>
      </w:r>
      <w:r>
        <w:t>noun.</w:t>
      </w:r>
      <w:r>
        <w:t xml:space="preserve"> </w:t>
      </w:r>
      <w:r>
        <w:t>punctuation.</w:t>
      </w:r>
      <w:r>
        <w:t xml:space="preserve"> </w:t>
      </w:r>
      <w:r>
        <w:t>They</w:t>
      </w:r>
      <w:r>
        <w:t xml:space="preserve"> </w:t>
      </w:r>
      <w:r>
        <w:t>pronoun)</w:t>
      </w:r>
      <w:r>
        <w:t xml:space="preserve"> </w:t>
      </w:r>
      <w:r>
        <w:t>underfund</w:t>
      </w:r>
      <w:r>
        <w:t xml:space="preserve"> </w:t>
      </w:r>
      <w:r>
        <w:t>verb)</w:t>
      </w:r>
      <w:r>
        <w:t xml:space="preserve"> </w:t>
      </w:r>
      <w:r>
        <w:t>Indian</w:t>
      </w:r>
      <w:r>
        <w:t xml:space="preserve"> </w:t>
      </w:r>
      <w:r>
        <w:t>adjective)</w:t>
      </w:r>
      <w:r>
        <w:t xml:space="preserve"> </w:t>
      </w:r>
      <w:r>
        <w:t>diseases</w:t>
      </w:r>
      <w:r>
        <w:t xml:space="preserve"> </w:t>
      </w:r>
      <w:r>
        <w:t>plural</w:t>
      </w:r>
      <w:r>
        <w:t xml:space="preserve"> </w:t>
      </w:r>
      <w:r>
        <w:t>noun)</w:t>
      </w:r>
      <w:r>
        <w:t xml:space="preserve"> </w:t>
      </w:r>
      <w:r>
        <w:t>..</w:t>
      </w:r>
      <w:r>
        <w:t xml:space="preserve"> </w:t>
      </w:r>
      <w:r>
        <w:t>punctuation.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NER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WHO'</w:t>
      </w:r>
      <w:r>
        <w:t xml:space="preserve"> </w:t>
      </w:r>
      <w:r>
        <w:t>and</w:t>
      </w:r>
      <w:r>
        <w:t xml:space="preserve"> </w:t>
      </w:r>
      <w:r>
        <w:t>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t>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t>Entailment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t>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t>not</w:t>
      </w:r>
      <w:r>
        <w:t xml:space="preserve"> </w:t>
      </w:r>
      <w:r>
        <w:t>supporting.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t>Translation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2.3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t>Answering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t>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t>underfund'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India.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Completion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t>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t>texts,</w:t>
      </w:r>
      <w:r>
        <w:t xml:space="preserve"> </w:t>
      </w:r>
      <w:r>
        <w:t>pixels,</w:t>
      </w:r>
      <w:r>
        <w:t xml:space="preserve"> </w:t>
      </w:r>
      <w:r>
        <w:t>etc.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hidden/latent</w:t>
      </w:r>
      <w:r>
        <w:t xml:space="preserve"> </w:t>
      </w:r>
      <w:r>
        <w:t>language'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LMs.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RNN)</w:t>
      </w:r>
      <w:r>
        <w:t xml:space="preserve"> </w:t>
      </w:r>
      <w:r>
        <w:rPr>
          <w:color w:val="FF0000"/>
        </w:rPr>
        <w:t>Elman</w:t>
      </w:r>
      <w:r>
        <w:t xml:space="preserve"> </w:t>
      </w:r>
      <w:r>
        <w:t>1990,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LSTM,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GRU)</w:t>
      </w:r>
      <w:r>
        <w:t xml:space="preserve"> </w:t>
      </w:r>
      <w:r>
        <w:rPr>
          <w:color w:val="FF0000"/>
        </w:rPr>
        <w:t>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2017,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t>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macro/micro,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t>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libraries</w:t>
      </w:r>
      <w:r>
        <w:t xml:space="preserve"> </w:t>
      </w:r>
      <w:r>
        <w:t>and</w:t>
      </w:r>
      <w:r>
        <w:t xml:space="preserve"> </w:t>
      </w:r>
      <w:r>
        <w:t>versions,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model,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t>form,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t>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t>knowledge.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t>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2.2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t>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t>plurality,</w:t>
      </w:r>
      <w:r>
        <w:t xml:space="preserve"> </w:t>
      </w:r>
      <w:r>
        <w:t>gender,</w:t>
      </w:r>
      <w:r>
        <w:t xml:space="preserve"> </w:t>
      </w:r>
      <w:r>
        <w:t>etc)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t>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t>etc.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taking'</w:t>
      </w:r>
      <w:r>
        <w:t xml:space="preserve"> </w:t>
      </w:r>
      <w:r>
        <w:t>and</w:t>
      </w:r>
      <w:r>
        <w:t xml:space="preserve"> </w:t>
      </w:r>
      <w:r>
        <w:t>courses,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take.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prepositions</w:t>
      </w:r>
      <w:r>
        <w:t xml:space="preserve"> </w:t>
      </w:r>
      <w:r>
        <w:t>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t>with,</w:t>
      </w:r>
      <w:r>
        <w:t xml:space="preserve"> </w:t>
      </w:r>
      <w:r>
        <w:t>articles</w:t>
      </w:r>
      <w:r>
        <w:t xml:space="preserve"> </w:t>
      </w:r>
      <w:r>
        <w:t>a,</w:t>
      </w:r>
      <w:r>
        <w:t xml:space="preserve"> </w:t>
      </w:r>
      <w:r>
        <w:t>an,</w:t>
      </w:r>
      <w:r>
        <w:t xml:space="preserve"> </w:t>
      </w:r>
      <w:r>
        <w:t>the,</w:t>
      </w:r>
      <w:r>
        <w:t xml:space="preserve"> </w:t>
      </w:r>
      <w:r>
        <w:t>quantifiers</w:t>
      </w:r>
      <w:r>
        <w:t xml:space="preserve"> </w:t>
      </w:r>
      <w:r>
        <w:t>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t>some,</w:t>
      </w:r>
      <w:r>
        <w:t xml:space="preserve"> </w:t>
      </w:r>
      <w:r>
        <w:t>demonstratives</w:t>
      </w:r>
      <w:r>
        <w:t xml:space="preserve"> </w:t>
      </w:r>
      <w:r>
        <w:t>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t>for'</w:t>
      </w:r>
      <w:r>
        <w:t xml:space="preserve"> </w:t>
      </w:r>
      <w:r>
        <w:t>and</w:t>
      </w:r>
      <w:r>
        <w:t xml:space="preserve"> </w:t>
      </w:r>
      <w:r>
        <w:t>est.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2.3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preflight.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readily.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t>black'</w:t>
      </w:r>
      <w:r>
        <w:t xml:space="preserve"> </w:t>
      </w:r>
      <w:r>
        <w:t>and</w:t>
      </w:r>
      <w:r>
        <w:t xml:space="preserve"> </w:t>
      </w:r>
      <w:r>
        <w:t>board,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t>blackboard.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will'</w:t>
      </w:r>
      <w:r>
        <w:t xml:space="preserve"> </w:t>
      </w:r>
      <w:r>
        <w:t>and</w:t>
      </w:r>
      <w:r>
        <w:t xml:space="preserve"> </w:t>
      </w:r>
      <w:r>
        <w:t>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t>plurals,</w:t>
      </w:r>
      <w:r>
        <w:t xml:space="preserve"> </w:t>
      </w:r>
      <w:r>
        <w:t>tenses,</w:t>
      </w:r>
      <w:r>
        <w:t xml:space="preserve"> </w:t>
      </w:r>
      <w:r>
        <w:t>etc)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t>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t>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t>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lens'</w:t>
      </w:r>
      <w:r>
        <w:t xml:space="preserve"> </w:t>
      </w:r>
      <w:r>
        <w:t>becomes</w:t>
      </w:r>
      <w:r>
        <w:t xml:space="preserve"> </w:t>
      </w:r>
      <w:r>
        <w:rPr>
          <w:color w:val="FF0000"/>
        </w:rPr>
        <w:t>len,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good,</w:t>
      </w:r>
      <w:r>
        <w:t xml:space="preserve"> </w:t>
      </w:r>
      <w:r>
        <w:t>better,</w:t>
      </w:r>
      <w:r>
        <w:t xml:space="preserve"> </w:t>
      </w:r>
      <w:r>
        <w:t>and</w:t>
      </w:r>
      <w:r>
        <w:t xml:space="preserve"> </w:t>
      </w:r>
      <w:r>
        <w:t>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t>tweet'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hangry.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t>sentences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t>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t>are'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',''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'!'..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t>tokens</w:t>
      </w:r>
      <w:r>
        <w:t xml:space="preserve"> </w:t>
      </w:r>
      <w:r>
        <w:t>I,</w:t>
      </w:r>
      <w:r>
        <w:t xml:space="preserve"> </w:t>
      </w:r>
      <w:r>
        <w:t>want,</w:t>
      </w:r>
      <w:r>
        <w:t xml:space="preserve"> </w:t>
      </w:r>
      <w:r>
        <w:t>the,</w:t>
      </w:r>
      <w:r>
        <w:t xml:space="preserve"> </w:t>
      </w:r>
      <w:r>
        <w:t>first,</w:t>
      </w:r>
      <w:r>
        <w:t xml:space="preserve"> </w:t>
      </w:r>
      <w:r>
        <w:t>token,</w:t>
      </w:r>
      <w:r>
        <w:t xml:space="preserve"> </w:t>
      </w:r>
      <w:r>
        <w:t>from,</w:t>
      </w:r>
      <w:r>
        <w:t xml:space="preserve"> </w:t>
      </w:r>
      <w:r>
        <w:t>the,</w:t>
      </w:r>
      <w:r>
        <w:t xml:space="preserve"> </w:t>
      </w:r>
      <w:r>
        <w:t>list,</w:t>
      </w:r>
      <w:r>
        <w:t xml:space="preserve"> </w:t>
      </w:r>
      <w:r>
        <w:t>of'</w:t>
      </w:r>
      <w:r>
        <w:t xml:space="preserve"> </w:t>
      </w:r>
      <w:r>
        <w:t>tokens,</w:t>
      </w:r>
      <w:r>
        <w:t xml:space="preserve"> </w:t>
      </w:r>
      <w:r>
        <w:t>The,</w:t>
      </w:r>
      <w:r>
        <w:t xml:space="preserve"> </w:t>
      </w:r>
      <w:r>
        <w:t>tokens,</w:t>
      </w:r>
      <w:r>
        <w:t xml:space="preserve"> </w:t>
      </w:r>
      <w:r>
        <w:t>are,</w:t>
      </w:r>
      <w:r>
        <w:t xml:space="preserve"> </w:t>
      </w:r>
      <w:r>
        <w:t>obtained,</w:t>
      </w:r>
      <w:r>
        <w:t xml:space="preserve"> </w:t>
      </w:r>
      <w:r>
        <w:t>via,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tokens'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want,</w:t>
      </w:r>
      <w:r>
        <w:t xml:space="preserve"> </w:t>
      </w:r>
      <w:r>
        <w:t>the,</w:t>
      </w:r>
      <w:r>
        <w:t xml:space="preserve"> </w:t>
      </w:r>
      <w:r>
        <w:t>first,</w:t>
      </w:r>
      <w:r>
        <w:t xml:space="preserve"> </w:t>
      </w:r>
      <w:r>
        <w:t>token,</w:t>
      </w:r>
      <w:r>
        <w:t xml:space="preserve"> </w:t>
      </w:r>
      <w:r>
        <w:t>from,</w:t>
      </w:r>
      <w:r>
        <w:t xml:space="preserve"> </w:t>
      </w:r>
      <w:r>
        <w:t>the,</w:t>
      </w:r>
      <w:r>
        <w:t xml:space="preserve"> </w:t>
      </w:r>
      <w:r>
        <w:t>list,</w:t>
      </w:r>
      <w:r>
        <w:t xml:space="preserve"> </w:t>
      </w:r>
      <w:r>
        <w:t>of'</w:t>
      </w:r>
      <w:r>
        <w:t xml:space="preserve"> </w:t>
      </w:r>
      <w:r>
        <w:t>tokens,</w:t>
      </w:r>
      <w:r>
        <w:t xml:space="preserve"> </w:t>
      </w:r>
      <w:r>
        <w:t>The,</w:t>
      </w:r>
      <w:r>
        <w:t xml:space="preserve"> </w:t>
      </w:r>
      <w:r>
        <w:t>tokens,</w:t>
      </w:r>
      <w:r>
        <w:t xml:space="preserve"> </w:t>
      </w:r>
      <w:r>
        <w:t>are,</w:t>
      </w:r>
      <w:r>
        <w:t xml:space="preserve"> </w:t>
      </w:r>
      <w:r>
        <w:t>obtained,</w:t>
      </w:r>
      <w:r>
        <w:t xml:space="preserve"> </w:t>
      </w:r>
      <w:r>
        <w:t>via,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'.']..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''</w:t>
      </w:r>
      <w:r>
        <w:t xml:space="preserve"> </w:t>
      </w:r>
      <w:r>
        <w:t>',,</w:t>
      </w:r>
      <w:r>
        <w:t xml:space="preserve"> </w:t>
      </w:r>
      <w:r>
        <w:t>w,</w:t>
      </w:r>
      <w:r>
        <w:t xml:space="preserve"> </w:t>
      </w:r>
      <w:r>
        <w:t>a,</w:t>
      </w:r>
      <w:r>
        <w:t xml:space="preserve"> </w:t>
      </w:r>
      <w:r>
        <w:t>n,</w:t>
      </w:r>
      <w:r>
        <w:t xml:space="preserve"> </w:t>
      </w:r>
      <w:r>
        <w:t>t,</w:t>
      </w:r>
      <w:r>
        <w:t xml:space="preserve"> </w:t>
      </w:r>
      <w:r>
        <w:t>t,</w:t>
      </w:r>
      <w:r>
        <w:t xml:space="preserve"> </w:t>
      </w:r>
      <w:r>
        <w:t>h,</w:t>
      </w:r>
      <w:r>
        <w:t xml:space="preserve"> </w:t>
      </w:r>
      <w:r>
        <w:t>e,</w:t>
      </w:r>
      <w:r>
        <w:t xml:space="preserve"> </w:t>
      </w:r>
      <w:r>
        <w:t>f,</w:t>
      </w:r>
      <w:r>
        <w:t xml:space="preserve"> </w:t>
      </w:r>
      <w:r>
        <w:t>i,</w:t>
      </w:r>
      <w:r>
        <w:t xml:space="preserve"> </w:t>
      </w:r>
      <w:r>
        <w:t>r,</w:t>
      </w:r>
      <w:r>
        <w:t xml:space="preserve"> </w:t>
      </w:r>
      <w:r>
        <w:t>s,</w:t>
      </w:r>
      <w:r>
        <w:t xml:space="preserve"> </w:t>
      </w:r>
      <w:r>
        <w:t>t,</w:t>
      </w:r>
      <w:r>
        <w:t xml:space="preserve"> </w:t>
      </w:r>
      <w:r>
        <w:t>t,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e,</w:t>
      </w:r>
      <w:r>
        <w:t xml:space="preserve"> </w:t>
      </w:r>
      <w:r>
        <w:t>n,</w:t>
      </w:r>
      <w:r>
        <w:t xml:space="preserve"> </w:t>
      </w:r>
      <w:r>
        <w:t>f,</w:t>
      </w:r>
      <w:r>
        <w:t xml:space="preserve"> </w:t>
      </w:r>
      <w:r>
        <w:t>r,</w:t>
      </w:r>
      <w:r>
        <w:t xml:space="preserve"> </w:t>
      </w:r>
      <w:r>
        <w:t>o,</w:t>
      </w:r>
      <w:r>
        <w:t xml:space="preserve"> </w:t>
      </w:r>
      <w:r>
        <w:t>m,</w:t>
      </w:r>
      <w:r>
        <w:t xml:space="preserve"> </w:t>
      </w:r>
      <w:r>
        <w:t>T,</w:t>
      </w:r>
      <w:r>
        <w:t xml:space="preserve"> </w:t>
      </w:r>
      <w:r>
        <w:t>h,</w:t>
      </w:r>
      <w:r>
        <w:t xml:space="preserve"> </w:t>
      </w:r>
      <w:r>
        <w:t>e,</w:t>
      </w:r>
      <w:r>
        <w:t xml:space="preserve"> </w:t>
      </w:r>
      <w:r>
        <w:t>l,</w:t>
      </w:r>
      <w:r>
        <w:t xml:space="preserve"> </w:t>
      </w:r>
      <w:r>
        <w:t>i,</w:t>
      </w:r>
      <w:r>
        <w:t xml:space="preserve"> </w:t>
      </w:r>
      <w:r>
        <w:t>s,</w:t>
      </w:r>
      <w:r>
        <w:t xml:space="preserve"> </w:t>
      </w:r>
      <w:r>
        <w:t>t,</w:t>
      </w:r>
      <w:r>
        <w:t xml:space="preserve"> </w:t>
      </w:r>
      <w:r>
        <w:t>o,</w:t>
      </w:r>
      <w:r>
        <w:t xml:space="preserve"> </w:t>
      </w:r>
      <w:r>
        <w:t>f,</w:t>
      </w:r>
      <w:r>
        <w:t xml:space="preserve"> </w:t>
      </w:r>
      <w:r>
        <w:t>t,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e,</w:t>
      </w:r>
      <w:r>
        <w:t xml:space="preserve"> </w:t>
      </w:r>
      <w:r>
        <w:t>n,</w:t>
      </w:r>
      <w:r>
        <w:t xml:space="preserve"> </w:t>
      </w:r>
      <w:r>
        <w:t>s,</w:t>
      </w:r>
      <w:r>
        <w:t xml:space="preserve"> </w:t>
      </w:r>
      <w:r>
        <w:t>t,</w:t>
      </w:r>
      <w:r>
        <w:t xml:space="preserve"> </w:t>
      </w:r>
      <w:r>
        <w:t>h,</w:t>
      </w:r>
      <w:r>
        <w:t xml:space="preserve"> </w:t>
      </w:r>
      <w:r>
        <w:t>e,</w:t>
      </w:r>
      <w:r>
        <w:t xml:space="preserve"> </w:t>
      </w:r>
      <w:r>
        <w:t>t,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e,</w:t>
      </w:r>
      <w:r>
        <w:t xml:space="preserve"> </w:t>
      </w:r>
      <w:r>
        <w:t>n,</w:t>
      </w:r>
      <w:r>
        <w:t xml:space="preserve"> </w:t>
      </w:r>
      <w:r>
        <w:t>s,</w:t>
      </w:r>
      <w:r>
        <w:t xml:space="preserve"> </w:t>
      </w:r>
      <w:r>
        <w:t>a,</w:t>
      </w:r>
      <w:r>
        <w:t xml:space="preserve"> </w:t>
      </w:r>
      <w:r>
        <w:t>r,</w:t>
      </w:r>
      <w:r>
        <w:t xml:space="preserve"> </w:t>
      </w:r>
      <w:r>
        <w:t>e,</w:t>
      </w:r>
      <w:r>
        <w:t xml:space="preserve"> </w:t>
      </w:r>
      <w:r>
        <w:t>o,</w:t>
      </w:r>
      <w:r>
        <w:t xml:space="preserve"> </w:t>
      </w:r>
      <w:r>
        <w:t>b,</w:t>
      </w:r>
      <w:r>
        <w:t xml:space="preserve"> </w:t>
      </w:r>
      <w:r>
        <w:t>t,</w:t>
      </w:r>
      <w:r>
        <w:t xml:space="preserve"> </w:t>
      </w:r>
      <w:r>
        <w:t>a,</w:t>
      </w:r>
      <w:r>
        <w:t xml:space="preserve"> </w:t>
      </w:r>
      <w:r>
        <w:t>i,</w:t>
      </w:r>
      <w:r>
        <w:t xml:space="preserve"> </w:t>
      </w:r>
      <w:r>
        <w:t>n,</w:t>
      </w:r>
      <w:r>
        <w:t xml:space="preserve"> </w:t>
      </w:r>
      <w:r>
        <w:t>e,</w:t>
      </w:r>
      <w:r>
        <w:t xml:space="preserve"> </w:t>
      </w:r>
      <w:r>
        <w:t>d,</w:t>
      </w:r>
      <w:r>
        <w:t xml:space="preserve"> </w:t>
      </w:r>
      <w:r>
        <w:t>v,</w:t>
      </w:r>
      <w:r>
        <w:t xml:space="preserve"> </w:t>
      </w:r>
      <w:r>
        <w:t>i,</w:t>
      </w:r>
      <w:r>
        <w:t xml:space="preserve"> </w:t>
      </w:r>
      <w:r>
        <w:t>a,</w:t>
      </w:r>
      <w:r>
        <w:t xml:space="preserve"> </w:t>
      </w:r>
      <w:r>
        <w:t>t,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e,</w:t>
      </w:r>
      <w:r>
        <w:t xml:space="preserve"> </w:t>
      </w:r>
      <w:r>
        <w:t>n,</w:t>
      </w:r>
      <w:r>
        <w:t xml:space="preserve"> </w:t>
      </w:r>
      <w:r>
        <w:t>i,</w:t>
      </w:r>
      <w:r>
        <w:t xml:space="preserve"> </w:t>
      </w:r>
      <w:r>
        <w:t>z,</w:t>
      </w:r>
      <w:r>
        <w:t xml:space="preserve"> </w:t>
      </w:r>
      <w:r>
        <w:t>a,</w:t>
      </w:r>
      <w:r>
        <w:t xml:space="preserve"> </w:t>
      </w:r>
      <w:r>
        <w:t>t,</w:t>
      </w:r>
      <w:r>
        <w:t xml:space="preserve"> </w:t>
      </w:r>
      <w:r>
        <w:t>i,</w:t>
      </w:r>
      <w:r>
        <w:t xml:space="preserve"> </w:t>
      </w:r>
      <w:r>
        <w:t>o,</w:t>
      </w:r>
      <w:r>
        <w:t xml:space="preserve"> </w:t>
      </w:r>
      <w:r>
        <w:t>n.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</w:t>
      </w:r>
      <w:r>
        <w:t xml:space="preserve"> </w:t>
      </w:r>
      <w:r>
        <w:t>want,</w:t>
      </w:r>
      <w:r>
        <w:t xml:space="preserve"> </w:t>
      </w:r>
      <w:r>
        <w:t>want</w:t>
      </w:r>
      <w:r>
        <w:t xml:space="preserve"> </w:t>
      </w:r>
      <w:r>
        <w:t>the,</w:t>
      </w:r>
      <w:r>
        <w:t xml:space="preserve"> </w:t>
      </w:r>
      <w:r>
        <w:t>the</w:t>
      </w:r>
      <w:r>
        <w:t xml:space="preserve"> </w:t>
      </w:r>
      <w:r>
        <w:t>first,</w:t>
      </w:r>
      <w:r>
        <w:t xml:space="preserve"> </w:t>
      </w:r>
      <w:r>
        <w:t>...,,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rPr>
          <w:color w:val="FF0000"/>
        </w:rPr>
        <w:t>&lt;EOS&gt;,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t>Techniques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Kendall,</w:t>
      </w:r>
      <w:r>
        <w:t xml:space="preserve"> </w:t>
      </w:r>
      <w:r>
        <w:t>token,</w:t>
      </w:r>
      <w:r>
        <w:t xml:space="preserve"> </w:t>
      </w:r>
      <w:r>
        <w:t>or</w:t>
      </w:r>
      <w:r>
        <w:t xml:space="preserve"> </w:t>
      </w:r>
      <w:r>
        <w:t>broken.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t>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t>usage.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t>see</w:t>
      </w:r>
      <w:r>
        <w:t xml:space="preserve"> </w:t>
      </w:r>
      <w:r>
        <w:t>Algorithm</w:t>
      </w:r>
      <w:r>
        <w:t xml:space="preserve"> </w:t>
      </w:r>
      <w:r>
        <w:t>1.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rPr>
          <w:color w:val="FF0000"/>
        </w:rPr>
        <w:t>&lt;/w&gt;,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t>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t>:</w:t>
      </w:r>
      <w:r>
        <w:t xml:space="preserve"> </w:t>
      </w:r>
      <w:r>
        <w:t>j)</w:t>
      </w:r>
      <w:r>
        <w:t xml:space="preserve"> </w:t>
      </w:r>
      <w:r>
        <w:t>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n,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t>o</w:t>
      </w:r>
      <w:r>
        <w:t xml:space="preserve"> </w:t>
      </w:r>
      <w:r>
        <w:t>f,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e,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d,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a,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t>as</w:t>
      </w:r>
      <w:r>
        <w:t xml:space="preserve"> </w:t>
      </w:r>
      <w:r>
        <w:t>i'</w:t>
      </w:r>
      <w:r>
        <w:t xml:space="preserve"> </w:t>
      </w:r>
      <w:r>
        <w:t>w'</w:t>
      </w:r>
      <w:r>
        <w:t xml:space="preserve"> </w:t>
      </w:r>
      <w:r>
        <w:t>a,</w:t>
      </w:r>
      <w:r>
        <w:t xml:space="preserve"> </w:t>
      </w:r>
      <w:r>
        <w:t>n,</w:t>
      </w:r>
      <w:r>
        <w:t xml:space="preserve"> </w:t>
      </w:r>
      <w:r>
        <w:t>t,</w:t>
      </w:r>
      <w:r>
        <w:t xml:space="preserve"> </w:t>
      </w:r>
      <w:r>
        <w:t>h,</w:t>
      </w:r>
      <w:r>
        <w:t xml:space="preserve"> </w:t>
      </w:r>
      <w:r>
        <w:t>e,</w:t>
      </w:r>
      <w:r>
        <w:t xml:space="preserve"> </w:t>
      </w:r>
      <w:r>
        <w:t>f,</w:t>
      </w:r>
      <w:r>
        <w:t xml:space="preserve"> </w:t>
      </w:r>
      <w:r>
        <w:t>r,</w:t>
      </w:r>
      <w:r>
        <w:t xml:space="preserve"> </w:t>
      </w:r>
      <w:r>
        <w:t>s,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m,</w:t>
      </w:r>
      <w:r>
        <w:t xml:space="preserve"> </w:t>
      </w:r>
      <w:r>
        <w:t>l,</w:t>
      </w:r>
      <w:r>
        <w:t xml:space="preserve"> </w:t>
      </w:r>
      <w:r>
        <w:t>b,</w:t>
      </w:r>
      <w:r>
        <w:t xml:space="preserve"> </w:t>
      </w:r>
      <w:r>
        <w:t>d,</w:t>
      </w:r>
      <w:r>
        <w:t xml:space="preserve"> </w:t>
      </w:r>
      <w:r>
        <w:t>v,</w:t>
      </w:r>
      <w:r>
        <w:t xml:space="preserve"> </w:t>
      </w:r>
      <w:r>
        <w:t>z.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t>1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t>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k,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t>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ok.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n,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t>o</w:t>
      </w:r>
      <w:r>
        <w:t xml:space="preserve"> </w:t>
      </w:r>
      <w:r>
        <w:t>f,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e,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d,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a,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ok}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2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t>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rPr>
          <w:color w:val="FF0000"/>
        </w:rPr>
        <w:t>tok</w:t>
      </w:r>
      <w:r>
        <w:t xml:space="preserve"> </w:t>
      </w:r>
      <w:r>
        <w:t>e</w:t>
      </w:r>
      <w:r>
        <w:t xml:space="preserve"> </w:t>
      </w:r>
      <w:r>
        <w:t>n,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t,</w:t>
      </w:r>
      <w:r>
        <w:t xml:space="preserve"> </w:t>
      </w:r>
      <w:r>
        <w:t>o</w:t>
      </w:r>
      <w:r>
        <w:t xml:space="preserve"> </w:t>
      </w:r>
      <w:r>
        <w:t>f,</w:t>
      </w:r>
      <w:r>
        <w:t xml:space="preserve"> </w:t>
      </w:r>
      <w:r>
        <w:rPr>
          <w:color w:val="FF0000"/>
        </w:rPr>
        <w:t>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e,</w:t>
      </w:r>
      <w:r>
        <w:t xml:space="preserve"> </w:t>
      </w:r>
      <w:r>
        <w:rPr>
          <w:color w:val="FF0000"/>
        </w:rPr>
        <w:t>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s,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e,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d,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a,</w:t>
      </w:r>
      <w:r>
        <w:t xml:space="preserve"> </w:t>
      </w:r>
      <w:r>
        <w:rPr>
          <w:color w:val="FF0000"/>
        </w:rPr>
        <w:t>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N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t,</w:t>
      </w:r>
      <w:r>
        <w:t xml:space="preserve"> </w:t>
      </w:r>
      <w:r>
        <w:t>the,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st,</w:t>
      </w:r>
      <w:r>
        <w:t xml:space="preserve"> </w:t>
      </w:r>
      <w:r>
        <w:t>token,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m,</w:t>
      </w:r>
      <w:r>
        <w:t xml:space="preserve"> </w:t>
      </w:r>
      <w:r>
        <w:t>the,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st,</w:t>
      </w:r>
      <w:r>
        <w:t xml:space="preserve"> </w:t>
      </w:r>
      <w:r>
        <w:t>o</w:t>
      </w:r>
      <w:r>
        <w:t xml:space="preserve"> </w:t>
      </w:r>
      <w:r>
        <w:t>f,</w:t>
      </w:r>
      <w:r>
        <w:t xml:space="preserve"> </w:t>
      </w:r>
      <w:r>
        <w:t>tokens,</w:t>
      </w:r>
      <w:r>
        <w:t xml:space="preserve"> </w:t>
      </w:r>
      <w:r>
        <w:t>the,</w:t>
      </w:r>
      <w:r>
        <w:t xml:space="preserve"> </w:t>
      </w:r>
      <w:r>
        <w:t>tokens,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e,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d,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a,</w:t>
      </w:r>
      <w:r>
        <w:t xml:space="preserve"> </w:t>
      </w:r>
      <w:r>
        <w:t>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i,</w:t>
      </w:r>
      <w:r>
        <w:t xml:space="preserve"> </w:t>
      </w:r>
      <w:r>
        <w:t>w,</w:t>
      </w:r>
      <w:r>
        <w:t xml:space="preserve"> </w:t>
      </w:r>
      <w:r>
        <w:t>a,</w:t>
      </w:r>
      <w:r>
        <w:t xml:space="preserve"> </w:t>
      </w:r>
      <w:r>
        <w:t>n,</w:t>
      </w:r>
      <w:r>
        <w:t xml:space="preserve"> </w:t>
      </w:r>
      <w:r>
        <w:t>t,</w:t>
      </w:r>
      <w:r>
        <w:t xml:space="preserve"> </w:t>
      </w:r>
      <w:r>
        <w:t>h,</w:t>
      </w:r>
      <w:r>
        <w:t xml:space="preserve"> </w:t>
      </w:r>
      <w:r>
        <w:t>e,</w:t>
      </w:r>
      <w:r>
        <w:t xml:space="preserve"> </w:t>
      </w:r>
      <w:r>
        <w:t>f,</w:t>
      </w:r>
      <w:r>
        <w:t xml:space="preserve"> </w:t>
      </w:r>
      <w:r>
        <w:t>r,</w:t>
      </w:r>
      <w:r>
        <w:t xml:space="preserve"> </w:t>
      </w:r>
      <w:r>
        <w:t>s,</w:t>
      </w:r>
      <w:r>
        <w:t xml:space="preserve"> </w:t>
      </w:r>
      <w:r>
        <w:t>o,</w:t>
      </w:r>
      <w:r>
        <w:t xml:space="preserve"> </w:t>
      </w:r>
      <w:r>
        <w:t>k,</w:t>
      </w:r>
      <w:r>
        <w:t xml:space="preserve"> </w:t>
      </w:r>
      <w:r>
        <w:t>m,</w:t>
      </w:r>
      <w:r>
        <w:t xml:space="preserve"> </w:t>
      </w:r>
      <w:r>
        <w:t>l,</w:t>
      </w:r>
      <w:r>
        <w:t xml:space="preserve"> </w:t>
      </w:r>
      <w:r>
        <w:t>b,</w:t>
      </w:r>
      <w:r>
        <w:t xml:space="preserve"> </w:t>
      </w:r>
      <w:r>
        <w:t>d,</w:t>
      </w:r>
      <w:r>
        <w:t xml:space="preserve"> </w:t>
      </w:r>
      <w:r>
        <w:t>v,</w:t>
      </w:r>
      <w:r>
        <w:t xml:space="preserve"> </w:t>
      </w:r>
      <w:r>
        <w:t>z,</w:t>
      </w:r>
      <w:r>
        <w:t xml:space="preserve"> </w:t>
      </w:r>
      <w:r>
        <w:rPr>
          <w:color w:val="FF0000"/>
        </w:rPr>
        <w:t>ok,</w:t>
      </w:r>
      <w:r>
        <w:t xml:space="preserve"> </w:t>
      </w:r>
      <w:r>
        <w:rPr>
          <w:color w:val="FF0000"/>
        </w:rPr>
        <w:t>tok,</w:t>
      </w:r>
      <w:r>
        <w:t xml:space="preserve"> </w:t>
      </w:r>
      <w:r>
        <w:t>en,</w:t>
      </w:r>
      <w:r>
        <w:t xml:space="preserve"> </w:t>
      </w:r>
      <w:r>
        <w:t>token,</w:t>
      </w:r>
      <w:r>
        <w:t xml:space="preserve"> </w:t>
      </w:r>
      <w:r>
        <w:rPr>
          <w:color w:val="FF0000"/>
        </w:rPr>
        <w:t>th,</w:t>
      </w:r>
      <w:r>
        <w:t xml:space="preserve"> </w:t>
      </w:r>
      <w:r>
        <w:t>the,</w:t>
      </w:r>
      <w:r>
        <w:t xml:space="preserve"> </w:t>
      </w:r>
      <w:r>
        <w:t>st,</w:t>
      </w:r>
      <w:r>
        <w:t xml:space="preserve"> </w:t>
      </w:r>
      <w:r>
        <w:t>tokens]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t>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t>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st,</w:t>
      </w:r>
      <w:r>
        <w:t xml:space="preserve"> </w:t>
      </w:r>
      <w:r>
        <w:t>with</w:t>
      </w:r>
      <w:r>
        <w:t xml:space="preserve"> </w:t>
      </w:r>
      <w:r>
        <w:t>m,</w:t>
      </w:r>
      <w:r>
        <w:t xml:space="preserve"> </w:t>
      </w:r>
      <w:r>
        <w:t>i,</w:t>
      </w:r>
      <w:r>
        <w:t xml:space="preserve"> </w:t>
      </w:r>
      <w:r>
        <w:t>and</w:t>
      </w:r>
      <w:r>
        <w:t xml:space="preserve"> </w:t>
      </w:r>
      <w:r>
        <w:t>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mist'</w:t>
      </w:r>
      <w:r>
        <w:t xml:space="preserve"> </w:t>
      </w:r>
      <w:r>
        <w:t>as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t>Equation</w:t>
      </w:r>
      <w:r>
        <w:t xml:space="preserve"> </w:t>
      </w:r>
      <w:r>
        <w:t>2.2,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t>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VP.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demolished,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2.4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2.5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furniture'</w:t>
      </w:r>
      <w:r>
        <w:t xml:space="preserve"> </w:t>
      </w:r>
      <w:r>
        <w:t>and</w:t>
      </w:r>
      <w:r>
        <w:t xml:space="preserve"> </w:t>
      </w:r>
      <w:r>
        <w:t>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t>bank,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money,</w:t>
      </w:r>
      <w:r>
        <w:t xml:space="preserve"> </w:t>
      </w:r>
      <w:r>
        <w:t>river,</w:t>
      </w:r>
      <w:r>
        <w:t xml:space="preserve"> </w:t>
      </w:r>
      <w:r>
        <w:t>and</w:t>
      </w:r>
      <w:r>
        <w:t xml:space="preserve"> </w:t>
      </w:r>
      <w:r>
        <w:t>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t>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boy,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bank.</w:t>
      </w:r>
      <w:r>
        <w:t xml:space="preserve"> </w:t>
      </w:r>
      <w:r>
        <w:t>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water,</w:t>
      </w:r>
      <w:r>
        <w:t xml:space="preserve"> </w:t>
      </w:r>
      <w:r>
        <w:t>blood,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t>little,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t>large.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co-occurrence,</w:t>
      </w:r>
      <w:r>
        <w:t xml:space="preserve"> </w:t>
      </w:r>
      <w:r>
        <w:t>frequency.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t>rodent,</w:t>
      </w:r>
      <w:r>
        <w:t xml:space="preserve"> </w:t>
      </w:r>
      <w:r>
        <w:t>animal,</w:t>
      </w:r>
      <w:r>
        <w:t xml:space="preserve"> </w:t>
      </w:r>
      <w:r>
        <w:t>food,</w:t>
      </w:r>
      <w:r>
        <w:t xml:space="preserve"> </w:t>
      </w:r>
      <w:r>
        <w:t>etc.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Clark</w:t>
      </w:r>
      <w:r>
        <w:t xml:space="preserve"> </w:t>
      </w:r>
      <w:r>
        <w:t>1970.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.,,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t>are,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our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you.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bad,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good,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t>movie.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punctuation</w:t>
      </w:r>
      <w:r>
        <w:t xml:space="preserve"> </w:t>
      </w:r>
      <w:r>
        <w:t>removal,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like,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t>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t>like.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II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t>2.3,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t>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function.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t>0,</w:t>
      </w:r>
      <w:r>
        <w:t xml:space="preserve"> </w:t>
      </w:r>
      <w:r>
        <w:t>1.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2.4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2.5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2.6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t>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t>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t>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t>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t>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t>Left,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Centre,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Right.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t>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2.7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t>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2.4,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or</w:t>
      </w:r>
      <w:r>
        <w:t xml:space="preserve"> </w:t>
      </w:r>
      <w:r>
        <w:t>transfer</w:t>
      </w:r>
      <w:r>
        <w:t xml:space="preserve"> </w:t>
      </w:r>
      <w:r>
        <w:t>function.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2.5.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MLP,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2.7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2.8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2.8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...,,</w:t>
      </w:r>
      <w:r>
        <w:t xml:space="preserve"> </w:t>
      </w:r>
      <w:r>
        <w:rPr>
          <w:color w:val="FF0000"/>
        </w:rPr>
        <w:t>yK.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t>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t>2.6,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</w:t>
      </w:r>
      <w:r>
        <w:t xml:space="preserve"> </w:t>
      </w:r>
      <w:r>
        <w:t>..,,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2.3.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h)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t>2.6,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2.7)</w:t>
      </w:r>
      <w:r>
        <w:t xml:space="preserve"> </w:t>
      </w:r>
      <w: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t>2.6)</w:t>
      </w:r>
      <w:r>
        <w:t xml:space="preserve"> </w:t>
      </w:r>
      <w:r>
        <w:t>and</w:t>
      </w:r>
      <w:r>
        <w:t xml:space="preserve"> </w:t>
      </w:r>
      <w:r>
        <w:t>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follows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t>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t>parameters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Sigmoid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tanh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t>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t>1,</w:t>
      </w:r>
      <w:r>
        <w:t xml:space="preserve"> </w:t>
      </w:r>
      <w:r>
        <w:t>5,</w:t>
      </w:r>
      <w:r>
        <w:t xml:space="preserve"> </w:t>
      </w:r>
      <w:r>
        <w:t>2.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t>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t>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t>2.13,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t>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2.14.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t>Swish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t>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t>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remains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t>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t>w.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2.9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where</w:t>
      </w:r>
      <w:r>
        <w:t xml:space="preserve"> </w:t>
      </w:r>
      <w:r>
        <w:t>k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...,,</w:t>
      </w:r>
      <w:r>
        <w:t xml:space="preserve"> </w:t>
      </w:r>
      <w:r>
        <w:t>K)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t>i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...,,</w:t>
      </w:r>
      <w:r>
        <w:t xml:space="preserve"> </w:t>
      </w:r>
      <w:r>
        <w:t>N)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t>follows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t>2.19.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t>2.17.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,,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...,,</w:t>
      </w:r>
      <w:r>
        <w:t xml:space="preserve"> </w:t>
      </w:r>
      <w:r>
        <w:rPr>
          <w:color w:val="FF0000"/>
        </w:rPr>
        <w:t>yK.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t>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2.10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follows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t>2.21)</w:t>
      </w:r>
      <w:r>
        <w:t xml:space="preserve"> </w:t>
      </w:r>
      <w:r>
        <w:t>and</w:t>
      </w:r>
      <w:r>
        <w:t xml:space="preserve"> </w:t>
      </w:r>
      <w:r>
        <w:t>2.22.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t>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t>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t>values</w:t>
      </w:r>
      <w:r>
        <w:t xml:space="preserve"> </w:t>
      </w:r>
      <w:r>
        <w:t>..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0.05,</w:t>
      </w:r>
      <w:r>
        <w:t xml:space="preserve"> </w:t>
      </w:r>
      <w:r>
        <w:t>0.95,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t>Propagation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t>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2.11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updated,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t>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t>Equation</w:t>
      </w:r>
      <w:r>
        <w:t xml:space="preserve"> </w:t>
      </w:r>
      <w:r>
        <w:t>2.17.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t>Decay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t>Stopping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t>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Dropout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t>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t>2.27,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t>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1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2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3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4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t>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t>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FN.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t>FP.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t>2.28.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2.9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TP,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t>TN,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t>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2.10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t>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t>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t>2.29.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t>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t>2.28)</w:t>
      </w:r>
      <w:r>
        <w:t xml:space="preserve"> </w:t>
      </w:r>
      <w:r>
        <w:t>and</w:t>
      </w:r>
      <w:r>
        <w:t xml:space="preserve"> </w:t>
      </w:r>
      <w:r>
        <w:t>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t>follows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ML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t>Linguistics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Characters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t>2021.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</w:t>
      </w:r>
      <w:r>
        <w:t xml:space="preserve"> </w:t>
      </w:r>
      <w:r>
        <w:t>survey"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t>2023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t>2020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Bishop</w:t>
      </w:r>
      <w:r>
        <w:t xml:space="preserve"> </w:t>
      </w:r>
      <w:r>
        <w:t>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t>a)</w:t>
      </w:r>
      <w:r>
        <w:t xml:space="preserve"> </w:t>
      </w:r>
      <w:r>
        <w:t>Prime</w:t>
      </w:r>
      <w:r>
        <w:t xml:space="preserve"> </w:t>
      </w:r>
      <w:r>
        <w:t>b)</w:t>
      </w:r>
      <w:r>
        <w:t xml:space="preserve"> </w:t>
      </w:r>
      <w:r>
        <w:t>Root</w:t>
      </w:r>
      <w:r>
        <w:t xml:space="preserve"> </w:t>
      </w:r>
      <w:r>
        <w:t>c)</w:t>
      </w:r>
      <w:r>
        <w:t xml:space="preserve"> </w:t>
      </w:r>
      <w:r>
        <w:t>Lemma</w:t>
      </w:r>
      <w:r>
        <w:t xml:space="preserve"> </w:t>
      </w:r>
      <w:r>
        <w:t>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t>a)</w:t>
      </w:r>
      <w:r>
        <w:t xml:space="preserve"> </w:t>
      </w:r>
      <w:r>
        <w:t>Etymology</w:t>
      </w:r>
      <w:r>
        <w:t xml:space="preserve"> </w:t>
      </w:r>
      <w:r>
        <w:t>b)</w:t>
      </w:r>
      <w:r>
        <w:t xml:space="preserve"> </w:t>
      </w:r>
      <w:r>
        <w:t>Sociolinguistics</w:t>
      </w:r>
      <w:r>
        <w:t xml:space="preserve"> </w:t>
      </w:r>
      <w:r>
        <w:t>c)</w:t>
      </w:r>
      <w:r>
        <w:t xml:space="preserve"> </w:t>
      </w:r>
      <w:r>
        <w:t>Morphology</w:t>
      </w:r>
      <w:r>
        <w:t xml:space="preserve"> </w:t>
      </w:r>
      <w:r>
        <w:t>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t>a)</w:t>
      </w:r>
      <w:r>
        <w:t xml:space="preserve"> </w:t>
      </w:r>
      <w:r>
        <w:t>Parameters</w:t>
      </w:r>
      <w:r>
        <w:t xml:space="preserve"> </w:t>
      </w:r>
      <w:r>
        <w:t>b)</w:t>
      </w:r>
      <w:r>
        <w:t xml:space="preserve"> </w:t>
      </w:r>
      <w:r>
        <w:t>Inputs</w:t>
      </w:r>
      <w:r>
        <w:t xml:space="preserve"> </w:t>
      </w:r>
      <w:r>
        <w:t>c)</w:t>
      </w:r>
      <w:r>
        <w:t xml:space="preserve"> </w:t>
      </w:r>
      <w:r>
        <w:t>Architecture</w:t>
      </w:r>
      <w:r>
        <w:t xml:space="preserve"> </w:t>
      </w:r>
      <w:r>
        <w:t>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t>a)</w:t>
      </w:r>
      <w:r>
        <w:t xml:space="preserve"> </w:t>
      </w:r>
      <w:r>
        <w:t>Syntactic</w:t>
      </w:r>
      <w:r>
        <w:t xml:space="preserve"> </w:t>
      </w:r>
      <w:r>
        <w:t>b)</w:t>
      </w:r>
      <w:r>
        <w:t xml:space="preserve"> </w:t>
      </w:r>
      <w:r>
        <w:t>Semantic</w:t>
      </w:r>
      <w:r>
        <w:t xml:space="preserve"> </w:t>
      </w:r>
      <w:r>
        <w:t>c)</w:t>
      </w:r>
      <w:r>
        <w:t xml:space="preserve"> </w:t>
      </w:r>
      <w:r>
        <w:t>Pragmatic</w:t>
      </w:r>
      <w:r>
        <w:t xml:space="preserve"> </w:t>
      </w:r>
      <w:r>
        <w:t>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t>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t>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c)</w:t>
      </w:r>
      <w:r>
        <w:t xml:space="preserve"> </w:t>
      </w:r>
      <w:r>
        <w:t>Convolution</w:t>
      </w:r>
      <w:r>
        <w:t xml:space="preserve"> </w:t>
      </w:r>
      <w:r>
        <w:t>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t>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t>sentence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t>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t>0.5.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0.3,</w:t>
      </w:r>
      <w:r>
        <w:t xml:space="preserve"> </w:t>
      </w:r>
      <w:r>
        <w:t>0.2,</w:t>
      </w:r>
      <w:r>
        <w:t xml:space="preserve"> </w:t>
      </w:r>
      <w:r>
        <w:t>0.6.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t>2001.</w:t>
      </w:r>
      <w:r>
        <w:t xml:space="preserve"> </w:t>
      </w:r>
      <w:r>
        <w:t>Linguistics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t>2006.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Statistics.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t>2014.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EMNLP,</w:t>
      </w:r>
      <w:r>
        <w:t xml:space="preserve"> </w:t>
      </w:r>
      <w:r>
        <w:t>pp.</w:t>
      </w:r>
      <w:r>
        <w:t xml:space="preserve"> </w:t>
      </w:r>
      <w:r>
        <w:rPr>
          <w:color w:val="FF0000"/>
        </w:rPr>
        <w:t>1724–1734.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t>1970.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t>2019.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t>1990.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t>1994.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t>2000.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t>forget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Comput,</w:t>
      </w:r>
      <w:r>
        <w:t xml:space="preserve"> </w:t>
      </w:r>
      <w:r>
        <w:rPr>
          <w:color w:val="FF0000"/>
        </w:rPr>
        <w:t>12(10,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65" w:rsidRDefault="00837F65" w:rsidP="00977949">
      <w:pPr>
        <w:spacing w:after="0" w:line="240" w:lineRule="auto"/>
      </w:pPr>
      <w:r>
        <w:separator/>
      </w:r>
    </w:p>
  </w:endnote>
  <w:end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65" w:rsidRDefault="00837F65" w:rsidP="00977949">
      <w:pPr>
        <w:spacing w:after="0" w:line="240" w:lineRule="auto"/>
      </w:pPr>
      <w:r>
        <w:separator/>
      </w:r>
    </w:p>
  </w:footnote>
  <w:foot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34144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837F65"/>
    <w:rsid w:val="00977949"/>
    <w:rsid w:val="00A45E52"/>
    <w:rsid w:val="00AF7538"/>
    <w:rsid w:val="00C30589"/>
    <w:rsid w:val="00CB6B2F"/>
    <w:rsid w:val="00DE329B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2025-01-01T07:26:00Z</dcterms:created>
  <dcterms:modified xsi:type="dcterms:W3CDTF">2025-01-02T11:14:00Z</dcterms:modified>
</cp:coreProperties>
</file>