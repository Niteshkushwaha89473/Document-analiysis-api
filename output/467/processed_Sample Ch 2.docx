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D6" w:rsidRPr="006558AD" w:rsidRDefault="004436D6" w:rsidP="006558AD">
      <w:pPr>
        <w:shd w:val="clear" w:color="auto" w:fill="FFFFFF"/>
        <w:jc w:val="both"/>
        <w:rPr>
          <w:rFonts w:ascii="Times New Roman" w:hAnsi="Times New Roman" w:cs="Times New Roman"/>
        </w:rPr>
      </w:pPr>
      <w:r>
        <w:t>2</w:t>
      </w:r>
    </w:p>
    <w:p w:rsidR="00C8143E" w:rsidRDefault="004436D6">
      <w:pPr>
        <w:shd w:val="clear" w:color="auto" w:fill="FFFFFF"/>
        <w:tabs>
          <w:tab w:val="left" w:pos="8270"/>
        </w:tabs>
        <w:jc w:val="both"/>
        <w:rPr>
          <w:rFonts w:ascii="Times New Roman" w:hAnsi="Times New Roman" w:cs="Times New Roman"/>
        </w:rPr>
      </w:pPr>
      <w:r>
        <w:t>An Overview of Natural Language Processingand Neural Networks</w:t>
      </w:r>
    </w:p>
    <w:p w:rsidR="008E34DC" w:rsidRDefault="008E34DC" w:rsidP="006558AD">
      <w:pPr>
        <w:shd w:val="clear" w:color="auto" w:fill="FFFFFF"/>
        <w:jc w:val="both"/>
        <w:rPr>
          <w:rFonts w:ascii="Times New Roman" w:hAnsi="Times New Roman" w:cs="Times New Roman"/>
          <w:b/>
          <w:bCs/>
        </w:rPr>
      </w:pPr>
      <w:r/>
    </w:p>
    <w:p w:rsidR="004436D6" w:rsidRDefault="004436D6" w:rsidP="006558AD">
      <w:pPr>
        <w:shd w:val="clear" w:color="auto" w:fill="FFFFFF"/>
        <w:jc w:val="both"/>
        <w:rPr>
          <w:rFonts w:ascii="Times New Roman" w:hAnsi="Times New Roman" w:cs="Times New Roman"/>
          <w:b/>
          <w:bCs/>
        </w:rPr>
      </w:pPr>
      <w:r>
        <w:t>Learning Objectives</w:t>
      </w:r>
    </w:p>
    <w:p w:rsidR="004E0803" w:rsidRDefault="004E0803" w:rsidP="006558AD">
      <w:pPr>
        <w:shd w:val="clear" w:color="auto" w:fill="FFFFFF"/>
        <w:jc w:val="both"/>
        <w:rPr>
          <w:rFonts w:ascii="Times New Roman" w:hAnsi="Times New Roman" w:cs="Times New Roman"/>
          <w:b/>
          <w:bCs/>
        </w:rPr>
      </w:pPr>
      <w:r/>
    </w:p>
    <w:p w:rsidR="004E0803" w:rsidRPr="006558AD"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After completing this chapter, the readers are expected to</w:t>
      </w:r>
    </w:p>
    <w:p w:rsidR="009B52C4" w:rsidRPr="006558AD" w:rsidRDefault="009B52C4" w:rsidP="006558AD">
      <w:pPr>
        <w:shd w:val="clear" w:color="auto" w:fill="FFFFFF"/>
        <w:jc w:val="both"/>
        <w:rPr>
          <w:rFonts w:ascii="Times New Roman" w:hAnsi="Times New Roman" w:cs="Times New Roman"/>
        </w:rPr>
      </w:pPr>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t>Learn the basics ofNatural Language Processing(NLP)necessary forunderstandingthesubsequentchapters.</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t>Gain knowledge about various semantic and syntactic paradigms in NLP</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t>Learn the basics of Neural Networksrequiredto understand thesubsequentchapters.</w:t>
      </w:r>
    </w:p>
    <w:p w:rsidR="004436D6" w:rsidRDefault="004436D6" w:rsidP="00181B54">
      <w:pPr>
        <w:numPr>
          <w:ilvl w:val="0"/>
          <w:numId w:val="65"/>
        </w:numPr>
        <w:shd w:val="clear" w:color="auto" w:fill="FFFFFF"/>
        <w:tabs>
          <w:tab w:val="left" w:pos="744"/>
        </w:tabs>
        <w:jc w:val="both"/>
        <w:rPr>
          <w:rFonts w:ascii="Times New Roman" w:hAnsi="Times New Roman" w:cs="Times New Roman"/>
        </w:rPr>
      </w:pPr>
      <w:r>
        <w:t>Become familiar with the evaluation metrics employed in neural networkmodelling.dfgjskdhf</w:t>
      </w:r>
    </w:p>
    <w:p w:rsidR="004E0803" w:rsidRPr="006558AD" w:rsidRDefault="004E0803" w:rsidP="004E0803">
      <w:pPr>
        <w:shd w:val="clear" w:color="auto" w:fill="FFFFFF"/>
        <w:tabs>
          <w:tab w:val="left" w:pos="744"/>
        </w:tabs>
        <w:ind w:left="720"/>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interdisciplinaryfieldwithin computer science that encompasses techniques to make human language accessible andinterpretableby machines. The foundational concepts in NLP draw from a wide range of disciplines, including theoretical computer science, linguistics, statistics, and artificial intelligence.</w:t>
      </w:r>
    </w:p>
    <w:p w:rsidR="004E0803" w:rsidRPr="006558AD"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Statistical methods and linear machine learning models have long beenutilisedin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capturinglatent knowledgefrom data, processing inputs of varying lengths, leveraging information from long sequences of text, and autonomously learning features, reducing the need for extensive manual efforts.</w:t>
      </w:r>
    </w:p>
    <w:p w:rsidR="004E0803" w:rsidRPr="006558AD"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This chapter is divided into two parts. InPart I, readers are first introduced to thefieldsof linguistics andNLP. Section 2.1 discussesthe goals of computational linguistics and NLP. Section 2.2 describes various tasks in NLP, and introduces the NLP pipeline. Section 2.3 explores the linguistic components of language, such asmorphology, lexicon, and textnormalisationtechniques like stemming andlemmatisation. In Section 2.4, we provide an overview of differenttokenisationand semantic analysis techniques. Section 2.5 focuses on syntax, and grammar-based parsing methods, while Section 2.6 delves into semantics and semantic parsing. Finally, Section 2.7 presents the task of languagemodelling,emphasisingconditional probability andthefrequency of co-occurrence.</w:t>
      </w:r>
    </w:p>
    <w:p w:rsidR="004E0803" w:rsidRPr="006558AD"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InPartII,we explore neural networks and related concepts to set the foundation for deep learning techniques discussed in later chapters. Section 2.8 introduces the perceptron and its applicationsinmodellinga linear classifier. Section 2.9 presents multilayer perceptrons and popular non-linear activation functions. Section 2.10 covers the gradient-based training process for neural networks and error backpropagation. InSubsection 2.10.3, we discuss the varioushyperparametersthat influence neural network training. Section 2.11 focuses on the challenges that affect gradient descent. Finally, in Section 2.12, we examine the performance measures commonly used to evaluate deep learning tasks.</w:t>
      </w:r>
    </w:p>
    <w:p w:rsidR="004E0803" w:rsidRPr="006558AD" w:rsidRDefault="004E0803" w:rsidP="006558AD">
      <w:pPr>
        <w:shd w:val="clear" w:color="auto" w:fill="FFFFFF"/>
        <w:jc w:val="both"/>
        <w:rPr>
          <w:rFonts w:ascii="Times New Roman" w:hAnsi="Times New Roman" w:cs="Times New Roman"/>
        </w:rPr>
      </w:pPr>
      <w:r/>
    </w:p>
    <w:p w:rsidR="00C8143E" w:rsidRDefault="004436D6">
      <w:pPr>
        <w:shd w:val="clear" w:color="auto" w:fill="FFFFFF"/>
        <w:jc w:val="center"/>
        <w:rPr>
          <w:rFonts w:ascii="Times New Roman" w:hAnsi="Times New Roman" w:cs="Times New Roman"/>
        </w:rPr>
      </w:pPr>
      <w:r>
        <w:t>Part I: Natural Language Processing</w:t>
      </w:r>
    </w:p>
    <w:p w:rsidR="004436D6" w:rsidRDefault="004436D6" w:rsidP="006558AD">
      <w:pPr>
        <w:shd w:val="clear" w:color="auto" w:fill="FFFFFF"/>
        <w:jc w:val="both"/>
        <w:rPr>
          <w:rFonts w:ascii="Times New Roman" w:hAnsi="Times New Roman" w:cs="Times New Roman"/>
        </w:rPr>
      </w:pPr>
      <w:r>
        <w:t>Since the advent of computers, researchers have been captivated by the idea of teaching machines to interact like humans. As early as 1963, JosephWeizenbaumdeveloped ELIZA(Weizenbaum 1983),a rule-basedchatbotdesigned to converse with humans. Fast forward to 2014, Eugene Goostman, achatbot,passed theTuring Test, with human judges unable to discern that Eugene was, in fact, abot. In 2017, Googlerevolutionisedthefieldby introducing a new machine translation architecture, now famously known asTransformers(Vaswaniet al. 2017).More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4E0803" w:rsidRPr="006558AD" w:rsidRDefault="004E0803" w:rsidP="006558AD">
      <w:pPr>
        <w:shd w:val="clear" w:color="auto" w:fill="FFFFFF"/>
        <w:jc w:val="both"/>
        <w:rPr>
          <w:rFonts w:ascii="Times New Roman" w:hAnsi="Times New Roman" w:cs="Times New Roman"/>
        </w:rPr>
      </w:pPr>
      <w:r/>
    </w:p>
    <w:p w:rsidR="00855401" w:rsidRDefault="00855401"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Computation aside, a very nuanced problem with language is its ambiguity, contextualisation, and its dynamicnature relative to the zeitgeist. Consider the sentence ‘I saw her duck’.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different meanings. Take the following sentences: ‘I ate rice with a spoon’, ‘I ate rice with curd’and ‘I ate rice with Rahul’. All of these sentences convey that I a.m. eating rice. In the first instance, I use a spoon as a utensil, while in the second sentence, I use curd as an accompaniment. The third sentence, however, suggests that I a.m. eating rice in the presence of a person. Teaching computers to understand how to interpret these sentences differently, and resolve ambiguities has been a significant motivation behind the development ofNLPand understanding techniques.</w:t>
      </w:r>
    </w:p>
    <w:p w:rsidR="004E0803" w:rsidRPr="006558AD"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2.1 Computational Linguistics &amp; Natural Language Processin</w:t>
      </w:r>
    </w:p>
    <w:p w:rsidR="00772DA7" w:rsidRDefault="004436D6" w:rsidP="009F3D28">
      <w:pPr>
        <w:shd w:val="clear" w:color="auto" w:fill="FFFFFF"/>
        <w:jc w:val="both"/>
        <w:rPr>
          <w:rFonts w:ascii="Times New Roman" w:hAnsi="Times New Roman" w:cs="Times New Roman"/>
        </w:rPr>
      </w:pPr>
      <w:r>
        <w:t>Like any other medium of information, human languages have undergone various stages of development—they originated at some point in time, propagated far, and wide, and have borne witness to the evolution of human society. While we do not know exactly when andhow the earliest humans spoke, numerous theories have been proposed about the origin of language. Alister Hardy, and Elaine Morgan proposed theaquatic ape theoryin 1997, highlighting that there are certain traits we do not share with our primate relatives but that we do share communication traits with aquatic animals. For example, whales, and dolphins are known to communicate with members of their species using sounds.</w:t>
      </w:r>
    </w:p>
    <w:p w:rsidR="004E0803" w:rsidRPr="006558AD"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Linguistics is the discipline that engages in the scientific study of languages. It is an interdisciplinary system (seeFigure 2.1) where linguistics and its branches, such as sociolinguistics, psycholinguistics, and neurolinguistics, seek to answer significant philosophical questions, such as: What rules do languages follow? How do languages evolve? How do we learn and process meanings in our minds? How are different modalities of languages related to each other? Linguists like Noam Chomsky, and Steven Pinker hypothesise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9B52C4" w:rsidRDefault="009B52C4" w:rsidP="006558AD">
      <w:pPr>
        <w:shd w:val="clear" w:color="auto" w:fill="FFFFFF"/>
        <w:jc w:val="both"/>
        <w:rPr>
          <w:rFonts w:ascii="Times New Roman" w:hAnsi="Times New Roman" w:cs="Times New Roman"/>
        </w:rPr>
      </w:pPr>
      <w:r/>
    </w:p>
    <w:p w:rsidR="009B52C4" w:rsidRPr="009B52C4" w:rsidRDefault="009B52C4" w:rsidP="009B52C4">
      <w:pPr>
        <w:shd w:val="clear" w:color="auto" w:fill="FFFFFF"/>
        <w:jc w:val="center"/>
        <w:rPr>
          <w:rFonts w:ascii="Times New Roman" w:hAnsi="Times New Roman" w:cs="Times New Roman"/>
          <w:b/>
          <w:bCs/>
        </w:rPr>
      </w:pPr>
      <w:r>
        <w:t>[Insert Figure 2.1]</w:t>
      </w:r>
    </w:p>
    <w:p w:rsidR="009B52C4" w:rsidRPr="009B52C4" w:rsidRDefault="00BD5F05" w:rsidP="009B52C4">
      <w:pPr>
        <w:shd w:val="clear" w:color="auto" w:fill="FFFFFF"/>
        <w:jc w:val="center"/>
        <w:rPr>
          <w:rFonts w:ascii="Times New Roman" w:hAnsi="Times New Roman" w:cs="Times New Roman"/>
        </w:rPr>
      </w:pPr>
      <w:r>
        <w:t>Figure 2.1: Language-related Disciplines (Tsujii 2021) – Linguistics, Cognitive Science, Psychology, Natural Language Processing (NLP), Artificial Intelligence (AI), and Computational Linguistics. All of these disciplines study language from different perspectives.</w:t>
      </w:r>
    </w:p>
    <w:p w:rsidR="009B52C4" w:rsidRDefault="009B52C4" w:rsidP="006558AD">
      <w:pPr>
        <w:shd w:val="clear" w:color="auto" w:fill="FFFFFF"/>
        <w:jc w:val="both"/>
        <w:rPr>
          <w:rFonts w:ascii="Times New Roman" w:hAnsi="Times New Roman" w:cs="Times New Roman"/>
        </w:rPr>
      </w:pPr>
      <w:r/>
    </w:p>
    <w:p w:rsidR="004E0803" w:rsidRPr="006558AD"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Many otherfields,such asneuroscienceand psychology, also show great interest in languages. Computational linguistics is a sub-field of both linguistics and computer science that focuses on the interactions between human language, and computers, serving as a bridge between the broaderfieldof linguistics and engineering processes. While computational linguistics is more concerned with understanding language structure and developing computational models, NLPemphasisesthe design and analysis of algorithms, and systems fortasksthat rely on processing human language input.</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2.2 Overview of theNatural Language ProcessingPipeline</w:t>
      </w:r>
    </w:p>
    <w:p w:rsidR="004436D6" w:rsidRDefault="004436D6" w:rsidP="006558AD">
      <w:pPr>
        <w:shd w:val="clear" w:color="auto" w:fill="FFFFFF"/>
        <w:jc w:val="both"/>
        <w:rPr>
          <w:rFonts w:ascii="Times New Roman" w:hAnsi="Times New Roman" w:cs="Times New Roman"/>
        </w:rPr>
      </w:pPr>
      <w:r>
        <w:t>The standardpipelineused in NLP involves several steps. The natural language input for the pipeline discussed in this book is typicallymodelledas a collection of machine-readable text documents, known as acorpus;a larger collection of these documents is referred to ascorpora. When employing NLP systems, the standard pipeline consists of a sequence of steps, as illustrated in Figure 2.2, to address one, or more NLP-based tasks.</w:t>
      </w:r>
    </w:p>
    <w:p w:rsidR="009B52C4" w:rsidRDefault="009B52C4" w:rsidP="006558AD">
      <w:pPr>
        <w:shd w:val="clear" w:color="auto" w:fill="FFFFFF"/>
        <w:jc w:val="both"/>
        <w:rPr>
          <w:rFonts w:ascii="Times New Roman" w:hAnsi="Times New Roman" w:cs="Times New Roman"/>
        </w:rPr>
      </w:pPr>
      <w:r/>
    </w:p>
    <w:p w:rsidR="009B52C4" w:rsidRPr="009B52C4" w:rsidRDefault="009B52C4" w:rsidP="009B52C4">
      <w:pPr>
        <w:shd w:val="clear" w:color="auto" w:fill="FFFFFF"/>
        <w:jc w:val="center"/>
        <w:rPr>
          <w:rFonts w:ascii="Times New Roman" w:hAnsi="Times New Roman" w:cs="Times New Roman"/>
          <w:b/>
          <w:bCs/>
        </w:rPr>
      </w:pPr>
      <w:r>
        <w:t>[Insert Figure]</w:t>
      </w:r>
    </w:p>
    <w:p w:rsidR="009B52C4" w:rsidRPr="009B52C4" w:rsidRDefault="00BD5F05" w:rsidP="009B52C4">
      <w:pPr>
        <w:shd w:val="clear" w:color="auto" w:fill="FFFFFF"/>
        <w:jc w:val="center"/>
        <w:rPr>
          <w:rFonts w:ascii="Times New Roman" w:hAnsi="Times New Roman" w:cs="Times New Roman"/>
        </w:rPr>
      </w:pPr>
      <w:r>
        <w:t>Figure 2.2: Stages of the language processing pipeline for textual data input.</w:t>
      </w:r>
    </w:p>
    <w:p w:rsidR="009B52C4" w:rsidRPr="006558AD" w:rsidRDefault="009B52C4" w:rsidP="006558AD">
      <w:pPr>
        <w:shd w:val="clear" w:color="auto" w:fill="FFFFFF"/>
        <w:jc w:val="both"/>
        <w:rPr>
          <w:rFonts w:ascii="Times New Roman" w:hAnsi="Times New Roman" w:cs="Times New Roman"/>
        </w:rPr>
      </w:pPr>
      <w:r/>
    </w:p>
    <w:p w:rsidR="004E0803" w:rsidRDefault="004E0803" w:rsidP="006558AD">
      <w:pPr>
        <w:shd w:val="clear" w:color="auto" w:fill="FFFFFF"/>
        <w:jc w:val="both"/>
        <w:rPr>
          <w:rFonts w:ascii="Times New Roman" w:hAnsi="Times New Roman" w:cs="Times New Roman"/>
          <w:b/>
          <w:bCs/>
        </w:rPr>
      </w:pPr>
      <w:r/>
    </w:p>
    <w:p w:rsidR="004436D6" w:rsidRDefault="004436D6" w:rsidP="006558AD">
      <w:pPr>
        <w:shd w:val="clear" w:color="auto" w:fill="FFFFFF"/>
        <w:jc w:val="both"/>
        <w:rPr>
          <w:rFonts w:ascii="Times New Roman" w:hAnsi="Times New Roman" w:cs="Times New Roman"/>
        </w:rPr>
      </w:pPr>
      <w:r>
        <w:t>Tasks inNatural Language Processing(NLP).Depending upon the task, the output from the NLP pipeline could be in the form of a sentence-level, or word-level class label, a sequence of words, a piece of text, and even paths of a graph node-to-edge sequence (seeFigure 2.3). To better illustrate the tasks, we will consider an example: ‘I do not support WHO. TheyunderfundIndian disease’s. Below is a non-exhaustive list of populartasksin NLP.</w:t>
      </w:r>
    </w:p>
    <w:p w:rsidR="004E0803" w:rsidRPr="006558AD" w:rsidRDefault="004E0803" w:rsidP="006558AD">
      <w:pPr>
        <w:shd w:val="clear" w:color="auto" w:fill="FFFFFF"/>
        <w:jc w:val="both"/>
        <w:rPr>
          <w:rFonts w:ascii="Times New Roman" w:hAnsi="Times New Roman" w:cs="Times New Roman"/>
        </w:rPr>
      </w:pPr>
      <w:r/>
    </w:p>
    <w:p w:rsidR="004436D6" w:rsidRDefault="004436D6" w:rsidP="00181B54">
      <w:pPr>
        <w:numPr>
          <w:ilvl w:val="0"/>
          <w:numId w:val="66"/>
        </w:numPr>
        <w:shd w:val="clear" w:color="auto" w:fill="FFFFFF"/>
        <w:jc w:val="both"/>
        <w:rPr>
          <w:rFonts w:ascii="Times New Roman" w:hAnsi="Times New Roman" w:cs="Times New Roman"/>
        </w:rPr>
      </w:pPr>
      <w:r>
        <w:t>Sentiment Analysis:Detecting the type and intensity of emotional tone or opinion expressed in some text. Here, the output fr the entire sentence is a label such as positive, negative, or neutral. Based on the usage ofthe phrase ‘do not support’, we can label the sentiment of the above example as ‘Negative’.</w:t>
      </w:r>
    </w:p>
    <w:p w:rsidR="004436D6" w:rsidRDefault="004436D6" w:rsidP="00181B54">
      <w:pPr>
        <w:numPr>
          <w:ilvl w:val="0"/>
          <w:numId w:val="66"/>
        </w:numPr>
        <w:shd w:val="clear" w:color="auto" w:fill="FFFFFF"/>
        <w:jc w:val="both"/>
        <w:rPr>
          <w:rFonts w:ascii="Times New Roman" w:hAnsi="Times New Roman" w:cs="Times New Roman"/>
        </w:rPr>
      </w:pPr>
      <w:r>
        <w:t>Part-of-Speech(POS)Tagging:Figuring out the grammatical class (noun, pronoun, adjective, adverb,etc.) of each word in a sequence. The output is a sequence of class labels tagged for each word in the sentence. The above example can be tagged as: I(pronoun)do(verb)not(adverb)support(verb)WHO(noun).(punctuation).They(pronoun)underfund(verb)Indian(adjective)diseases(plural noun).(punctuation).Note that in NLP, we use a diverse set ofPOStags. For instance, thePennTreebankproject uses 36 POStags.</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t>Named Entity Recognition(NER):Identifying and classifying noun phrases into real-world entities like organisation, country, groups, nationality, etc. Here, the output is a label for one, or more contiguous words. In our example, the terms ‘WHO and ‘Indian’ will be tagged as ‘ORG for organisation, and ‘NORP for nationality, respectively.</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t>Text Entailment:Determining whether thepremisesentence implies, contradicts, or has nothing to do with the precedinghypothesissentence. The output is a label for the sentence pair. In our example, the premise of ‘underfunding’supportsthe hypothesis of ‘not supporting’.</w:t>
      </w:r>
    </w:p>
    <w:p w:rsidR="004436D6" w:rsidRDefault="004436D6" w:rsidP="00181B54">
      <w:pPr>
        <w:numPr>
          <w:ilvl w:val="0"/>
          <w:numId w:val="66"/>
        </w:numPr>
        <w:shd w:val="clear" w:color="auto" w:fill="FFFFFF"/>
        <w:tabs>
          <w:tab w:val="left" w:pos="590"/>
        </w:tabs>
        <w:jc w:val="both"/>
        <w:rPr>
          <w:rFonts w:ascii="Times New Roman" w:hAnsi="Times New Roman" w:cs="Times New Roman"/>
        </w:rPr>
      </w:pPr>
      <w:r>
        <w:t>Semantic Role Labelling:Identifying the role of each noun phrase with respect to the predicate of the sentence. The output is a label for a phrase.</w:t>
      </w:r>
    </w:p>
    <w:p w:rsidR="009C052C" w:rsidRPr="009C052C" w:rsidRDefault="004436D6" w:rsidP="009C052C">
      <w:pPr>
        <w:numPr>
          <w:ilvl w:val="0"/>
          <w:numId w:val="66"/>
        </w:numPr>
        <w:shd w:val="clear" w:color="auto" w:fill="FFFFFF"/>
        <w:tabs>
          <w:tab w:val="left" w:pos="590"/>
        </w:tabs>
        <w:jc w:val="both"/>
        <w:rPr>
          <w:rFonts w:ascii="Times New Roman" w:hAnsi="Times New Roman" w:cs="Times New Roman"/>
        </w:rPr>
      </w:pPr>
      <w:r>
        <w:t>Machine Translation:Conversion of text from one human language to another. Our example, when translated intoHindi, will beमैंWHOका समर्थन नहीं करता. वे भारतीय बीमािरयों के िलए कम फंड देते हैं।.</w:t>
      </w:r>
    </w:p>
    <w:p w:rsidR="00650249" w:rsidRDefault="00650249" w:rsidP="005A3B3A">
      <w:pPr>
        <w:shd w:val="clear" w:color="auto" w:fill="FFFFFF"/>
        <w:ind w:left="720"/>
        <w:rPr>
          <w:rFonts w:ascii="Times New Roman" w:hAnsi="Times New Roman" w:cs="Times New Roman"/>
        </w:rPr>
      </w:pPr>
      <w:r/>
    </w:p>
    <w:p w:rsidR="00650249" w:rsidRPr="00650249" w:rsidRDefault="00650249" w:rsidP="00650249">
      <w:pPr>
        <w:shd w:val="clear" w:color="auto" w:fill="FFFFFF"/>
        <w:ind w:left="720"/>
        <w:jc w:val="center"/>
        <w:rPr>
          <w:rFonts w:ascii="Times New Roman" w:hAnsi="Times New Roman" w:cs="Times New Roman"/>
          <w:b/>
          <w:bCs/>
        </w:rPr>
      </w:pPr>
      <w:r>
        <w:t>[Insert Figure]</w:t>
      </w:r>
    </w:p>
    <w:p w:rsidR="00772DA7" w:rsidRDefault="00BD5F05" w:rsidP="00650249">
      <w:pPr>
        <w:shd w:val="clear" w:color="auto" w:fill="FFFFFF"/>
        <w:ind w:left="720"/>
        <w:jc w:val="center"/>
        <w:rPr>
          <w:rFonts w:ascii="Times New Roman" w:hAnsi="Times New Roman" w:cs="Times New Roman"/>
        </w:rPr>
      </w:pPr>
      <w:r>
        <w:t>Figure 2.3: Tasks in NLP.</w:t>
      </w:r>
    </w:p>
    <w:p w:rsidR="00650249" w:rsidRDefault="00650249" w:rsidP="00650249">
      <w:pPr>
        <w:shd w:val="clear" w:color="auto" w:fill="FFFFFF"/>
        <w:ind w:left="720"/>
        <w:jc w:val="center"/>
        <w:rPr>
          <w:rFonts w:ascii="Times New Roman" w:hAnsi="Times New Roman" w:cs="Times New Roman"/>
        </w:rPr>
      </w:pPr>
      <w:r/>
    </w:p>
    <w:p w:rsidR="00C8143E" w:rsidRDefault="0006655A">
      <w:pPr>
        <w:shd w:val="clear" w:color="auto" w:fill="FFFFFF"/>
        <w:tabs>
          <w:tab w:val="left" w:pos="586"/>
        </w:tabs>
        <w:ind w:left="360"/>
        <w:jc w:val="both"/>
        <w:rPr>
          <w:rFonts w:ascii="Times New Roman" w:hAnsi="Times New Roman" w:cs="Times New Roman"/>
        </w:rPr>
      </w:pPr>
      <w:r>
        <w:t>7.Summarisation:Producingashorterversion of the largerreference textthat still retains the information conveyed. The output is a piece of text that is way shorter in length than the reference.</w:t>
      </w:r>
    </w:p>
    <w:p w:rsidR="00C8143E" w:rsidRDefault="0006655A">
      <w:pPr>
        <w:shd w:val="clear" w:color="auto" w:fill="FFFFFF"/>
        <w:tabs>
          <w:tab w:val="left" w:pos="586"/>
        </w:tabs>
        <w:ind w:left="360"/>
        <w:jc w:val="both"/>
        <w:rPr>
          <w:rFonts w:ascii="Times New Roman" w:hAnsi="Times New Roman" w:cs="Times New Roman"/>
        </w:rPr>
      </w:pPr>
      <w:r>
        <w:t>8.Question Answering:Providing the correct and concise answer to a user query. The output is a piece of text that mimics human response. Based on our example sentence, we can ask the system, ‘Which country does WHOunderfund’?and expect the answer to be ‘India’.</w:t>
      </w:r>
    </w:p>
    <w:p w:rsidR="00C8143E" w:rsidRDefault="0006655A">
      <w:pPr>
        <w:shd w:val="clear" w:color="auto" w:fill="FFFFFF"/>
        <w:tabs>
          <w:tab w:val="left" w:pos="586"/>
        </w:tabs>
        <w:ind w:left="360"/>
        <w:jc w:val="both"/>
        <w:rPr>
          <w:rFonts w:ascii="Times New Roman" w:hAnsi="Times New Roman" w:cs="Times New Roman"/>
        </w:rPr>
      </w:pPr>
      <w:r>
        <w:t>9.Knowledge Graph Completion:Filling missing information in a structured knowledge graph by using world knowledge. The output is in the form of an edge that is not in the edge list of a graph. For example, an edge to store, or predict can be.</w:t>
      </w:r>
    </w:p>
    <w:p w:rsidR="004E0803" w:rsidRPr="006558AD" w:rsidRDefault="004E0803" w:rsidP="004E0803">
      <w:pPr>
        <w:shd w:val="clear" w:color="auto" w:fill="FFFFFF"/>
        <w:tabs>
          <w:tab w:val="left" w:pos="586"/>
        </w:tabs>
        <w:ind w:left="720"/>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Data Acquisition. To enable a machine to learn from data, the primary requirement is the availability of that data, often obtained through a combination of curation strategies such asweb scraping,synthetic data generation, andmanual annotation. In most cases, the goal is to gather a large collection of unstructured, free-flowing text fragments, or documents, which may or may not be annotated by a human expert. When machine-readable text is unavailable, such as when scanning text from PDFs,Optical Character Recognition(OCR) proves useful. Publicdatasetsand text dumps are typically the first sources to explore foropen-domaintext documents.</w:t>
      </w:r>
    </w:p>
    <w:p w:rsidR="004E0803" w:rsidRPr="006558AD" w:rsidRDefault="004E0803" w:rsidP="006558AD">
      <w:pPr>
        <w:shd w:val="clear" w:color="auto" w:fill="FFFFFF"/>
        <w:jc w:val="both"/>
        <w:rPr>
          <w:rFonts w:ascii="Times New Roman" w:hAnsi="Times New Roman" w:cs="Times New Roman"/>
        </w:rPr>
      </w:pPr>
      <w:r/>
    </w:p>
    <w:p w:rsidR="004436D6" w:rsidRDefault="004436D6" w:rsidP="004E0803">
      <w:pPr>
        <w:shd w:val="clear" w:color="auto" w:fill="FFFFFF"/>
        <w:jc w:val="both"/>
        <w:rPr>
          <w:rFonts w:ascii="Times New Roman" w:hAnsi="Times New Roman" w:cs="Times New Roman"/>
        </w:rPr>
      </w:pPr>
      <w:r>
        <w:t>Data Cleaning. Since most textual data is curated from the web, it typically requires cleaning before further processing. This is because the data might contain markup, special characters, personal information, poorly formatted tags, and other unwanted elements. Byemploying regular expressions, handling stray characters, and using dictionaries to correctmisspeltwords, we can effectively reducenoiseand performdeduplication. Additionally, the data might be encoded in different Unicode formats, so appropriate logic must be applied to address such encoding issues.</w:t>
      </w:r>
    </w:p>
    <w:p w:rsidR="00650249" w:rsidRPr="006558AD" w:rsidRDefault="00650249" w:rsidP="004E0803">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Pre-processing. This step involves breaking the text into smaller units and then normalising it using techniques such as lowercasing, stop-word removal, stemming, and lemmatisation, which will be discussed in this chapter. In certain contexts, digits, and punctuation may also be removed if they contribute little to the overall information. Itis crucial to note that there is no one-size-fits-all preprocessing technique applicable to all NLP tasks.</w:t>
      </w:r>
    </w:p>
    <w:p w:rsidR="00650249" w:rsidRPr="006558AD" w:rsidRDefault="00650249"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Feature Engineering. 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in raw human-readable form (text, images, videos), and converts it into numerical vectors for computational methods to be applied to them. However, there can be multiple ways of performing encoding, depending on the task, thedatasets,and the computational resources available at hand. This is where feature engineering helps. It helps usanalyse the essential features and most informative parts of the input and only use those to encode the input so that we can encode maximum information in as little memory as possible. Encoding can be achieved by simple frequency-based heuristics such as one-hot encoding and bag-of-words representation. NLP practitioners these days use probabilistic, neural approaches to learnword embeddings, which are representations of words in the feature space. Parallel to encoding, decoding is a map function for converting numerical vectors into human-readable symbols (texts, pixels, etc.).</w:t>
      </w:r>
    </w:p>
    <w:p w:rsidR="00650249" w:rsidRPr="006558AD" w:rsidRDefault="00650249"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Model Building. Once we have encoded the textual data, it can be passed to any machine learning, or deep learning model to learn from the corpus. Irrespective of whether the task is one of NLU orNLG,learning from textual data boils down to sequencemodellingsince text can always be represented as a sequence of words/phrases/characters. As NLP-based sequence models aim to learn the ‘hidden/latent language’ (in the vector space) from the input text, they are also calledLanguage Models(LMs). For a long time, neural networks likeRecurrent Neural Networks(RNN)(Elman 1990),Long Short-Term Memory(LSTM), andGated Recurrent Units(GRU)(Gerset al. 2000;Tsujii 2021; Choet al. 2014)showed incredible performance inmodellingsequential data, like text. However, with the introduction oftransformers in 2017 (Vaswaniet al. 2017),there has been a significant leap in the length and complexity of the textual data that can bemodelled, with transformers becoming the de facto standard in today’s NLP. In the coming chapters, we will introduce different language models along with the fundamental concepts on which LMs are built.</w:t>
      </w:r>
    </w:p>
    <w:p w:rsidR="004E0803" w:rsidRPr="006558AD" w:rsidRDefault="004E0803" w:rsidP="006558AD">
      <w:pPr>
        <w:shd w:val="clear" w:color="auto" w:fill="FFFFFF"/>
        <w:jc w:val="both"/>
        <w:rPr>
          <w:rFonts w:ascii="Times New Roman" w:hAnsi="Times New Roman" w:cs="Times New Roman"/>
        </w:rPr>
      </w:pPr>
      <w:r/>
    </w:p>
    <w:p w:rsidR="00181B54" w:rsidRPr="006558AD" w:rsidRDefault="004436D6" w:rsidP="00181B54">
      <w:pPr>
        <w:shd w:val="clear" w:color="auto" w:fill="FFFFFF"/>
        <w:jc w:val="both"/>
        <w:rPr>
          <w:rFonts w:ascii="Times New Roman" w:hAnsi="Times New Roman" w:cs="Times New Roman"/>
        </w:rPr>
      </w:pPr>
      <w:r>
        <w:t>Evaluation. Once the model is designed, we must assess how ‘good’ a language model is. While classification tasks can be evaluated using existing accuracy, and F1-score (macro/micro), newer metrics need to be devised for tasks that involve generating text. For machinetranslation andsummarisationtasks, we typically use Bilingual Evaluation Understudy (BLEU), and Recall-Oriented Understudy forGistingEvaluation (ROUGE) scores, which capture the lexical and syntactic overlap between the expected and predicted text. Meanwhile, newer semantic measures likeBERTScorehave also been designed. When comparing two LMs themselves, we can employ entropy-based measures like perplexity. We introduce theseLMevaluation metrics in Chapter 4.</w:t>
      </w:r>
    </w:p>
    <w:p w:rsidR="004436D6" w:rsidRDefault="004436D6" w:rsidP="006558AD">
      <w:pPr>
        <w:shd w:val="clear" w:color="auto" w:fill="FFFFFF"/>
        <w:jc w:val="both"/>
        <w:rPr>
          <w:rFonts w:ascii="Times New Roman" w:hAnsi="Times New Roman" w:cs="Times New Roman"/>
        </w:rPr>
      </w:pPr>
      <w:r/>
    </w:p>
    <w:tbl>
      <w:tblPr>
        <w:tblW w:w="0" w:type="auto"/>
        <w:jc w:val="center"/>
        <w:tblBorders>
          <w:top w:val="single" w:sz="4" w:space="0" w:color="auto"/>
          <w:bottom w:val="single" w:sz="4" w:space="0" w:color="auto"/>
        </w:tblBorders>
        <w:tblLook w:val="04A0"/>
      </w:tblPr>
      <w:tblGrid>
        <w:gridCol w:w="2166"/>
        <w:gridCol w:w="5071"/>
      </w:tblGrid>
      <w:tr w:rsidR="00181B54" w:rsidRPr="00C66B35" w:rsidTr="00B55E8D">
        <w:trPr>
          <w:jc w:val="center"/>
        </w:trPr>
        <w:tc>
          <w:tcPr>
            <w:tcW w:w="2166" w:type="dxa"/>
            <w:tcBorders>
              <w:top w:val="single" w:sz="4" w:space="0" w:color="auto"/>
              <w:bottom w:val="single" w:sz="4" w:space="0" w:color="auto"/>
            </w:tcBorders>
          </w:tcPr>
          <w:p w:rsidR="00181B54" w:rsidRPr="00C66B35" w:rsidRDefault="00181B54" w:rsidP="00650249">
            <w:pPr>
              <w:jc w:val="both"/>
              <w:rPr>
                <w:rFonts w:ascii="Times New Roman" w:hAnsi="Times New Roman" w:cs="Times New Roman"/>
              </w:rPr>
            </w:pPr>
            <w:r w:rsidRPr="00C66B35">
              <w:rPr>
                <w:rFonts w:ascii="Times New Roman" w:hAnsi="Times New Roman" w:cs="Times New Roman"/>
                <w:b/>
                <w:bCs/>
              </w:rPr>
              <w:t xml:space="preserve">Information </w:t>
            </w:r>
          </w:p>
        </w:tc>
        <w:tc>
          <w:tcPr>
            <w:tcW w:w="5071" w:type="dxa"/>
            <w:tcBorders>
              <w:top w:val="single" w:sz="4" w:space="0" w:color="auto"/>
              <w:bottom w:val="single" w:sz="4" w:space="0" w:color="auto"/>
            </w:tcBorders>
          </w:tcPr>
          <w:p w:rsidR="00181B54" w:rsidRPr="00C66B35" w:rsidRDefault="00650249" w:rsidP="00650249">
            <w:pPr>
              <w:jc w:val="both"/>
              <w:rPr>
                <w:rFonts w:ascii="Times New Roman" w:hAnsi="Times New Roman" w:cs="Times New Roman"/>
              </w:rPr>
            </w:pPr>
            <w:r w:rsidRPr="00650249">
              <w:rPr>
                <w:rFonts w:ascii="Times New Roman" w:hAnsi="Times New Roman" w:cs="Times New Roman"/>
                <w:b/>
                <w:bCs/>
              </w:rPr>
              <w:t>Meaning</w:t>
            </w:r>
          </w:p>
        </w:tc>
      </w:tr>
      <w:tr w:rsidR="00181B54" w:rsidRPr="00C66B35" w:rsidTr="00B55E8D">
        <w:trPr>
          <w:jc w:val="center"/>
        </w:trPr>
        <w:tc>
          <w:tcPr>
            <w:tcW w:w="2166" w:type="dxa"/>
            <w:tcBorders>
              <w:top w:val="single" w:sz="4" w:space="0" w:color="auto"/>
            </w:tcBorders>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Phonetic</w:t>
            </w:r>
          </w:p>
        </w:tc>
        <w:tc>
          <w:tcPr>
            <w:tcW w:w="5071" w:type="dxa"/>
            <w:tcBorders>
              <w:top w:val="single" w:sz="4" w:space="0" w:color="auto"/>
            </w:tcBorders>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expressed vocally with a certain sound</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Structural</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composed of different linguistic components</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Syntactic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fits into the overall structure of a sentence</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Semantic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W</w:t>
            </w:r>
            <w:r w:rsidR="00181B54" w:rsidRPr="00C66B35">
              <w:rPr>
                <w:rFonts w:ascii="Times New Roman" w:hAnsi="Times New Roman" w:cs="Times New Roman"/>
              </w:rPr>
              <w:t>hat is the meaning of a word in some particular context</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Pragmatic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used in a discourse or conversation</w:t>
            </w:r>
            <w:r>
              <w:rPr>
                <w:rFonts w:ascii="Times New Roman" w:hAnsi="Times New Roman" w:cs="Times New Roman"/>
              </w:rPr>
              <w:t>.</w:t>
            </w:r>
          </w:p>
        </w:tc>
      </w:tr>
    </w:tbl>
    <w:p w:rsidR="00181B54" w:rsidRDefault="00181B54" w:rsidP="006558AD">
      <w:pPr>
        <w:shd w:val="clear" w:color="auto" w:fill="FFFFFF"/>
        <w:jc w:val="both"/>
        <w:rPr>
          <w:rFonts w:ascii="Times New Roman" w:hAnsi="Times New Roman" w:cs="Times New Roman"/>
        </w:rPr>
      </w:pPr>
      <w:r/>
    </w:p>
    <w:p w:rsidR="00772DA7" w:rsidRDefault="00BD5F05" w:rsidP="00181B54">
      <w:pPr>
        <w:shd w:val="clear" w:color="auto" w:fill="FFFFFF"/>
        <w:jc w:val="center"/>
        <w:rPr>
          <w:rFonts w:ascii="Times New Roman" w:hAnsi="Times New Roman" w:cs="Times New Roman"/>
        </w:rPr>
      </w:pPr>
      <w:r>
        <w:t>Table 2.1: Different kinds of information that can be derived from a word.</w:t>
      </w:r>
    </w:p>
    <w:p w:rsidR="004E0803" w:rsidRDefault="004E0803" w:rsidP="00181B54">
      <w:pPr>
        <w:shd w:val="clear" w:color="auto" w:fill="FFFFFF"/>
        <w:jc w:val="center"/>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Deployment. Transforming a trained modelinto a functional component of a software system in any neural pipeline requires exporting the model and specifying the environment (libraries and versions),hyperparameters(for the model), and the model itself. Language models are often published on open-source forums like theHugging Faceplatform. When a model has to be made available as a service forinference, robust monitoring also needs to be set to ensure performance andmodel safetyat scale, apart from an optimised input pre-processing pipeline, as discussed above. In many production systems, a feedback loop is also implemented to improve the model over time.</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2.3 Morphology</w:t>
      </w:r>
    </w:p>
    <w:p w:rsidR="004436D6" w:rsidRPr="006558AD" w:rsidRDefault="004436D6" w:rsidP="006558AD">
      <w:pPr>
        <w:shd w:val="clear" w:color="auto" w:fill="FFFFFF"/>
        <w:jc w:val="both"/>
        <w:rPr>
          <w:rFonts w:ascii="Times New Roman" w:hAnsi="Times New Roman" w:cs="Times New Roman"/>
        </w:rPr>
      </w:pPr>
      <w:r>
        <w:t>Different forms of information involved in the processing language are listed in Table 2.1. In this chapter, we will focus on structural, syntactic, and semantic information processing.</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Before we delve into computational methods of developing language models, it is imperative to examine the most fundamental units of linguistic structure – theword. Words play an integral role in our ability to use language to express our emotions, and creativity, originating from the fundamental question: what do we know when we know a word?</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The formal study of the internal structure of words and therelationshipamong words is calledmorphology. The term itself is derived from the Greek wordmorphe, meaning ‘form’, andology, meaning ‘the branch of knowledge’. Morphology also refers to our internal grammatical knowledge concerning the words, and how their usage change based on language, geography, context, and time. Languages like Hindi, Turkish, and Hungarian are consideredmorphologicallyrich, whereas English, and Chinese aremorphologicallypoor. In morphologically rich languages,the word forms of some word classes, like verbs, may vary a lot depending on the context. Take the phrase ‘will go’ with its usage as described in Table 2.2.</w:t>
      </w:r>
    </w:p>
    <w:p w:rsidR="00181B54" w:rsidRDefault="00181B54" w:rsidP="006558AD">
      <w:pPr>
        <w:shd w:val="clear" w:color="auto" w:fill="FFFFFF"/>
        <w:jc w:val="both"/>
        <w:rPr>
          <w:rFonts w:ascii="Times New Roman" w:hAnsi="Times New Roman" w:cs="Times New Roman"/>
          <w:u w:val="single"/>
        </w:rPr>
      </w:pPr>
      <w:r/>
    </w:p>
    <w:tbl>
      <w:tblPr>
        <w:tblW w:w="0" w:type="auto"/>
        <w:jc w:val="center"/>
        <w:tblLook w:val="04A0"/>
      </w:tblPr>
      <w:tblGrid>
        <w:gridCol w:w="1272"/>
        <w:gridCol w:w="1236"/>
        <w:gridCol w:w="2242"/>
      </w:tblGrid>
      <w:tr w:rsidR="00181B54" w:rsidRPr="00780237" w:rsidTr="005D09CA">
        <w:trPr>
          <w:trHeight w:val="20"/>
          <w:jc w:val="center"/>
        </w:trPr>
        <w:tc>
          <w:tcPr>
            <w:tcW w:w="127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English</w:t>
            </w:r>
          </w:p>
        </w:tc>
        <w:tc>
          <w:tcPr>
            <w:tcW w:w="1236"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Hindi</w:t>
            </w:r>
          </w:p>
        </w:tc>
        <w:tc>
          <w:tcPr>
            <w:tcW w:w="224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b/>
                <w:bCs/>
              </w:rPr>
              <w:t>Tamil</w:t>
            </w:r>
          </w:p>
        </w:tc>
      </w:tr>
      <w:tr w:rsidR="00181B54" w:rsidRPr="00780237" w:rsidTr="005D09CA">
        <w:trPr>
          <w:trHeight w:val="20"/>
          <w:jc w:val="center"/>
        </w:trPr>
        <w:tc>
          <w:tcPr>
            <w:tcW w:w="1272" w:type="dxa"/>
            <w:tcBorders>
              <w:top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I will go</w:t>
            </w:r>
          </w:p>
        </w:tc>
        <w:tc>
          <w:tcPr>
            <w:tcW w:w="1236" w:type="dxa"/>
            <w:tcBorders>
              <w:top w:val="single" w:sz="4" w:space="0" w:color="auto"/>
            </w:tcBorders>
          </w:tcPr>
          <w:p w:rsidR="00181B54" w:rsidRPr="005D09CA" w:rsidRDefault="005D09CA" w:rsidP="005D09CA">
            <w:pPr>
              <w:jc w:val="both"/>
              <w:rPr>
                <w:rFonts w:asciiTheme="minorHAnsi" w:hAnsiTheme="minorHAnsi" w:cs="Times New Roman"/>
              </w:rPr>
            </w:pPr>
            <w:r w:rsidRPr="005D09CA">
              <w:rPr>
                <w:rFonts w:ascii="Nirmala UI" w:hAnsi="Nirmala UI" w:cs="Nirmala UI" w:hint="cs"/>
                <w:cs/>
                <w:lang w:bidi="hi-IN"/>
              </w:rPr>
              <w:t>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जाऊंगा</w:t>
            </w:r>
            <w:r>
              <w:rPr>
                <w:rFonts w:asciiTheme="minorHAnsi" w:hAnsiTheme="minorHAnsi" w:cs="Mangal"/>
                <w:lang w:bidi="hi-IN"/>
              </w:rPr>
              <w:t xml:space="preserve"> </w:t>
            </w:r>
          </w:p>
        </w:tc>
        <w:tc>
          <w:tcPr>
            <w:tcW w:w="2242" w:type="dxa"/>
            <w:tcBorders>
              <w:top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நான்</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We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हम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जायेंगे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நாம்</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ேபாேவாம</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You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तुम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जाओगे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ேபாவாய</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He will go</w:t>
            </w:r>
          </w:p>
        </w:tc>
        <w:tc>
          <w:tcPr>
            <w:tcW w:w="1236" w:type="dxa"/>
          </w:tcPr>
          <w:p w:rsidR="00181B54" w:rsidRPr="00780237" w:rsidRDefault="00181B54" w:rsidP="005D09CA">
            <w:pPr>
              <w:jc w:val="both"/>
              <w:rPr>
                <w:rFonts w:ascii="Times New Roman" w:hAnsi="Times New Roman" w:cs="Times New Roman"/>
              </w:rPr>
            </w:pPr>
            <w:r w:rsidRPr="00780237">
              <w:rPr>
                <w:rFonts w:ascii="Nirmala UI" w:hAnsi="Nirmala UI" w:cs="Nirmala UI"/>
                <w:cs/>
                <w:lang w:bidi="hi-IN"/>
              </w:rPr>
              <w:t>वह</w:t>
            </w:r>
            <w:r w:rsidR="005D09CA">
              <w:rPr>
                <w:rFonts w:ascii="NotoSansDevanagari-Regular" w:hAnsi="NotoSansDevanagari-Regular" w:cs="NotoSansDevanagari-Regular"/>
              </w:rPr>
              <w:t xml:space="preserve"> </w:t>
            </w:r>
            <w:r w:rsidR="005D09CA" w:rsidRPr="005D09CA">
              <w:rPr>
                <w:rFonts w:ascii="Nirmala UI" w:hAnsi="Nirmala UI" w:cs="Nirmala UI" w:hint="cs"/>
                <w:cs/>
                <w:lang w:bidi="hi-IN"/>
              </w:rPr>
              <w:t>जाएगा</w:t>
            </w:r>
            <w:r w:rsidR="005D09CA" w:rsidRPr="005D09CA">
              <w:rPr>
                <w:rFonts w:ascii="NotoSansDevanagari-Regular" w:hAnsi="NotoSansDevanagari-Regular" w:cs="NotoSansDevanagari-Regular"/>
              </w:rPr>
              <w:t xml:space="preserve"> </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அவன்</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Borders>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She will go</w:t>
            </w:r>
          </w:p>
        </w:tc>
        <w:tc>
          <w:tcPr>
            <w:tcW w:w="1236" w:type="dxa"/>
            <w:tcBorders>
              <w:bottom w:val="single" w:sz="4" w:space="0" w:color="auto"/>
            </w:tcBorders>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वो</w:t>
            </w:r>
            <w:r w:rsidRPr="005D09CA">
              <w:rPr>
                <w:rFonts w:ascii="Times New Roman" w:hAnsi="Times New Roman" w:cs="Times New Roman" w:hint="cs"/>
                <w:cs/>
                <w:lang w:bidi="hi-IN"/>
              </w:rPr>
              <w:t xml:space="preserve"> </w:t>
            </w:r>
            <w:r w:rsidRPr="005D09CA">
              <w:rPr>
                <w:rFonts w:ascii="Nirmala UI" w:hAnsi="Nirmala UI" w:cs="Nirmala UI" w:hint="cs"/>
                <w:cs/>
                <w:lang w:bidi="hi-IN"/>
              </w:rPr>
              <w:t>जाएगी</w:t>
            </w:r>
          </w:p>
        </w:tc>
        <w:tc>
          <w:tcPr>
            <w:tcW w:w="2242" w:type="dxa"/>
            <w:tcBorders>
              <w:bottom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அவள்</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ேபாவாள</w:t>
            </w:r>
          </w:p>
        </w:tc>
      </w:tr>
    </w:tbl>
    <w:p w:rsidR="00181B54" w:rsidRDefault="00181B54" w:rsidP="00181B54">
      <w:pPr>
        <w:shd w:val="clear" w:color="auto" w:fill="FFFFFF"/>
        <w:jc w:val="center"/>
        <w:rPr>
          <w:rFonts w:ascii="Times New Roman" w:hAnsi="Times New Roman" w:cs="Times New Roman"/>
        </w:rPr>
      </w:pPr>
      <w:r/>
    </w:p>
    <w:p w:rsidR="004436D6" w:rsidRPr="006558AD" w:rsidRDefault="00BD5F05" w:rsidP="006558AD">
      <w:pPr>
        <w:shd w:val="clear" w:color="auto" w:fill="FFFFFF"/>
        <w:jc w:val="both"/>
        <w:rPr>
          <w:rFonts w:ascii="Times New Roman" w:hAnsi="Times New Roman" w:cs="Times New Roman"/>
        </w:rPr>
      </w:pPr>
      <w:r>
        <w:t>Table 2.2: Different forms of the token ‘will go’ in morphologically-poor (English) and morphologically-rich languages (Hindi &amp; Tamil). Morphologically-rich languages have various forms to represent the same token depending upon the subject in the sentence. Such languages also have additional grammatical classes.</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Formorphologically-poorEnglish, irrespective of whether the action is being performed by a single person, a group of people, or by people of different genders, the phrasing ‘will go’ remains the same. Meanwhile, in amorphologically-richlanguage like Hindi, the phrasing will getmodifiedto suit the respective form depending on the preceding noun form (plurality, gender, etc.), and tense form (first person, third person, etc.).</w:t>
      </w:r>
    </w:p>
    <w:p w:rsidR="004E0803" w:rsidRDefault="004E0803"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2.3.1 Morphemes</w:t>
      </w:r>
    </w:p>
    <w:p w:rsidR="004436D6" w:rsidRPr="006558AD" w:rsidRDefault="004436D6" w:rsidP="006558AD">
      <w:pPr>
        <w:shd w:val="clear" w:color="auto" w:fill="FFFFFF"/>
        <w:jc w:val="both"/>
        <w:rPr>
          <w:rFonts w:ascii="Times New Roman" w:hAnsi="Times New Roman" w:cs="Times New Roman"/>
        </w:rPr>
      </w:pPr>
      <w:r>
        <w:t>Words are composed ofatomicbuilding blocks calledmorphemes. The words ‘taking’ and ‘course’s, for instance, are made up of basicunits liketake, and course, and the other blocks like-ingand -s convey additional meanings,such as a sense of the nature of action or plurality, respectively. Some morphemes independently constitute a word by themselves. They are calledfree morphemes. The wordfish, for example, consists of a singular free morpheme, the word itself, with a predefined meaning. Other morphemes are not words by themselves but are parts of words—these arebound morphemes. Affixesare the most common type of bound morphemes. They attach to abase wordor astemand modify its meaning in some way, or another. For example, the word ‘taking’ consists of the suffix morpheme ‘ing’attached to the base ‘take’.</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Nouns, verbs, adjectives, and adverbs are put into the bucket ofcontent words. Content words are often calledopen class wordsbecause we regularly add new words to this bucket. Other classes of words do not have precise lexical meanings, or obvious concepts associated with them, including conjunctions (and,or), prepositions (to,from,at,with), articles (a,an,the), quantifiers (all,few,many,some), demonstratives (this,that) and pronouns. These kinds of words are calledfunction wordsbecause they serve a grammatical function. They are also calledclosed class wordsas most languages have a small, fixed number of words that fall into this bucket.</w:t>
      </w:r>
    </w:p>
    <w:p w:rsidR="004E0803"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A root is the base form of a word that cannot be analysed or reduced further without destroying its meaning. For example, in terms of conserving its meaning, the term ‘forest’ cannot be broken down into ‘for’ and ‘est’. Complex words may consist of a morpheme root, and one, or more affixes. Affixes likeun,dis,mis,re,non,sub,super,anti,inter, andintra,that are attached to the beginning of another morpheme are calledprefixes. Similarly,suffixesare morphemes that get added at the end, such asing,ness,ly,andable. A morpheme that is a prefix in one language, in a semantic sense, maybe a suffix in another, and vice versa.</w:t>
      </w:r>
    </w:p>
    <w:p w:rsidR="005D09CA" w:rsidRDefault="005D09CA" w:rsidP="006558AD">
      <w:pPr>
        <w:shd w:val="clear" w:color="auto" w:fill="FFFFFF"/>
        <w:jc w:val="both"/>
        <w:rPr>
          <w:rFonts w:ascii="Times New Roman" w:hAnsi="Times New Roman" w:cs="Times New Roman"/>
        </w:rPr>
      </w:pPr>
      <w:r/>
    </w:p>
    <w:tbl>
      <w:tblPr>
        <w:tblW w:w="4146" w:type="dxa"/>
        <w:jc w:val="center"/>
        <w:tblLayout w:type="fixed"/>
        <w:tblCellMar>
          <w:left w:w="40" w:type="dxa"/>
          <w:right w:w="40" w:type="dxa"/>
        </w:tblCellMar>
        <w:tblLook w:val="0000"/>
      </w:tblPr>
      <w:tblGrid>
        <w:gridCol w:w="1591"/>
        <w:gridCol w:w="1047"/>
        <w:gridCol w:w="1508"/>
      </w:tblGrid>
      <w:tr w:rsidR="005D09CA" w:rsidRPr="006558AD" w:rsidTr="005D09CA">
        <w:trPr>
          <w:trHeight w:val="20"/>
          <w:jc w:val="center"/>
        </w:trPr>
        <w:tc>
          <w:tcPr>
            <w:tcW w:w="1591"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bookmarkStart w:id="5" w:name="bookmark9"/>
            <w:r w:rsidRPr="006558AD">
              <w:rPr>
                <w:rFonts w:ascii="Times New Roman" w:hAnsi="Times New Roman" w:cs="Times New Roman"/>
                <w:b/>
                <w:bCs/>
              </w:rPr>
              <w:t>O</w:t>
            </w:r>
            <w:bookmarkEnd w:id="5"/>
            <w:r w:rsidRPr="006558AD">
              <w:rPr>
                <w:rFonts w:ascii="Times New Roman" w:hAnsi="Times New Roman" w:cs="Times New Roman"/>
                <w:b/>
                <w:bCs/>
              </w:rPr>
              <w:t>riginal Wor</w:t>
            </w:r>
            <w:r>
              <w:rPr>
                <w:rFonts w:ascii="Times New Roman" w:hAnsi="Times New Roman" w:cs="Times New Roman"/>
                <w:b/>
                <w:bCs/>
              </w:rPr>
              <w:t>d</w:t>
            </w:r>
          </w:p>
        </w:tc>
        <w:tc>
          <w:tcPr>
            <w:tcW w:w="1047"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b/>
                <w:bCs/>
              </w:rPr>
              <w:t>Stemming</w:t>
            </w:r>
          </w:p>
        </w:tc>
        <w:tc>
          <w:tcPr>
            <w:tcW w:w="1508"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b/>
                <w:bCs/>
              </w:rPr>
            </w:pPr>
            <w:r w:rsidRPr="005D09CA">
              <w:rPr>
                <w:rFonts w:ascii="Times New Roman" w:hAnsi="Times New Roman" w:cs="Times New Roman"/>
                <w:b/>
                <w:bCs/>
              </w:rPr>
              <w:t>Lemmatisation</w:t>
            </w:r>
          </w:p>
        </w:tc>
      </w:tr>
      <w:tr w:rsidR="005D09CA" w:rsidRPr="006558AD" w:rsidTr="005D09CA">
        <w:trPr>
          <w:trHeight w:val="20"/>
          <w:jc w:val="center"/>
        </w:trPr>
        <w:tc>
          <w:tcPr>
            <w:tcW w:w="1591"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witnessed</w:t>
            </w:r>
          </w:p>
        </w:tc>
        <w:tc>
          <w:tcPr>
            <w:tcW w:w="1047"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w</w:t>
            </w:r>
            <w:r w:rsidRPr="005D09CA">
              <w:rPr>
                <w:rFonts w:ascii="Times New Roman" w:hAnsi="Times New Roman" w:cs="Times New Roman"/>
              </w:rPr>
              <w:t>it</w:t>
            </w:r>
          </w:p>
        </w:tc>
        <w:tc>
          <w:tcPr>
            <w:tcW w:w="1508"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assignments</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assign</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consider</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democrat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interpolated</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lang w:val="nb-NO"/>
              </w:rPr>
              <w:t>interpol</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e</w:t>
            </w:r>
            <w:r w:rsidRPr="005D09CA">
              <w:rPr>
                <w:rFonts w:ascii="Times New Roman" w:hAnsi="Times New Roman" w:cs="Times New Roman"/>
              </w:rPr>
              <w:t>ffectively</w:t>
            </w:r>
          </w:p>
        </w:tc>
        <w:tc>
          <w:tcPr>
            <w:tcW w:w="1047" w:type="dxa"/>
            <w:tcBorders>
              <w:top w:val="nil"/>
              <w:left w:val="nil"/>
              <w:bottom w:val="nil"/>
              <w:right w:val="nil"/>
            </w:tcBorders>
            <w:shd w:val="clear" w:color="auto" w:fill="FFFFFF"/>
          </w:tcPr>
          <w:p w:rsidR="005D09CA" w:rsidRPr="005D09CA" w:rsidRDefault="00A35552" w:rsidP="005D09CA">
            <w:pPr>
              <w:shd w:val="clear" w:color="auto" w:fill="FFFFFF"/>
              <w:jc w:val="both"/>
              <w:rPr>
                <w:rFonts w:ascii="Times New Roman" w:hAnsi="Times New Roman" w:cs="Times New Roman"/>
                <w:lang w:val="nb-NO"/>
              </w:rPr>
            </w:pPr>
            <w:r>
              <w:rPr>
                <w:rFonts w:ascii="Times New Roman" w:hAnsi="Times New Roman" w:cs="Times New Roman"/>
              </w:rPr>
              <w:t>e</w:t>
            </w:r>
            <w:r w:rsidR="005D09CA" w:rsidRPr="005D09CA">
              <w:rPr>
                <w:rFonts w:ascii="Times New Roman" w:hAnsi="Times New Roman" w:cs="Times New Roman"/>
              </w:rPr>
              <w:t>ffect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effective</w:t>
            </w:r>
          </w:p>
        </w:tc>
      </w:tr>
    </w:tbl>
    <w:p w:rsidR="00181B54" w:rsidRDefault="00181B54" w:rsidP="00772DA7">
      <w:pPr>
        <w:shd w:val="clear" w:color="auto" w:fill="FFFFFF"/>
        <w:rPr>
          <w:rFonts w:ascii="Times New Roman" w:hAnsi="Times New Roman" w:cs="Times New Roman"/>
        </w:rPr>
      </w:pPr>
      <w:r/>
    </w:p>
    <w:p w:rsidR="00772DA7" w:rsidRDefault="00BD5F05" w:rsidP="00181B54">
      <w:pPr>
        <w:shd w:val="clear" w:color="auto" w:fill="FFFFFF"/>
        <w:jc w:val="center"/>
        <w:rPr>
          <w:rFonts w:ascii="Times New Roman" w:hAnsi="Times New Roman" w:cs="Times New Roman"/>
        </w:rPr>
      </w:pPr>
      <w:r>
        <w:t>Table 2.3: Comparing the results of PorterStemmerand WordNetLemmatizer algorithms for various words.</w:t>
      </w:r>
    </w:p>
    <w:p w:rsidR="005D09CA" w:rsidRDefault="005D09CA" w:rsidP="00181B54">
      <w:pPr>
        <w:shd w:val="clear" w:color="auto" w:fill="FFFFFF"/>
        <w:jc w:val="center"/>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Historically, we have been following morphological rules that govern how these affixes attach to the base word. For instance, when we add prefixes, the resulting word is formed by putting together the two morphemesas-is(e.g.pre+flight=preflight). In contrast, the resulting word might not be a simple concatenation in many suffixes (e.g.ready+ly=readily). In English, as well as many other languages, apart from attaching affixes, new words can also be formed bycompoundingexisting words, where individual words, like ‘black’, and ‘board’,can be joined together toform acompound wordlike ‘blackboard’. In other cases, words like ‘will’ and ‘would’ are contracted to-’lland-’dand attached to the end of words. Identifying the various parts of a word into the morphemes that it is composed of, and producing its structured representation is calledmorphological parsingorstemming.</w:t>
      </w:r>
    </w:p>
    <w:p w:rsidR="004E0803" w:rsidRDefault="004E0803"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2.3.2 Stemming</w:t>
      </w:r>
    </w:p>
    <w:p w:rsidR="004436D6" w:rsidRPr="006558AD" w:rsidRDefault="004436D6" w:rsidP="006558AD">
      <w:pPr>
        <w:shd w:val="clear" w:color="auto" w:fill="FFFFFF"/>
        <w:jc w:val="both"/>
        <w:rPr>
          <w:rFonts w:ascii="Times New Roman" w:hAnsi="Times New Roman" w:cs="Times New Roman"/>
        </w:rPr>
      </w:pPr>
      <w:r>
        <w:t>A stemming algorithm orstemmeris the one that eliminates affixes and serves as a heuristic tonormalisethe inflectional (plurals, tenses, etc.), and derivational (turning verbs into nouns) forms of a word. For example,thewordsrun,runs,ran, andrunningall refer to the same underlying concept, and can be represented by a single concept instead of four different ones. However, stemming can be tricky as we can lose information by chopping offa few characters of a word indiscriminately. In order to support stemming, a variety of heuristics (rule-based) algorithms have been proposed. NLP packages often include the famous stemming algorithms—the Porterand SnowballStemmers.</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A stem may not be a valid dictionary word but merely an abstraction that represents all the words that look the same at the character level. For instance, if we have a stemming rule to remove all instances of ‘s’from the end of words in order to normalise plural forms, we might end up with non-meaningful results as well – ‘len’s becomes ‘len’,which is not a known English dictionary term, yet will be acceptable as per the stemming rules.</w:t>
      </w:r>
    </w:p>
    <w:p w:rsidR="004E0803" w:rsidRDefault="004E0803"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2.3.3 Lemmatisation</w:t>
      </w:r>
    </w:p>
    <w:p w:rsidR="004436D6" w:rsidRPr="006558AD" w:rsidRDefault="004436D6" w:rsidP="006558AD">
      <w:pPr>
        <w:shd w:val="clear" w:color="auto" w:fill="FFFFFF"/>
        <w:jc w:val="both"/>
        <w:rPr>
          <w:rFonts w:ascii="Times New Roman" w:hAnsi="Times New Roman" w:cs="Times New Roman"/>
        </w:rPr>
      </w:pPr>
      <w:r>
        <w:t>Instead ofnormalisingthe words at the superficial character level, we can group them based on their larger context, and usage. Lemmatisersare algorithms thatnormalisewords down to the underlying semantic form – thelemma. Lemmatisersare usually more accurate thanstemmersas they use a knowledge base, or thesaurus of words, their synonyms, and forms to ensure that only words that mean the same are clustered together, and are represented by a well-defined lemma instead of an arbitrary stem, which may not be a dictionary word. This difference is easier to understand with the examples in Table 2.3. Alemmatiserwill be able to group the words ‘good’,’better’,and ‘best’ into the same bucket if it knows that these words are adjectives. A table or dictionary lookup is often the way howlemmatisersretrieve information about similar-meaning words. WordNetis a famous database of English words that are linked together by semantic relations.</w:t>
      </w:r>
    </w:p>
    <w:p w:rsidR="004E0803" w:rsidRDefault="004E0803"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2.3.4 Lexicon</w:t>
      </w:r>
    </w:p>
    <w:p w:rsidR="004436D6" w:rsidRPr="006558AD" w:rsidRDefault="004436D6" w:rsidP="006558AD">
      <w:pPr>
        <w:shd w:val="clear" w:color="auto" w:fill="FFFFFF"/>
        <w:jc w:val="both"/>
        <w:rPr>
          <w:rFonts w:ascii="Times New Roman" w:hAnsi="Times New Roman" w:cs="Times New Roman"/>
        </w:rPr>
      </w:pPr>
      <w:r>
        <w:t>Stemming orlemmatisationhelps reduce the signal-to-noise ratio in a text corpus by reducing the redundant concepts present in it. The process allows us to build an optimal vocabulary/lexicon that makes up the language of the corpus. This lexicon defines the input and output space for the language model trained on the corpus. Many classical tasks in NLP, like sentiment analysis,NER, andPOStagging, as well as domain-specific tasks like medical, or legal text analysis, depend upon a lexicon for making sense of the input. For many of these tasks, we prefer to usespecialisedlexicons (e.g. AFINN, SentiWordNet, EmoLex,PropBank)that are built up by manually annotating with the help of human experts, automatic extraction using statistical, and machine learning techniques, or using a hybrid approach. The intuition behind the lexicon also plays a role in the formation of rules and conventions to incorporate new terms like ‘tweet’ and ‘hangry’. They can be formed due to the adoption of popular culture, foreign words, compounding, or due to morphological changes.</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2.4 Tokenisation</w:t>
      </w:r>
    </w:p>
    <w:p w:rsidR="004436D6" w:rsidRPr="006558AD" w:rsidRDefault="004436D6" w:rsidP="006558AD">
      <w:pPr>
        <w:shd w:val="clear" w:color="auto" w:fill="FFFFFF"/>
        <w:jc w:val="both"/>
        <w:rPr>
          <w:rFonts w:ascii="Times New Roman" w:hAnsi="Times New Roman" w:cs="Times New Roman"/>
        </w:rPr>
      </w:pPr>
      <w:r>
        <w:t>In order to build the lexicon, the question is how we define the boundary of breaking the text stream into entities that can be added to the lexicon. Commonly, these informative units of information in NLP are calledtokens, and the process of obtaining tokens by breaking the text corpus into smallerprocessableunits/chunks is calledtokenisation.</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For example, consider an input corpus consisting of two sentences: S1: ‘I want the first token from the list of tokens.and S2: ‘The tokens are obtained viatokenisation’.</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Sentence/Word/Character-Level Tokens. For the above example, sentence-leveltokenisationwill yield a list [‘I want the first token from the list of tokens.’, ‘The tokens are obtained viatokenisation’.] by splitting the sentences at the punctuation marks. However, this naive splitting at punctuation can also be problematic; the phrase ‘But, here weare!’ can be wrongly split at ‘,’ instead of ‘!’. To reduce ambiguity, one can also split the sentence at the word level. In English, word level splitting is easier as whitespace is the default delimiter. Therefore, our text would be broken as the following word tokens: [‘I, ‘want’, ‘the’, ‘first’,’token’, ‘from’, ‘the’, ‘list’, ‘of’ ‘tokens.’, ‘The’, ‘token’s, ‘are’, ‘obtained’, ‘via’, ‘tokenisation.’]. When splitting by spaces, the tokens ‘tokens.’, and ‘tokenisation.’ have punctuation attached to them. To reduce the number of unique tokens intokenisedoutput, we can either discard the punctuation altogether, or add them separately to the token list as [‘I, ‘want’, ‘the’, ‘first’, ‘token’, ‘from’, ‘the’, ‘list’, ‘of’ ‘token’s, ‘The’, ‘token’s, ‘are’, ‘obtained’, ‘via’, ‘tokenisation’, ‘.’]. Once we have obtained the words, we can make the chunking process even more granular by operating at the character level. In that case, our corpus will be listed as [‘I, ‘ ‘,’w’,’a’,’n’, ‘t’, ‘t’, ‘h’, ‘e’, ‘f’,’i’,’r’, ‘s’, ‘t’, ‘t’, ‘o’, ‘k’, ‘e’, ‘n’, ‘f’, ‘r’, ‘o’,’m’,’T, ‘h’, ‘e’,’l’, ‘i’,’s’, ‘t’, ‘o’, ‘f’, ‘t’, ‘o’, ‘k’, ‘e’, ‘n’, ‘s’, ‘t’, ‘h’, ‘e’, ‘t’, ‘o’, ‘k’, ‘e’, ‘n’, ‘s’,’a’,’r’, ‘e’, ‘o’, ‘b’, ‘t’,’a’,’i’,’n’, ‘e’,’d’,’v’, ‘i’,’a’,’t’, ‘o’, ‘k’, ‘e’, ‘n’,’i’,’z’,’a’,’t’,’i’,’o’, ‘n’].In this example of character-level chunking, it becomes difficult to detect word boundaries. In later paragraphs, we will discuss how to overcome this issue.</w:t>
      </w:r>
    </w:p>
    <w:p w:rsidR="004E0803" w:rsidRDefault="004E0803" w:rsidP="006558AD">
      <w:pPr>
        <w:shd w:val="clear" w:color="auto" w:fill="FFFFFF"/>
        <w:jc w:val="both"/>
        <w:rPr>
          <w:rFonts w:ascii="Times New Roman" w:hAnsi="Times New Roman" w:cs="Times New Roman"/>
          <w:i/>
          <w:iCs/>
          <w:lang w:val="nb-NO"/>
        </w:rPr>
      </w:pPr>
      <w:r/>
    </w:p>
    <w:p w:rsidR="004436D6" w:rsidRPr="006558AD" w:rsidRDefault="004436D6" w:rsidP="006558AD">
      <w:pPr>
        <w:shd w:val="clear" w:color="auto" w:fill="FFFFFF"/>
        <w:jc w:val="both"/>
        <w:rPr>
          <w:rFonts w:ascii="Times New Roman" w:hAnsi="Times New Roman" w:cs="Times New Roman"/>
        </w:rPr>
      </w:pPr>
      <w:r>
        <w:t>N-grams. So far, we have observed tokens as one unit at a time. This form oftokenis also calleduni-gram,withunibeing the unit oftokenisationreferencing the quantityone. However, we can also look atneighbouringtokens, such asntokens, ahead of the current token,leading ton-grams instead. For example, whenn= 2,our word-level tokens will be of the form [‘I want’, ‘want the’, ‘the first’, , ‘viatokenisation’, ‘tokenisation&lt;EOS&gt;’], where &lt;EOS&gt; is the unique token indicating we have reached the end of our text stream. Similarly, forn= 3,the first token will be ‘I want the’ and so on. Then-gramoperation can be performed at the sentence or character level as well. As the window size fornincreases, we are able to capture more semantic context; however, with a very large value ofn,we end with the whole stream, defeating the purpose of performing chunking. The task of obtaining the optimal number ofn-grams is task, and data-specific.</w:t>
      </w:r>
    </w:p>
    <w:p w:rsidR="004E0803" w:rsidRDefault="004E0803"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2.4.1 Advanced Techniques:SubwordTokenisation</w:t>
      </w:r>
    </w:p>
    <w:p w:rsidR="004436D6" w:rsidRPr="006558AD" w:rsidRDefault="004436D6" w:rsidP="006558AD">
      <w:pPr>
        <w:shd w:val="clear" w:color="auto" w:fill="FFFFFF"/>
        <w:jc w:val="both"/>
        <w:rPr>
          <w:rFonts w:ascii="Times New Roman" w:hAnsi="Times New Roman" w:cs="Times New Roman"/>
        </w:rPr>
      </w:pPr>
      <w:r>
        <w:t>On the one hand, character-level tokens provide more resilience against spelling errors. On the other hand, it comes at the cost of semantic information. For example, thesubword ‘ken’ can be part of semantically diverse terms, ‘Kendall’, ‘token’, or ‘broken’. Here, practitioners have come up with atokenisationprocess that is a combination of word, and character levels tokens, known assub-word tokenisation, which is primarily based on splitting, and merging tokens based on the frequency of occurrence within a corpus. In this section, we discuss the two most widely adopted bottom-upsubwordtokenisation techniques that take a greedy approach based on the frequency ofsubwordoccurrence—Byte Pair Encoding &amp; Wordpiece Tokenisation.</w:t>
      </w:r>
    </w:p>
    <w:p w:rsidR="004E0803" w:rsidRDefault="004E0803" w:rsidP="006558AD">
      <w:pPr>
        <w:shd w:val="clear" w:color="auto" w:fill="FFFFFF"/>
        <w:jc w:val="both"/>
        <w:rPr>
          <w:rFonts w:ascii="Times New Roman" w:hAnsi="Times New Roman" w:cs="Times New Roman"/>
          <w:i/>
          <w:iCs/>
        </w:rPr>
      </w:pPr>
      <w:r/>
    </w:p>
    <w:p w:rsidR="004436D6" w:rsidRPr="006558AD" w:rsidRDefault="00416F3F" w:rsidP="006558AD">
      <w:pPr>
        <w:shd w:val="clear" w:color="auto" w:fill="FFFFFF"/>
        <w:jc w:val="both"/>
        <w:rPr>
          <w:rFonts w:ascii="Times New Roman" w:hAnsi="Times New Roman" w:cs="Times New Roman"/>
        </w:rPr>
      </w:pPr>
      <w:r>
        <w:t>&lt;H4&gt;Byte Pair Encoding (BPE)</w:t>
      </w:r>
    </w:p>
    <w:p w:rsidR="00772DA7" w:rsidRDefault="004436D6" w:rsidP="006558AD">
      <w:pPr>
        <w:shd w:val="clear" w:color="auto" w:fill="FFFFFF"/>
        <w:jc w:val="both"/>
        <w:rPr>
          <w:rFonts w:ascii="Times New Roman" w:hAnsi="Times New Roman" w:cs="Times New Roman"/>
        </w:rPr>
      </w:pPr>
      <w:r>
        <w:t>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merger is possible (see Algorithm 1).</w:t>
      </w:r>
    </w:p>
    <w:p w:rsidR="004E0803" w:rsidRDefault="004E0803" w:rsidP="006558AD">
      <w:pPr>
        <w:shd w:val="clear" w:color="auto" w:fill="FFFFFF"/>
        <w:jc w:val="both"/>
        <w:rPr>
          <w:rFonts w:ascii="Times New Roman" w:hAnsi="Times New Roman" w:cs="Times New Roman"/>
          <w:b/>
          <w:bCs/>
        </w:rPr>
      </w:pPr>
      <w:r/>
    </w:p>
    <w:p w:rsidR="004436D6" w:rsidRDefault="004436D6" w:rsidP="006558AD">
      <w:pPr>
        <w:shd w:val="clear" w:color="auto" w:fill="FFFFFF"/>
        <w:jc w:val="both"/>
        <w:rPr>
          <w:rFonts w:ascii="Times New Roman" w:hAnsi="Times New Roman" w:cs="Times New Roman"/>
          <w:lang w:val="nb-NO"/>
        </w:rPr>
      </w:pPr>
      <w:r>
        <w:t>In order to preserve word boundaries, the space token is replaced by a special token, say’&lt;/w&gt;’,which is not a part of the vocabulary and is concatenated to the last character of each word. Thus, our the second century, and the third century words in the corpus,[‘wan t’, ‘t h e’],will be represented as[‘wan t &lt;/w&gt;’, ‘t h e &lt;/w&gt;’].</w:t>
      </w:r>
    </w:p>
    <w:p w:rsidR="00FA260A" w:rsidRPr="006558AD" w:rsidRDefault="00FA260A" w:rsidP="006558AD">
      <w:pPr>
        <w:shd w:val="clear" w:color="auto" w:fill="FFFFFF"/>
        <w:jc w:val="both"/>
        <w:rPr>
          <w:rFonts w:ascii="Times New Roman" w:hAnsi="Times New Roman" w:cs="Times New Roman"/>
        </w:rPr>
      </w:pPr>
      <w:r/>
    </w:p>
    <w:p w:rsidR="00181B54" w:rsidRPr="007B6880" w:rsidRDefault="00181B54" w:rsidP="00181B54">
      <w:pPr>
        <w:shd w:val="clear" w:color="auto" w:fill="FFFFFF"/>
        <w:tabs>
          <w:tab w:val="left" w:pos="5760"/>
          <w:tab w:val="left" w:pos="9096"/>
        </w:tabs>
        <w:jc w:val="right"/>
        <w:rPr>
          <w:rFonts w:ascii="Times New Roman" w:hAnsi="Times New Roman" w:cs="Times New Roman"/>
          <w:lang w:val="it-IT"/>
        </w:rPr>
      </w:pPr>
      <w:r>
        <w:t>FCBPE(i,j)=Σ(i:j)(2.1)</w:t>
      </w:r>
    </w:p>
    <w:p w:rsidR="00FA260A" w:rsidRPr="0078784D" w:rsidRDefault="00FA260A" w:rsidP="006558AD">
      <w:pPr>
        <w:shd w:val="clear" w:color="auto" w:fill="FFFFFF"/>
        <w:jc w:val="both"/>
        <w:rPr>
          <w:rFonts w:ascii="Times New Roman" w:hAnsi="Times New Roman" w:cs="Times New Roman"/>
          <w:b/>
          <w:bCs/>
          <w:lang w:val="it-IT"/>
        </w:rPr>
      </w:pPr>
      <w:r/>
    </w:p>
    <w:p w:rsidR="004436D6" w:rsidRDefault="004436D6" w:rsidP="006558AD">
      <w:pPr>
        <w:shd w:val="clear" w:color="auto" w:fill="FFFFFF"/>
        <w:jc w:val="both"/>
        <w:rPr>
          <w:rFonts w:ascii="Times New Roman" w:hAnsi="Times New Roman" w:cs="Times New Roman"/>
        </w:rPr>
      </w:pPr>
      <w:r>
        <w:t>Example 2.1.Taking our initial corpus into consideration, let us observe a few iterations of BPE.</w:t>
      </w:r>
    </w:p>
    <w:p w:rsidR="004E0803" w:rsidRPr="006558AD" w:rsidRDefault="004E0803" w:rsidP="006558AD">
      <w:pPr>
        <w:shd w:val="clear" w:color="auto" w:fill="FFFFFF"/>
        <w:jc w:val="both"/>
        <w:rPr>
          <w:rFonts w:ascii="Times New Roman" w:hAnsi="Times New Roman" w:cs="Times New Roman"/>
        </w:rPr>
      </w:pPr>
      <w: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rPr>
      </w:pPr>
      <w:r>
        <w:t>Iteration0(pre-tokenisation):Our tokens are enlisted as:[‘i’,’wan t’, ‘t h e’, ‘fir s t’, ‘t o k e n’, ‘f r om’,’t h e’,’l is t’, ‘o f’, ‘t o k e n s’, ‘t h e’, ‘t o k e n s’,’ar e’, ‘o b tain ed’,’v ia’,’t o k e nizatio n’].Our unique vocabulary is enlisted as:{‘i’’w’’a’,’n’, ‘t’, ‘h’, ‘e’, ‘f’, ‘r’, ‘s’, ‘o’, ‘k’,’m’, ‘l’,’b’,’d’,’v’,’z’}.</w:t>
      </w:r>
    </w:p>
    <w:p w:rsidR="00C8143E" w:rsidRDefault="00C8143E">
      <w:pPr>
        <w:shd w:val="clear" w:color="auto" w:fill="FFFFFF"/>
        <w:tabs>
          <w:tab w:val="left" w:pos="610"/>
        </w:tabs>
        <w:ind w:left="720"/>
        <w:jc w:val="both"/>
        <w:rPr>
          <w:rFonts w:ascii="Times New Roman" w:hAnsi="Times New Roman" w:cs="Times New Roman"/>
        </w:rPr>
      </w:pPr>
      <w: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lang w:val="nb-NO"/>
        </w:rPr>
      </w:pPr>
      <w:r>
        <w:t>Iteration1:Among the possible character combinations, the most frequently occurring character pairs are’o’+’k’,occurring 4 times. Thus, all occurrences of’o’+’k’will be replaced by ‘ok’. The updated tokens thus appear as[‘i’,’wan t’, ‘t h e’, ‘fir s t’, ‘toke n’, ‘f r om’,’t h e’,’l is t’, ‘o f’, ‘toke n s’, ‘t h e’, ‘toke n s’,’ar e’, ‘o b tain ed’,’v ia’,’toke nizatio n’]with {‘ok’} added to the unique count.</w:t>
      </w:r>
    </w:p>
    <w:p w:rsidR="00FA260A" w:rsidRPr="006558AD" w:rsidRDefault="00FA260A" w:rsidP="00FA260A">
      <w:pPr>
        <w:shd w:val="clear" w:color="auto" w:fill="FFFFFF"/>
        <w:tabs>
          <w:tab w:val="left" w:pos="610"/>
        </w:tabs>
        <w:ind w:left="720"/>
        <w:jc w:val="both"/>
        <w:rPr>
          <w:rFonts w:ascii="Times New Roman" w:hAnsi="Times New Roman" w:cs="Times New Roman"/>
          <w:lang w:val="nb-NO"/>
        </w:rPr>
      </w:pPr>
      <w:r/>
    </w:p>
    <w:p w:rsidR="004436D6" w:rsidRDefault="004436D6" w:rsidP="00181B54">
      <w:pPr>
        <w:numPr>
          <w:ilvl w:val="0"/>
          <w:numId w:val="67"/>
        </w:numPr>
        <w:shd w:val="clear" w:color="auto" w:fill="FFFFFF"/>
        <w:tabs>
          <w:tab w:val="left" w:pos="610"/>
        </w:tabs>
        <w:jc w:val="both"/>
        <w:rPr>
          <w:rFonts w:ascii="Times New Roman" w:hAnsi="Times New Roman" w:cs="Times New Roman"/>
        </w:rPr>
      </w:pPr>
      <w:r>
        <w:t>Iteration2:Now, looking at all paired frequencies with ‘ok’ considered as a single unit, we observe that’t’+ ‘ok’ occurring four times is the next pair to be merged. This updates the word list as[‘i’,’wan t’, ‘t h e’, ‘fir s t’, ‘tok e n’, ‘f r om’,’t h e’,’l is t’, ‘o f’, ‘tok e n s’, ‘t h e’, ‘tok e n s’,’ar e’, ‘o b tain ed’,’v ia’,’tok e nizatio n’]with’tok’added as a vocabulary term.</w:t>
      </w:r>
    </w:p>
    <w:p w:rsidR="00FA260A" w:rsidRDefault="00FA260A" w:rsidP="00FA260A">
      <w:pPr>
        <w:pStyle w:val="ListParagraph"/>
        <w:rPr>
          <w:rFonts w:ascii="Times New Roman" w:hAnsi="Times New Roman" w:cs="Times New Roman"/>
        </w:rPr>
      </w:pPr>
      <w:r/>
    </w:p>
    <w:p w:rsidR="004436D6" w:rsidRPr="006B721B" w:rsidRDefault="004436D6" w:rsidP="006558AD">
      <w:pPr>
        <w:numPr>
          <w:ilvl w:val="0"/>
          <w:numId w:val="67"/>
        </w:numPr>
        <w:shd w:val="clear" w:color="auto" w:fill="FFFFFF"/>
        <w:tabs>
          <w:tab w:val="left" w:pos="610"/>
        </w:tabs>
        <w:jc w:val="both"/>
        <w:rPr>
          <w:rFonts w:ascii="Times New Roman" w:hAnsi="Times New Roman" w:cs="Times New Roman"/>
        </w:rPr>
      </w:pPr>
      <w:r>
        <w:t>IterationN:AfterNmerger and replacement steps, our words will be represented as:[‘i’,’wan t’,’the’,’first’, ‘token’,’f r om’,’the’,’l ist’,’o f’,’token’s, ‘the’, ‘token’s, ‘ar e’, ‘o b tain ed’,’v ia’, ‘tokenizatio n’]and our final vocabulary will be:[‘i’,’w’,’a’,’n’, ‘t’, ‘h’, ‘e’, ‘f’, ‘r’, ‘s’, ‘o’, ‘k’,’m’, ‘l’,’b’,’d’,’v’,’z’,’ok’,’tok’,’en’, ‘token’, ‘th’, ‘the’, ‘st’, ‘token’s]</w:t>
      </w:r>
    </w:p>
    <w:p w:rsidR="004E0803" w:rsidRDefault="004E0803"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Once the vocabulary is learned from the initial corpus, the algorithm can break any word it has seen (in the corpus), or not seen before (an on-the-fly word) based on thesubwordtoken it has learned. For example, the new word ‘mist’ will betokenisedinto’m ist’, with’m’, ‘i’,and ‘st’ forming the sub-words. Including the word boundary, we can represent ‘mist’ a’sm ist&lt;/w&gt;’. Note that the subwords do not have to be actual dictionary terms with a meaning attached to them.</w:t>
      </w:r>
    </w:p>
    <w:p w:rsidR="00181B54" w:rsidRDefault="00181B54" w:rsidP="006558AD">
      <w:pPr>
        <w:shd w:val="clear" w:color="auto" w:fill="FFFFFF"/>
        <w:jc w:val="both"/>
        <w:rPr>
          <w:rFonts w:ascii="Times New Roman" w:hAnsi="Times New Roman" w:cs="Times New Roman"/>
          <w:b/>
          <w:bCs/>
        </w:rPr>
      </w:pPr>
      <w:r/>
    </w:p>
    <w:tbl>
      <w:tblPr>
        <w:tblW w:w="0" w:type="auto"/>
        <w:jc w:val="center"/>
        <w:tblBorders>
          <w:bottom w:val="single" w:sz="4" w:space="0" w:color="auto"/>
        </w:tblBorders>
        <w:tblLook w:val="04A0"/>
      </w:tblPr>
      <w:tblGrid>
        <w:gridCol w:w="3463"/>
        <w:gridCol w:w="245"/>
        <w:gridCol w:w="3780"/>
      </w:tblGrid>
      <w:tr w:rsidR="00181B54" w:rsidRPr="00C66B35" w:rsidTr="00B55E8D">
        <w:trPr>
          <w:jc w:val="center"/>
        </w:trPr>
        <w:tc>
          <w:tcPr>
            <w:tcW w:w="3463" w:type="dxa"/>
            <w:tcBorders>
              <w:top w:val="single" w:sz="4" w:space="0" w:color="auto"/>
              <w:bottom w:val="single" w:sz="4" w:space="0" w:color="auto"/>
            </w:tcBorders>
          </w:tcPr>
          <w:p w:rsidR="00181B54" w:rsidRPr="00C66B35" w:rsidRDefault="00181B54" w:rsidP="00B55E8D">
            <w:pPr>
              <w:jc w:val="both"/>
              <w:rPr>
                <w:rFonts w:ascii="Times New Roman" w:hAnsi="Times New Roman" w:cs="Times New Roman"/>
                <w:b/>
                <w:bCs/>
              </w:rPr>
            </w:pPr>
            <w:r w:rsidRPr="00C66B35">
              <w:rPr>
                <w:rFonts w:ascii="Times New Roman" w:hAnsi="Times New Roman" w:cs="Times New Roman"/>
                <w:b/>
                <w:bCs/>
              </w:rPr>
              <w:t xml:space="preserve">Algorithm 1 </w:t>
            </w:r>
            <w:r w:rsidRPr="00C66B35">
              <w:rPr>
                <w:rFonts w:ascii="Times New Roman" w:hAnsi="Times New Roman" w:cs="Times New Roman"/>
              </w:rPr>
              <w:t xml:space="preserve">The steps for </w:t>
            </w:r>
            <w:r w:rsidRPr="00C66B35">
              <w:rPr>
                <w:rFonts w:ascii="Times New Roman" w:hAnsi="Times New Roman" w:cs="Times New Roman"/>
                <w:lang w:val="de-DE"/>
              </w:rPr>
              <w:t xml:space="preserve">subword </w:t>
            </w:r>
            <w:r w:rsidR="00D326C4">
              <w:rPr>
                <w:rFonts w:ascii="Times New Roman" w:hAnsi="Times New Roman" w:cs="Times New Roman"/>
              </w:rPr>
              <w:t>tokenisation</w:t>
            </w:r>
            <w:r w:rsidR="00D326C4" w:rsidRPr="00C66B35">
              <w:rPr>
                <w:rFonts w:ascii="Times New Roman" w:hAnsi="Times New Roman" w:cs="Times New Roman"/>
              </w:rPr>
              <w:t xml:space="preserve"> </w:t>
            </w:r>
            <w:r w:rsidRPr="00C66B35">
              <w:rPr>
                <w:rFonts w:ascii="Times New Roman" w:hAnsi="Times New Roman" w:cs="Times New Roman"/>
              </w:rPr>
              <w:t xml:space="preserve">as adopted by BPE and WordPiece. The actual formula in Step 4 is realised by Equations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1</w:t>
            </w:r>
            <w:r w:rsidR="00700E94">
              <w:rPr>
                <w:rFonts w:ascii="Times New Roman" w:hAnsi="Times New Roman" w:cs="Times New Roman"/>
              </w:rPr>
              <w:t>)</w:t>
            </w:r>
            <w:r w:rsidRPr="00C66B35">
              <w:rPr>
                <w:rFonts w:ascii="Times New Roman" w:hAnsi="Times New Roman" w:cs="Times New Roman"/>
              </w:rPr>
              <w:t xml:space="preserve"> and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2</w:t>
            </w:r>
            <w:r w:rsidR="00700E94">
              <w:rPr>
                <w:rFonts w:ascii="Times New Roman" w:hAnsi="Times New Roman" w:cs="Times New Roman"/>
              </w:rPr>
              <w:t>)</w:t>
            </w:r>
            <w:r w:rsidRPr="00C66B35">
              <w:rPr>
                <w:rFonts w:ascii="Times New Roman" w:hAnsi="Times New Roman" w:cs="Times New Roman"/>
              </w:rPr>
              <w:t>, respectively</w:t>
            </w:r>
            <w:r w:rsidR="00D326C4">
              <w:rPr>
                <w:rFonts w:ascii="Times New Roman" w:hAnsi="Times New Roman" w:cs="Times New Roman"/>
              </w:rPr>
              <w:t>,</w:t>
            </w:r>
            <w:r w:rsidRPr="00C66B35">
              <w:rPr>
                <w:rFonts w:ascii="Times New Roman" w:hAnsi="Times New Roman" w:cs="Times New Roman"/>
              </w:rPr>
              <w:t xml:space="preserve"> for BPE and WordPiece.</w:t>
            </w:r>
          </w:p>
        </w:tc>
        <w:tc>
          <w:tcPr>
            <w:tcW w:w="245" w:type="dxa"/>
            <w:tcBorders>
              <w:top w:val="nil"/>
              <w:bottom w:val="nil"/>
            </w:tcBorders>
          </w:tcPr>
          <w:p w:rsidR="00181B54" w:rsidRPr="00C66B35" w:rsidRDefault="00181B54" w:rsidP="00B55E8D">
            <w:pPr>
              <w:shd w:val="clear" w:color="auto" w:fill="FFFFFF"/>
              <w:jc w:val="both"/>
              <w:rPr>
                <w:rFonts w:ascii="Times New Roman" w:hAnsi="Times New Roman" w:cs="Times New Roman"/>
                <w:b/>
                <w:bCs/>
              </w:rPr>
            </w:pPr>
          </w:p>
        </w:tc>
        <w:tc>
          <w:tcPr>
            <w:tcW w:w="3780"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Algorithm 2 </w:t>
            </w:r>
            <w:r w:rsidRPr="00C66B35">
              <w:rPr>
                <w:rFonts w:ascii="Times New Roman" w:hAnsi="Times New Roman" w:cs="Times New Roman"/>
              </w:rPr>
              <w:t>Algorithm for obtaining unique tokens in the corpus via splitting at the word level.</w:t>
            </w:r>
          </w:p>
          <w:p w:rsidR="00181B54" w:rsidRPr="00C66B35" w:rsidRDefault="00181B54" w:rsidP="00B55E8D">
            <w:pPr>
              <w:jc w:val="both"/>
              <w:rPr>
                <w:rFonts w:ascii="Times New Roman" w:hAnsi="Times New Roman" w:cs="Times New Roman"/>
                <w:b/>
                <w:bCs/>
              </w:rPr>
            </w:pPr>
          </w:p>
        </w:tc>
      </w:tr>
      <w:tr w:rsidR="00181B54" w:rsidRPr="00C66B35" w:rsidTr="00B55E8D">
        <w:trPr>
          <w:jc w:val="center"/>
        </w:trPr>
        <w:tc>
          <w:tcPr>
            <w:tcW w:w="3463"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Input: </w:t>
            </w:r>
            <w:r w:rsidRPr="00C66B35">
              <w:rPr>
                <w:rFonts w:ascii="Times New Roman" w:hAnsi="Times New Roman" w:cs="Times New Roman"/>
              </w:rPr>
              <w:t xml:space="preserve">Vocabulary size </w:t>
            </w:r>
            <w:r w:rsidRPr="00C66B35">
              <w:rPr>
                <w:rFonts w:ascii="Times New Roman" w:hAnsi="Times New Roman" w:cs="Times New Roman"/>
                <w:i/>
                <w:iCs/>
                <w:lang w:val="nb-NO"/>
              </w:rPr>
              <w:t>k</w:t>
            </w:r>
            <w:r w:rsidRPr="00C66B35">
              <w:rPr>
                <w:rFonts w:ascii="Times New Roman" w:hAnsi="Times New Roman" w:cs="Times New Roman"/>
                <w:lang w:val="nb-NO"/>
              </w:rPr>
              <w:t xml:space="preserve">, </w:t>
            </w:r>
            <w:r w:rsidRPr="00C66B35">
              <w:rPr>
                <w:rFonts w:ascii="Times New Roman" w:hAnsi="Times New Roman" w:cs="Times New Roman"/>
              </w:rPr>
              <w:t xml:space="preserve">Corpus </w:t>
            </w:r>
            <w:r w:rsidRPr="00C66B35">
              <w:rPr>
                <w:rFonts w:ascii="Times New Roman" w:hAnsi="Times New Roman" w:cs="Times New Roman"/>
                <w:i/>
                <w:iCs/>
              </w:rPr>
              <w:t>D</w:t>
            </w:r>
            <w:r w:rsidRPr="00C66B35">
              <w:rPr>
                <w:rFonts w:ascii="Times New Roman" w:hAnsi="Times New Roman" w:cs="Times New Roman"/>
              </w:rPr>
              <w:t xml:space="preserve">, Maximum Iteration </w:t>
            </w:r>
            <w:r w:rsidRPr="00C66B35">
              <w:rPr>
                <w:rFonts w:ascii="Times New Roman" w:hAnsi="Times New Roman" w:cs="Times New Roman"/>
                <w:i/>
                <w:iCs/>
                <w:lang w:val="da-DK"/>
              </w:rPr>
              <w:t>maxiter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lang w:val="de-DE"/>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C66B35">
              <w:rPr>
                <w:rFonts w:ascii="Times New Roman" w:hAnsi="Times New Roman" w:cs="Times New Roman"/>
                <w:i/>
                <w:iCs/>
                <w:lang w:val="nb-NO"/>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nb-NO"/>
              </w:rPr>
              <w:t>PREPROCESS(D)</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i/>
                <w:iCs/>
                <w:lang w:val="nb-NO"/>
              </w:rPr>
              <w:t xml:space="preserve">i </w:t>
            </w:r>
            <w:r w:rsidRPr="00C66B35">
              <w:rPr>
                <w:rFonts w:ascii="Times New Roman" w:hAnsi="Times New Roman" w:cs="Times New Roman"/>
                <w:b/>
                <w:bCs/>
                <w:i/>
                <w:iCs/>
              </w:rPr>
              <w:t>←</w:t>
            </w:r>
            <w:r w:rsidRPr="00C66B35">
              <w:rPr>
                <w:rFonts w:ascii="Times New Roman" w:hAnsi="Times New Roman" w:cs="Times New Roman"/>
                <w:b/>
                <w:bCs/>
              </w:rPr>
              <w:t xml:space="preserve"> </w:t>
            </w:r>
            <w:r w:rsidRPr="00C66B35">
              <w:rPr>
                <w:rFonts w:ascii="Times New Roman" w:hAnsi="Times New Roman" w:cs="Times New Roman"/>
              </w:rPr>
              <w:t>0</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3: </w:t>
            </w:r>
            <w:r w:rsidRPr="00C66B35">
              <w:rPr>
                <w:rFonts w:ascii="Times New Roman" w:hAnsi="Times New Roman" w:cs="Times New Roman"/>
                <w:b/>
                <w:bCs/>
              </w:rPr>
              <w:t xml:space="preserve">while </w:t>
            </w:r>
            <w:r w:rsidRPr="00C66B35">
              <w:rPr>
                <w:rFonts w:ascii="Times New Roman" w:hAnsi="Times New Roman" w:cs="Times New Roman"/>
                <w:b/>
                <w:bCs/>
                <w:iCs/>
                <w:lang w:val="nb-NO"/>
              </w:rPr>
              <w:t>|</w:t>
            </w:r>
            <w:r w:rsidRPr="00C66B35">
              <w:rPr>
                <w:rFonts w:ascii="Times New Roman" w:hAnsi="Times New Roman" w:cs="Times New Roman"/>
                <w:i/>
                <w:iCs/>
                <w:lang w:val="nb-NO"/>
              </w:rPr>
              <w:t>V</w:t>
            </w:r>
            <w:r w:rsidRPr="00C66B35">
              <w:rPr>
                <w:rFonts w:ascii="Times New Roman" w:hAnsi="Times New Roman" w:cs="Times New Roman"/>
                <w:b/>
                <w:bCs/>
                <w:i/>
                <w:iCs/>
                <w:lang w:val="nb-NO"/>
              </w:rPr>
              <w:t xml:space="preserve">| </w:t>
            </w:r>
            <w:r w:rsidRPr="00C66B35">
              <w:rPr>
                <w:rFonts w:ascii="Times New Roman" w:hAnsi="Times New Roman" w:cs="Times New Roman"/>
                <w:i/>
                <w:iCs/>
              </w:rPr>
              <w:t xml:space="preserve">&lt; </w:t>
            </w:r>
            <w:r w:rsidRPr="00C66B35">
              <w:rPr>
                <w:rFonts w:ascii="Times New Roman" w:hAnsi="Times New Roman" w:cs="Times New Roman"/>
                <w:i/>
                <w:iCs/>
                <w:lang w:val="ru-RU"/>
              </w:rPr>
              <w:t xml:space="preserve">k </w:t>
            </w:r>
            <w:r w:rsidRPr="00C66B35">
              <w:rPr>
                <w:rFonts w:ascii="Times New Roman" w:hAnsi="Times New Roman" w:cs="Times New Roman"/>
                <w:lang w:val="nb-NO"/>
              </w:rPr>
              <w:t xml:space="preserve">or </w:t>
            </w:r>
            <w:r w:rsidRPr="00C66B35">
              <w:rPr>
                <w:rFonts w:ascii="Times New Roman" w:hAnsi="Times New Roman" w:cs="Times New Roman"/>
                <w:i/>
                <w:iCs/>
                <w:lang w:val="nb-NO"/>
              </w:rPr>
              <w:t xml:space="preserve">i </w:t>
            </w:r>
            <w:r w:rsidRPr="00C66B35">
              <w:rPr>
                <w:rFonts w:ascii="Times New Roman" w:hAnsi="Times New Roman" w:cs="Times New Roman"/>
                <w:bCs/>
                <w:u w:val="single"/>
              </w:rPr>
              <w:t>&lt;</w:t>
            </w:r>
            <w:r w:rsidRPr="00C66B35">
              <w:rPr>
                <w:rFonts w:ascii="Times New Roman" w:hAnsi="Times New Roman" w:cs="Times New Roman"/>
                <w:b/>
                <w:bCs/>
              </w:rPr>
              <w:t xml:space="preserve"> </w:t>
            </w:r>
            <w:r w:rsidRPr="007B6880">
              <w:rPr>
                <w:rFonts w:ascii="Times New Roman" w:hAnsi="Times New Roman" w:cs="Times New Roman"/>
                <w:i/>
                <w:iCs/>
                <w:lang w:val="en-IN"/>
              </w:rPr>
              <w:t xml:space="preserve">maxiter </w:t>
            </w:r>
            <w:r w:rsidRPr="007B6880">
              <w:rPr>
                <w:rFonts w:ascii="Times New Roman" w:hAnsi="Times New Roman" w:cs="Times New Roman"/>
                <w:b/>
                <w:bCs/>
                <w:lang w:val="en-IN"/>
              </w:rPr>
              <w:t>do</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4: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w:t>
            </w:r>
            <w:r w:rsidRPr="007B6880">
              <w:rPr>
                <w:rFonts w:ascii="Times New Roman" w:hAnsi="Times New Roman" w:cs="Times New Roman"/>
                <w:i/>
                <w:iCs/>
                <w:lang w:val="en-IN"/>
              </w:rPr>
              <w:t xml:space="preserve"> </w:t>
            </w:r>
            <w:r w:rsidRPr="00C66B35">
              <w:rPr>
                <w:rFonts w:ascii="Times New Roman" w:hAnsi="Times New Roman" w:cs="Times New Roman"/>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 xml:space="preserve">max </w:t>
            </w:r>
            <w:r w:rsidRPr="00C66B35">
              <w:rPr>
                <w:rFonts w:ascii="Times New Roman" w:hAnsi="Times New Roman" w:cs="Times New Roman"/>
                <w:i/>
                <w:iCs/>
                <w:lang w:val="fi-FI"/>
              </w:rPr>
              <w:t>(F</w:t>
            </w:r>
            <w:r w:rsidRPr="00C66B35">
              <w:rPr>
                <w:rFonts w:ascii="Times New Roman" w:hAnsi="Times New Roman" w:cs="Times New Roman"/>
                <w:i/>
                <w:iCs/>
                <w:lang w:val="sv-SE"/>
              </w:rPr>
              <w:t>C (t</w:t>
            </w:r>
            <w:r w:rsidRPr="00C66B35">
              <w:rPr>
                <w:rFonts w:ascii="Times New Roman" w:hAnsi="Times New Roman" w:cs="Times New Roman"/>
                <w:i/>
                <w:iCs/>
                <w:vertAlign w:val="subscript"/>
                <w:lang w:val="sv-SE"/>
              </w:rPr>
              <w:t xml:space="preserve"> l</w:t>
            </w:r>
            <w:r w:rsidRPr="00C66B35">
              <w:rPr>
                <w:rFonts w:ascii="Times New Roman" w:hAnsi="Times New Roman" w:cs="Times New Roman"/>
                <w:i/>
                <w:iCs/>
                <w:lang w:val="sv-SE"/>
              </w:rPr>
              <w:t xml:space="preserve">, t </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C66B35">
              <w:rPr>
                <w:rFonts w:ascii="Times New Roman" w:hAnsi="Times New Roman" w:cs="Times New Roman"/>
                <w:i/>
                <w:iCs/>
              </w:rPr>
              <w:t>t</w:t>
            </w:r>
            <w:r w:rsidRPr="00C66B35">
              <w:rPr>
                <w:rFonts w:ascii="Times New Roman" w:hAnsi="Times New Roman" w:cs="Times New Roman"/>
                <w:i/>
                <w:iCs/>
                <w:vertAlign w:val="subscript"/>
              </w:rPr>
              <w:t>l</w:t>
            </w:r>
            <w:r w:rsidRPr="00C66B35">
              <w:rPr>
                <w:rFonts w:ascii="Times New Roman" w:hAnsi="Times New Roman" w:cs="Times New Roman"/>
                <w:i/>
                <w:iCs/>
                <w:vertAlign w:val="subscript"/>
                <w:lang w:val="es-ES_tradnl"/>
              </w:rPr>
              <w:t>r</w:t>
            </w:r>
            <w:r w:rsidRPr="00C66B35">
              <w:rPr>
                <w:rFonts w:ascii="Times New Roman" w:hAnsi="Times New Roman" w:cs="Times New Roman"/>
                <w:i/>
                <w:iCs/>
                <w:lang w:val="es-ES_tradnl"/>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t</w:t>
            </w:r>
            <w:r w:rsidRPr="00C66B35">
              <w:rPr>
                <w:rFonts w:ascii="Times New Roman" w:hAnsi="Times New Roman" w:cs="Times New Roman"/>
                <w:i/>
                <w:iCs/>
                <w:vertAlign w:val="subscript"/>
                <w:lang w:val="nb-NO"/>
              </w:rPr>
              <w:t>l</w:t>
            </w:r>
            <w:r w:rsidRPr="00C66B35">
              <w:rPr>
                <w:rFonts w:ascii="Times New Roman" w:hAnsi="Times New Roman" w:cs="Times New Roman"/>
                <w:i/>
                <w:iCs/>
                <w:lang w:val="nb-NO"/>
              </w:rPr>
              <w:t xml:space="preserve"> </w:t>
            </w:r>
            <w:r w:rsidRPr="00C66B35">
              <w:rPr>
                <w:rFonts w:ascii="Times New Roman" w:hAnsi="Times New Roman" w:cs="Times New Roman"/>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6:</w:t>
            </w:r>
            <w:r w:rsidRPr="00C66B35">
              <w:rPr>
                <w:rFonts w:ascii="Times New Roman" w:hAnsi="Times New Roman" w:cs="Times New Roman"/>
              </w:rPr>
              <w:tab/>
            </w:r>
            <w:r w:rsidRPr="00C66B35">
              <w:rPr>
                <w:rFonts w:ascii="Times New Roman" w:hAnsi="Times New Roman" w:cs="Times New Roman"/>
                <w:i/>
                <w:iCs/>
                <w:lang w:val="nb-NO"/>
              </w:rPr>
              <w:t>t</w:t>
            </w:r>
            <w:r w:rsidRPr="00C66B35">
              <w:rPr>
                <w:rFonts w:ascii="Times New Roman" w:hAnsi="Times New Roman" w:cs="Times New Roman"/>
                <w:i/>
                <w:iCs/>
                <w:vertAlign w:val="subscript"/>
                <w:lang w:val="nb-NO"/>
              </w:rPr>
              <w:t>l</w:t>
            </w:r>
            <w:r w:rsidRPr="00C66B35">
              <w:rPr>
                <w:rFonts w:ascii="Times New Roman" w:hAnsi="Times New Roman" w:cs="Times New Roman"/>
                <w:lang w:val="es-ES_tradnl"/>
              </w:rPr>
              <w:t>:</w:t>
            </w:r>
            <w:r w:rsidRPr="00C66B35">
              <w:rPr>
                <w:rFonts w:ascii="Times New Roman" w:hAnsi="Times New Roman" w:cs="Times New Roman"/>
                <w:i/>
                <w:iCs/>
                <w:lang w:val="da-DK"/>
              </w:rPr>
              <w:t>t</w:t>
            </w:r>
            <w:r w:rsidRPr="00C66B35">
              <w:rPr>
                <w:rFonts w:ascii="Times New Roman" w:hAnsi="Times New Roman" w:cs="Times New Roman"/>
                <w:i/>
                <w:iCs/>
                <w:vertAlign w:val="subscript"/>
                <w:lang w:val="da-DK"/>
              </w:rPr>
              <w:t>r</w:t>
            </w:r>
            <w:r w:rsidRPr="00C66B35">
              <w:rPr>
                <w:rFonts w:ascii="Times New Roman" w:hAnsi="Times New Roman" w:cs="Times New Roman"/>
                <w:i/>
                <w:iCs/>
                <w:lang w:val="da-DK"/>
              </w:rPr>
              <w:t xml:space="preserve"> </w:t>
            </w:r>
            <w:r w:rsidRPr="00C66B35">
              <w:rPr>
                <w:rFonts w:ascii="Times New Roman" w:hAnsi="Times New Roman" w:cs="Times New Roman"/>
                <w:b/>
                <w:bCs/>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lr</w:t>
            </w:r>
          </w:p>
          <w:p w:rsidR="00181B54" w:rsidRPr="00C66B35" w:rsidRDefault="00181B54" w:rsidP="00B55E8D">
            <w:pPr>
              <w:shd w:val="clear" w:color="auto" w:fill="FFFFFF"/>
              <w:tabs>
                <w:tab w:val="left" w:pos="778"/>
              </w:tabs>
              <w:jc w:val="both"/>
              <w:rPr>
                <w:rFonts w:ascii="Times New Roman" w:hAnsi="Times New Roman" w:cs="Times New Roman"/>
              </w:rPr>
            </w:pPr>
            <w:r w:rsidRPr="00C66B35">
              <w:rPr>
                <w:rFonts w:ascii="Times New Roman" w:hAnsi="Times New Roman" w:cs="Times New Roman"/>
              </w:rPr>
              <w:t>7:</w:t>
            </w:r>
            <w:r w:rsidRPr="00C66B35">
              <w:rPr>
                <w:rFonts w:ascii="Times New Roman" w:hAnsi="Times New Roman" w:cs="Times New Roman"/>
              </w:rPr>
              <w:tab/>
            </w:r>
            <w:r w:rsidRPr="00C66B35">
              <w:rPr>
                <w:rFonts w:ascii="Times New Roman" w:hAnsi="Times New Roman" w:cs="Times New Roman"/>
                <w:i/>
                <w:iCs/>
                <w:lang w:val="ru-RU"/>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V </w:t>
            </w:r>
            <w:r w:rsidRPr="00C66B35">
              <w:rPr>
                <w:rFonts w:ascii="Times New Roman" w:eastAsia="Arial Unicode MS" w:hAnsi="Times New Roman" w:cs="Times New Roman"/>
                <w:b/>
                <w:bCs/>
                <w:lang w:val="ru-RU"/>
              </w:rPr>
              <w:t>∩</w:t>
            </w:r>
            <w:r w:rsidRPr="00C66B35">
              <w:rPr>
                <w:rFonts w:ascii="Times New Roman" w:hAnsi="Times New Roman" w:cs="Times New Roman"/>
                <w:b/>
                <w:bCs/>
                <w:lang w:val="ru-RU"/>
              </w:rPr>
              <w:t xml:space="preserve">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8:</w:t>
            </w:r>
            <w:r w:rsidRPr="00C66B35">
              <w:rPr>
                <w:rFonts w:ascii="Times New Roman" w:hAnsi="Times New Roman" w:cs="Times New Roman"/>
              </w:rPr>
              <w:tab/>
            </w:r>
            <w:r w:rsidRPr="00C66B35">
              <w:rPr>
                <w:rFonts w:ascii="Times New Roman" w:hAnsi="Times New Roman" w:cs="Times New Roman"/>
                <w:i/>
                <w:iCs/>
                <w:lang w:val="el-GR"/>
              </w:rPr>
              <w:t xml:space="preserve">i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i </w:t>
            </w:r>
            <w:r w:rsidRPr="00C66B35">
              <w:rPr>
                <w:rFonts w:ascii="Times New Roman" w:hAnsi="Times New Roman" w:cs="Times New Roman"/>
              </w:rPr>
              <w:t>+ 1</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9: </w:t>
            </w:r>
            <w:r w:rsidRPr="00C66B35">
              <w:rPr>
                <w:rFonts w:ascii="Times New Roman" w:hAnsi="Times New Roman" w:cs="Times New Roman"/>
                <w:b/>
                <w:bCs/>
              </w:rPr>
              <w:t>end while</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r>
            <w:r w:rsidRPr="00C66B35">
              <w:rPr>
                <w:rFonts w:ascii="Times New Roman" w:hAnsi="Times New Roman" w:cs="Times New Roman"/>
                <w:b/>
                <w:bCs/>
                <w:lang w:val="it-IT"/>
              </w:rPr>
              <w:t xml:space="preserve">return </w:t>
            </w:r>
            <w:r w:rsidRPr="00C66B35">
              <w:rPr>
                <w:rFonts w:ascii="Times New Roman" w:hAnsi="Times New Roman" w:cs="Times New Roman"/>
                <w:lang w:val="sv-SE"/>
              </w:rPr>
              <w:t>V</w:t>
            </w:r>
          </w:p>
        </w:tc>
        <w:tc>
          <w:tcPr>
            <w:tcW w:w="245" w:type="dxa"/>
            <w:tcBorders>
              <w:bottom w:val="nil"/>
            </w:tcBorders>
          </w:tcPr>
          <w:p w:rsidR="00181B54" w:rsidRPr="00C66B35" w:rsidRDefault="00181B54" w:rsidP="00B55E8D">
            <w:pPr>
              <w:shd w:val="clear" w:color="auto" w:fill="FFFFFF"/>
              <w:jc w:val="both"/>
              <w:rPr>
                <w:rFonts w:ascii="Times New Roman" w:hAnsi="Times New Roman" w:cs="Times New Roman"/>
                <w:b/>
                <w:bCs/>
                <w:lang w:val="it-IT"/>
              </w:rPr>
            </w:pPr>
          </w:p>
        </w:tc>
        <w:tc>
          <w:tcPr>
            <w:tcW w:w="3780" w:type="dxa"/>
          </w:tcPr>
          <w:p w:rsidR="00181B54" w:rsidRPr="007B6880" w:rsidRDefault="00181B54" w:rsidP="00B55E8D">
            <w:pPr>
              <w:shd w:val="clear" w:color="auto" w:fill="FFFFFF"/>
              <w:jc w:val="both"/>
              <w:rPr>
                <w:rFonts w:ascii="Times New Roman" w:hAnsi="Times New Roman" w:cs="Times New Roman"/>
                <w:i/>
                <w:iCs/>
                <w:lang w:val="en-IN"/>
              </w:rPr>
            </w:pPr>
            <w:r w:rsidRPr="007B6880">
              <w:rPr>
                <w:rFonts w:ascii="Times New Roman" w:hAnsi="Times New Roman" w:cs="Times New Roman"/>
                <w:b/>
                <w:bCs/>
                <w:lang w:val="en-IN"/>
              </w:rPr>
              <w:t xml:space="preserve">Input: </w:t>
            </w:r>
            <w:r w:rsidRPr="007B6880">
              <w:rPr>
                <w:rFonts w:ascii="Times New Roman" w:hAnsi="Times New Roman" w:cs="Times New Roman"/>
                <w:lang w:val="en-IN"/>
              </w:rPr>
              <w:t xml:space="preserve">Corpus </w:t>
            </w:r>
            <w:r w:rsidRPr="007B6880">
              <w:rPr>
                <w:rFonts w:ascii="Times New Roman" w:hAnsi="Times New Roman" w:cs="Times New Roman"/>
                <w:i/>
                <w:iCs/>
                <w:lang w:val="en-IN"/>
              </w:rPr>
              <w:t>D</w:t>
            </w:r>
          </w:p>
          <w:p w:rsidR="00181B54" w:rsidRPr="00C66B35" w:rsidRDefault="00181B54" w:rsidP="00B55E8D">
            <w:pPr>
              <w:shd w:val="clear" w:color="auto" w:fill="FFFFFF"/>
              <w:jc w:val="both"/>
              <w:rPr>
                <w:rFonts w:ascii="Times New Roman" w:hAnsi="Times New Roman" w:cs="Times New Roman"/>
              </w:rPr>
            </w:pPr>
            <w:r w:rsidRPr="007B6880">
              <w:rPr>
                <w:rFonts w:ascii="Times New Roman" w:hAnsi="Times New Roman" w:cs="Times New Roman"/>
                <w:b/>
                <w:bCs/>
                <w:lang w:val="en-IN"/>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7B6880">
              <w:rPr>
                <w:rFonts w:ascii="Times New Roman" w:hAnsi="Times New Roman" w:cs="Times New Roman"/>
                <w:i/>
                <w:iCs/>
                <w:lang w:val="en-IN"/>
              </w:rPr>
              <w:t>V</w:t>
            </w:r>
            <w:r w:rsidRPr="007B6880">
              <w:rPr>
                <w:rFonts w:ascii="Times New Roman" w:hAnsi="Times New Roman" w:cs="Times New Roman"/>
                <w:b/>
                <w:bCs/>
                <w:i/>
                <w:iCs/>
                <w:lang w:val="en-IN"/>
              </w:rPr>
              <w:t xml:space="preserve"> </w:t>
            </w:r>
            <w:r w:rsidRPr="00C66B35">
              <w:rPr>
                <w:rFonts w:ascii="Times New Roman" w:hAnsi="Times New Roman" w:cs="Times New Roman"/>
                <w:b/>
                <w:bCs/>
                <w:i/>
                <w:iCs/>
              </w:rPr>
              <w:t>←</w:t>
            </w:r>
            <w:r w:rsidRPr="00C66B35">
              <w:rPr>
                <w:rFonts w:ascii="Times New Roman" w:hAnsi="Times New Roman" w:cs="Times New Roman"/>
              </w:rPr>
              <w:t>{}</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b/>
                <w:bCs/>
                <w:lang w:val="nb-NO"/>
              </w:rPr>
              <w:t xml:space="preserve">for </w:t>
            </w:r>
            <w:r w:rsidRPr="00C66B35">
              <w:rPr>
                <w:rFonts w:ascii="Times New Roman" w:hAnsi="Times New Roman" w:cs="Times New Roman"/>
                <w:i/>
                <w:iCs/>
                <w:lang w:val="nb-NO"/>
              </w:rPr>
              <w:t xml:space="preserve">w </w:t>
            </w:r>
            <w:r w:rsidRPr="00C66B35">
              <w:rPr>
                <w:rFonts w:ascii="Times New Roman" w:hAnsi="Times New Roman" w:cs="Times New Roman"/>
                <w:i/>
                <w:iCs/>
                <w:lang w:val="nb-NO"/>
              </w:rPr>
              <w:sym w:font="Symbol" w:char="F020"/>
            </w:r>
            <w:r w:rsidRPr="00C66B35">
              <w:rPr>
                <w:rFonts w:ascii="Times New Roman" w:hAnsi="Times New Roman" w:cs="Times New Roman"/>
                <w:iCs/>
                <w:lang w:val="nb-NO"/>
              </w:rPr>
              <w:sym w:font="Symbol" w:char="F0CE"/>
            </w:r>
            <w:r w:rsidRPr="007B6880">
              <w:rPr>
                <w:rFonts w:ascii="Times New Roman" w:hAnsi="Times New Roman" w:cs="Times New Roman"/>
                <w:b/>
                <w:bCs/>
                <w:i/>
                <w:iCs/>
                <w:lang w:val="en-IN"/>
              </w:rPr>
              <w:t xml:space="preserve"> </w:t>
            </w:r>
            <w:r w:rsidRPr="007B6880">
              <w:rPr>
                <w:rFonts w:ascii="Times New Roman" w:hAnsi="Times New Roman" w:cs="Times New Roman"/>
                <w:i/>
                <w:iCs/>
                <w:lang w:val="en-IN"/>
              </w:rPr>
              <w:t>split(D, delimiter=</w:t>
            </w:r>
            <w:r w:rsidRPr="00C66B35">
              <w:rPr>
                <w:rFonts w:ascii="Times New Roman" w:hAnsi="Times New Roman" w:cs="Times New Roman"/>
                <w:i/>
                <w:iCs/>
              </w:rPr>
              <w:t xml:space="preserve">" ")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3:</w:t>
            </w:r>
            <w:r w:rsidRPr="00C66B35">
              <w:rPr>
                <w:rFonts w:ascii="Times New Roman" w:hAnsi="Times New Roman" w:cs="Times New Roman"/>
              </w:rPr>
              <w:tab/>
            </w:r>
            <w:r w:rsidRPr="00C66B35">
              <w:rPr>
                <w:rFonts w:ascii="Times New Roman" w:hAnsi="Times New Roman" w:cs="Times New Roman"/>
                <w:b/>
                <w:bCs/>
              </w:rPr>
              <w:t xml:space="preserve">for </w:t>
            </w:r>
            <w:r w:rsidRPr="00C66B35">
              <w:rPr>
                <w:rFonts w:ascii="Times New Roman" w:hAnsi="Times New Roman" w:cs="Times New Roman"/>
                <w:i/>
                <w:iCs/>
                <w:lang w:val="da-DK"/>
              </w:rPr>
              <w:t>c</w:t>
            </w:r>
            <w:r w:rsidRPr="007B6880">
              <w:rPr>
                <w:rFonts w:ascii="Times New Roman" w:hAnsi="Times New Roman" w:cs="Times New Roman"/>
                <w:i/>
                <w:iCs/>
                <w:lang w:val="en-IN"/>
              </w:rPr>
              <w:t xml:space="preserve">h </w:t>
            </w:r>
            <w:r w:rsidRPr="00C66B35">
              <w:rPr>
                <w:rFonts w:ascii="Times New Roman" w:hAnsi="Times New Roman" w:cs="Times New Roman"/>
                <w:iCs/>
                <w:lang w:val="nb-NO"/>
              </w:rPr>
              <w:sym w:font="Symbol" w:char="F0CE"/>
            </w:r>
            <w:r w:rsidRPr="007B6880">
              <w:rPr>
                <w:rFonts w:ascii="Times New Roman" w:hAnsi="Times New Roman" w:cs="Times New Roman"/>
                <w:b/>
                <w:bCs/>
                <w:lang w:val="en-IN"/>
              </w:rPr>
              <w:t xml:space="preserve"> </w:t>
            </w:r>
            <w:r w:rsidRPr="00C66B35">
              <w:rPr>
                <w:rFonts w:ascii="Times New Roman" w:hAnsi="Times New Roman" w:cs="Times New Roman"/>
                <w:i/>
                <w:iCs/>
                <w:lang w:val="nb-NO"/>
              </w:rPr>
              <w:t xml:space="preserve">w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1123"/>
              </w:tabs>
              <w:jc w:val="both"/>
              <w:rPr>
                <w:rFonts w:ascii="Times New Roman" w:hAnsi="Times New Roman" w:cs="Times New Roman"/>
              </w:rPr>
            </w:pPr>
            <w:r w:rsidRPr="00C66B35">
              <w:rPr>
                <w:rFonts w:ascii="Times New Roman" w:hAnsi="Times New Roman" w:cs="Times New Roman"/>
              </w:rPr>
              <w:t>4:</w:t>
            </w:r>
            <w:r w:rsidRPr="00C66B35">
              <w:rPr>
                <w:rFonts w:ascii="Times New Roman" w:hAnsi="Times New Roman" w:cs="Times New Roman"/>
              </w:rPr>
              <w:tab/>
            </w:r>
            <w:r w:rsidRPr="00C66B35">
              <w:rPr>
                <w:rFonts w:ascii="Times New Roman" w:hAnsi="Times New Roman" w:cs="Times New Roman"/>
                <w:i/>
                <w:iCs/>
              </w:rPr>
              <w:t xml:space="preserve">V </w:t>
            </w:r>
            <w:r w:rsidRPr="00C66B35">
              <w:rPr>
                <w:rFonts w:ascii="Times New Roman" w:eastAsia="Arial Unicode MS" w:hAnsi="Times New Roman" w:cs="Times New Roman"/>
                <w:b/>
                <w:bCs/>
                <w:lang w:val="el-GR"/>
              </w:rPr>
              <w:t>∩</w:t>
            </w:r>
            <w:r w:rsidRPr="00C66B35">
              <w:rPr>
                <w:rFonts w:ascii="Times New Roman" w:hAnsi="Times New Roman" w:cs="Times New Roman"/>
                <w:b/>
                <w:bCs/>
                <w:lang w:val="el-GR"/>
              </w:rPr>
              <w:t xml:space="preserve"> </w:t>
            </w:r>
            <w:r w:rsidRPr="00C66B35">
              <w:rPr>
                <w:rFonts w:ascii="Times New Roman" w:hAnsi="Times New Roman" w:cs="Times New Roman"/>
                <w:i/>
                <w:iCs/>
                <w:lang w:val="da-DK"/>
              </w:rPr>
              <w:t>c</w:t>
            </w:r>
            <w:r w:rsidRPr="007B6880">
              <w:rPr>
                <w:rFonts w:ascii="Times New Roman" w:hAnsi="Times New Roman" w:cs="Times New Roman"/>
                <w:i/>
                <w:iCs/>
                <w:lang w:val="en-IN"/>
              </w:rPr>
              <w:t>h</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6: </w:t>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t xml:space="preserve">return </w:t>
            </w:r>
            <w:r w:rsidRPr="00C66B35">
              <w:rPr>
                <w:rFonts w:ascii="Times New Roman" w:hAnsi="Times New Roman" w:cs="Times New Roman"/>
              </w:rPr>
              <w:t>V</w:t>
            </w:r>
          </w:p>
        </w:tc>
      </w:tr>
      <w:bookmarkEnd w:id="8"/>
    </w:tbl>
    <w:p w:rsidR="00181B54" w:rsidRDefault="00181B54" w:rsidP="00772DA7">
      <w:pPr>
        <w:shd w:val="clear" w:color="auto" w:fill="FFFFFF"/>
        <w:rPr>
          <w:rFonts w:ascii="Times New Roman" w:hAnsi="Times New Roman" w:cs="Times New Roman"/>
          <w:i/>
          <w:iCs/>
        </w:rPr>
      </w:pPr>
      <w:r/>
    </w:p>
    <w:p w:rsidR="00C8143E" w:rsidRDefault="00EA7EBB">
      <w:pPr>
        <w:shd w:val="clear" w:color="auto" w:fill="FFFFFF"/>
        <w:rPr>
          <w:rFonts w:ascii="Times New Roman" w:hAnsi="Times New Roman" w:cs="Times New Roman"/>
          <w:i/>
          <w:iCs/>
        </w:rPr>
      </w:pPr>
      <w:r>
        <w:t>&lt;H4&gt;WordPiece Tokeniser</w:t>
      </w:r>
    </w:p>
    <w:p w:rsidR="00772DA7" w:rsidRDefault="00772DA7" w:rsidP="00772DA7">
      <w:pPr>
        <w:shd w:val="clear" w:color="auto" w:fill="FFFFFF"/>
        <w:rPr>
          <w:rFonts w:ascii="Times New Roman" w:hAnsi="Times New Roman" w:cs="Times New Roman"/>
          <w:i/>
          <w:iCs/>
        </w:rPr>
      </w:pPr>
      <w:r/>
    </w:p>
    <w:p w:rsidR="004436D6" w:rsidRPr="006558AD" w:rsidRDefault="004436D6" w:rsidP="006558AD">
      <w:pPr>
        <w:shd w:val="clear" w:color="auto" w:fill="FFFFFF"/>
        <w:jc w:val="both"/>
        <w:rPr>
          <w:rFonts w:ascii="Times New Roman" w:hAnsi="Times New Roman" w:cs="Times New Roman"/>
        </w:rPr>
      </w:pPr>
      <w:r>
        <w:t>The processing of merging characters in BPE depends solely on the frequency count of the characters at each iteration. Instead of maximising information gain purely based on frequency, we can maximise the likelihood of improving the subword’s coverage within the corpus. A famous probabilistic variant of BPE is the WordPiece Tokeniser. Keeping the rest of the BPE process the same, the primary modification that WordPiece introduces is by replacing the exact frequency count in Algorithm 1 at step 4 with Equation(2.2).</w:t>
      </w:r>
    </w:p>
    <w:p w:rsidR="004436D6" w:rsidRDefault="003241FB" w:rsidP="006B721B">
      <w:pPr>
        <w:shd w:val="clear" w:color="auto" w:fill="FFFFFF"/>
        <w:tabs>
          <w:tab w:val="left" w:pos="5760"/>
        </w:tabs>
        <w:jc w:val="right"/>
        <w:rPr>
          <w:rFonts w:ascii="Times New Roman" w:hAnsi="Times New Roman" w:cs="Times New Roman"/>
        </w:rPr>
      </w:pPr>
      <w:r>
        <w:t>(2.2)</w:t>
      </w:r>
    </w:p>
    <w:p w:rsidR="004436D6" w:rsidRPr="006558AD" w:rsidRDefault="004436D6" w:rsidP="006558AD">
      <w:pPr>
        <w:shd w:val="clear" w:color="auto" w:fill="FFFFFF"/>
        <w:jc w:val="both"/>
        <w:rPr>
          <w:rFonts w:ascii="Times New Roman" w:hAnsi="Times New Roman" w:cs="Times New Roman"/>
        </w:rPr>
      </w:pPr>
      <w:r>
        <w:t>By dividing the frequency countΣof the co-occurring pair by the product of individual frequency counts (Equation2.2), WordPiece penalises those pairs that are highly frequent in the corpus. In other words, if particular terms are by themselves high frequency, then their combination provides lesser information gain compared to combining less frequent terms.</w:t>
      </w:r>
    </w:p>
    <w:p w:rsidR="004E0803" w:rsidRDefault="004E0803" w:rsidP="006558AD">
      <w:pPr>
        <w:shd w:val="clear" w:color="auto" w:fill="FFFFFF"/>
        <w:jc w:val="both"/>
        <w:rPr>
          <w:rFonts w:ascii="Times New Roman" w:hAnsi="Times New Roman" w:cs="Times New Roman"/>
          <w:i/>
          <w:iCs/>
        </w:rPr>
      </w:pPr>
      <w:r/>
    </w:p>
    <w:p w:rsidR="004436D6" w:rsidRPr="006558AD" w:rsidRDefault="00A50E4F" w:rsidP="006558AD">
      <w:pPr>
        <w:shd w:val="clear" w:color="auto" w:fill="FFFFFF"/>
        <w:jc w:val="both"/>
        <w:rPr>
          <w:rFonts w:ascii="Times New Roman" w:hAnsi="Times New Roman" w:cs="Times New Roman"/>
        </w:rPr>
      </w:pPr>
      <w:r>
        <w:t>&lt;H4&gt;SentencePiece Tokeniser</w:t>
      </w:r>
    </w:p>
    <w:p w:rsidR="004436D6" w:rsidRPr="006558AD" w:rsidRDefault="004436D6" w:rsidP="006558AD">
      <w:pPr>
        <w:shd w:val="clear" w:color="auto" w:fill="FFFFFF"/>
        <w:jc w:val="both"/>
        <w:rPr>
          <w:rFonts w:ascii="Times New Roman" w:hAnsi="Times New Roman" w:cs="Times New Roman"/>
        </w:rPr>
      </w:pPr>
      <w:r>
        <w:t>So far, both thetokenisationmethods we have examined require the corpus to be split at a word level, and be preprocessed at an individual word level, for which the assumption is the language of the corpus contains spaces as delimiters. However, there are some languages, like Chinese, or Japanese, in which space delimitation is not available. Thus, a language-agnostic/space-agnostic approach is required. Here, the SentencePiecetokenisercomes into play. SentencePiece incorporates a number of techniques to improve upon the existing tokenisation setup. SentencePiece employs Unicode Normalization to work with raw texts. It employs heap sort to keep track of the vocabulary size. But most importantly, unlike BPE, and WordPiece, which employ a pre-tokenisation step (Step 2, Algorithm 1), SentencePiece is capable of working with raw texts.</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2.5 Syntactics</w:t>
      </w:r>
    </w:p>
    <w:p w:rsidR="004436D6" w:rsidRPr="006558AD" w:rsidRDefault="004436D6" w:rsidP="006558AD">
      <w:pPr>
        <w:shd w:val="clear" w:color="auto" w:fill="FFFFFF"/>
        <w:jc w:val="both"/>
        <w:rPr>
          <w:rFonts w:ascii="Times New Roman" w:hAnsi="Times New Roman" w:cs="Times New Roman"/>
        </w:rPr>
      </w:pPr>
      <w:r>
        <w:t>As per the Oxford Dictionary, the term ‘syntax’ refers to the rules/grammar that state how words are placed, and used in a language to form sentences. The syntax is based on the grouping of words in a natural order. An English sentence is composed of a group of words that form theNoun Phrases(NP)and theVerb Phrases(VP).For instance, in the sentence ‘The old house in theneighbourhood is being demolished’,the noun phrase’sthe old house’and’neighbourhood’can be combined as a single noun phrase’The old house in the neighbourhood’. Meanwhile, the phrase ‘is being demolished’ is the verb phrase. The whole sentence can syntactically be represented asS→NP+VP,withNPfurther composed ofNP→NP+NP.This process of mapping words and groups of words (phrases) into their grammatical units is calledsyntax parsing.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w:t>
      </w:r>
    </w:p>
    <w:p w:rsidR="004E0803" w:rsidRDefault="004E0803" w:rsidP="006558AD">
      <w:pPr>
        <w:shd w:val="clear" w:color="auto" w:fill="FFFFFF"/>
        <w:jc w:val="both"/>
        <w:rPr>
          <w:rFonts w:ascii="Times New Roman" w:hAnsi="Times New Roman" w:cs="Times New Roman"/>
        </w:rPr>
      </w:pPr>
      <w:r/>
    </w:p>
    <w:p w:rsidR="00FA260A" w:rsidRDefault="00FA260A" w:rsidP="006558AD">
      <w:pPr>
        <w:shd w:val="clear" w:color="auto" w:fill="FFFFFF"/>
        <w:jc w:val="both"/>
        <w:rPr>
          <w:rFonts w:ascii="Times New Roman" w:hAnsi="Times New Roman" w:cs="Times New Roman"/>
        </w:rPr>
      </w:pPr>
      <w:r/>
    </w:p>
    <w:p w:rsidR="004E0803" w:rsidRPr="00FA260A" w:rsidRDefault="00FA260A" w:rsidP="00C66A93">
      <w:pPr>
        <w:shd w:val="clear" w:color="auto" w:fill="FFFFFF"/>
        <w:jc w:val="center"/>
        <w:rPr>
          <w:rFonts w:ascii="Times New Roman" w:hAnsi="Times New Roman" w:cs="Times New Roman"/>
          <w:b/>
          <w:bCs/>
        </w:rPr>
      </w:pPr>
      <w:r>
        <w:t>[Insert Figure]</w:t>
      </w:r>
    </w:p>
    <w:p w:rsidR="004436D6" w:rsidRPr="006558AD" w:rsidRDefault="00BD5F05" w:rsidP="00FA260A">
      <w:pPr>
        <w:shd w:val="clear" w:color="auto" w:fill="FFFFFF"/>
        <w:jc w:val="center"/>
        <w:rPr>
          <w:rFonts w:ascii="Times New Roman" w:hAnsi="Times New Roman" w:cs="Times New Roman"/>
        </w:rPr>
      </w:pPr>
      <w:r>
        <w:t>Figure 2.4: Constituent Parsing for the Sentence, ‘The mouse ate the cheese that was kept in the drawer’.</w:t>
      </w:r>
    </w:p>
    <w:p w:rsidR="00FA260A" w:rsidRDefault="00FA260A" w:rsidP="006558AD">
      <w:pPr>
        <w:shd w:val="clear" w:color="auto" w:fill="FFFFFF"/>
        <w:jc w:val="both"/>
        <w:rPr>
          <w:rFonts w:ascii="Times New Roman" w:hAnsi="Times New Roman" w:cs="Times New Roman"/>
          <w:b/>
          <w:bCs/>
        </w:rPr>
      </w:pPr>
      <w:r/>
    </w:p>
    <w:p w:rsidR="004436D6" w:rsidRDefault="004436D6" w:rsidP="001F6123">
      <w:pPr>
        <w:shd w:val="clear" w:color="auto" w:fill="FFFFFF"/>
        <w:jc w:val="both"/>
        <w:rPr>
          <w:rFonts w:ascii="Times New Roman" w:hAnsi="Times New Roman" w:cs="Times New Roman"/>
        </w:rPr>
      </w:pPr>
      <w:r>
        <w:t>Dependency Parsing. While performingPOStagging and constituency parsing, we implicitly looked at the relation among the words to assign adequate tags, and phrases. Still, the information was insufficient to answer questions such asWhat did the mouse eat? orWhere was the cheese kept? In such cases, we need to mark the relation betweenmouseate–cheese-drawerexplicitly. Being able to state the subjects, and objects in a sentence, along with the relationship among them, is known as dependency parsing. The dependency grammar describes the structure of a sentence in terms of thewords, and the grammaticalrelationship that holds between words. The dependency relations thus act as a proxy to the semantic relations in text. These binary relations consist of aheadand adependent. The head is the central word in a constituent (e.g.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flexible with word order and is helpful in parsing morphologically rich languages as well. Figure 2.5 shows the parse tree for an example sentence ‘The mouse ate the cheese that was kept in the drawer’. The actual parsing is realised throughtransition-based state spacesthat use stacks to create dependency structures, and graph-based methods that use maximum spanning trees.</w:t>
      </w:r>
    </w:p>
    <w:p w:rsidR="00562081" w:rsidRDefault="00562081" w:rsidP="006558AD">
      <w:pPr>
        <w:shd w:val="clear" w:color="auto" w:fill="FFFFFF"/>
        <w:jc w:val="both"/>
        <w:rPr>
          <w:rFonts w:ascii="Times New Roman" w:hAnsi="Times New Roman" w:cs="Times New Roman"/>
        </w:rPr>
      </w:pPr>
      <w:r/>
    </w:p>
    <w:p w:rsidR="001F6123" w:rsidRDefault="001F6123" w:rsidP="001F6123">
      <w:pPr>
        <w:shd w:val="clear" w:color="auto" w:fill="FFFFFF"/>
        <w:jc w:val="center"/>
        <w:rPr>
          <w:rFonts w:ascii="Times New Roman" w:hAnsi="Times New Roman" w:cs="Times New Roman"/>
          <w:b/>
          <w:bCs/>
        </w:rPr>
      </w:pPr>
      <w:r>
        <w:t>[Insert Figure]</w:t>
      </w:r>
    </w:p>
    <w:p w:rsidR="001F6123" w:rsidRPr="001F6123" w:rsidRDefault="00BD5F05" w:rsidP="001F6123">
      <w:pPr>
        <w:shd w:val="clear" w:color="auto" w:fill="FFFFFF"/>
        <w:jc w:val="center"/>
        <w:rPr>
          <w:rFonts w:ascii="Times New Roman" w:hAnsi="Times New Roman" w:cs="Times New Roman"/>
        </w:rPr>
      </w:pPr>
      <w:r>
        <w:t>Figure 2.5:The dependency parse tree for the sentence, ‘The mouse ate the cheese that was kept in the drawer. ‘The labels on the arcs are according to Universal Dependency nomenclature for grammatical relations.</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2.6 Semantics</w:t>
      </w:r>
    </w:p>
    <w:p w:rsidR="004436D6" w:rsidRPr="006558AD" w:rsidRDefault="004436D6" w:rsidP="006558AD">
      <w:pPr>
        <w:shd w:val="clear" w:color="auto" w:fill="FFFFFF"/>
        <w:jc w:val="both"/>
        <w:rPr>
          <w:rFonts w:ascii="Times New Roman" w:hAnsi="Times New Roman" w:cs="Times New Roman"/>
        </w:rPr>
      </w:pPr>
      <w:r>
        <w:t>In the last section, we saw how grammatical abstractions can help answer simple questions within a sentence. Instead of the questionWhat did the mouse eat? if we were to askWhich furniture is being referred to? then the notion of ‘furniture’, and ‘drawer’ being concepts that are close to each other needs to be established. This idea of establishing closeness of concepts that may linguistically, or grammatically not appear close to each other is known as semantic similarity. Semantics, in turn, can be defined as the underlying meaning associated with the entity under consideration. Semantics help access what is the relation that different words have with each other when present together in a sentence. For example, when presented with astimulus word, ‘bank’,we think of otherresponse wordslike ‘money’,’river’,and ‘blood’ depending on the context in which thestimulus wordis used. The way a language evolves plays a central role in explaining these relations. Here, word association can be defined as a relationship between words in a language based on their meaning. Semantics is not justconcerned with the meaning of words but also how to combine words into meaningful phrases, and sentences. For example, the phrase’snot honest’and the word’dishonest’carry the same connotation/semantics even though the terms are lexically different.</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Semantic parsing involves mapping the natural language input to a logical form that connects the language to real-world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first-order logic, where the predicates are the words in the sentence. In order to represent the words as predicates, we need to be sure of thesensein which the word has been used in the sentence. Even if we can represent words, and relationships as predicates, these do not make sense on their own. An external knowledge source is required to help us define rules that use these predicates and learn the semantic logic. In this section, we briefly describe three techniques for semantic parsing—decomposition, ontology, and distributional statistics.</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Decompositional Semantics. We can derive the meaning of a word by dividing it into various semantic components or qualities. For instance, in the sentence’Themouse ate the cheese that was kept in the drawer’,the word ‘mouse’implies that thesubjectof the sentence is amammaland aterrestrialbut not ahuman. However, if the word ‘mouse’was replaced with the word’boy’,it would imply that the subject has all of the three qualities—being amammal,aterrestrialand ahuman. These decomposed semantics can also be mapped to first-order logic,such as mousemammalterrestrialhuman and boymammalterrestrialhuman.</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Ontological Semantics. Another way of decomposing the meaning of a word is by studying its relationship to other words. Take the classic example of the word’bank’.’Bank’ itself means a collection or storage. However, what that collection is about–’water’,’blood’,or ‘money’—dictates the exact definition that word will semantically adopt. This process of defining the existence/usage of a term with respect to a sentence is calledontology. WordNet(Miller 1995)is a famous lexical and ontological resource in English. It contains various kinds of relations that exist between English words. For example, the word’small’might be synonymouswith’little’,while it conveystheopposite meaning to’large’. The notion of a’mouse’implies that it is a type ofanimal. Capturing these relations in the text is crucial to understanding world knowledge.</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Distributional Semantics. So far, in our discussion of semantics, we have assumed the computational methods to carry the same level of contextualisation as humans. While machines lack subconscious contextualisation, they can approximate the same by analysing large corpora of text, and deriving a sense of words based on their distributional properties (e.g. co-occurrence, frequency). This maps to the law of association thatwords with similar distributions might have similar meanings. For instance, the meaning of the word’mouse’may be complex for the machine to grasp, yet it canbeinferred from the contexts it appears in,i.e. sentences where it co-occurs with words like ‘rodent’,’animal’,’food’,etc. Distributional Semantics forms the core of the modern-day NLP.</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2.7 Introduction to Language Modelling</w:t>
      </w:r>
    </w:p>
    <w:p w:rsidR="004436D6" w:rsidRPr="006558AD" w:rsidRDefault="004436D6" w:rsidP="006558AD">
      <w:pPr>
        <w:shd w:val="clear" w:color="auto" w:fill="FFFFFF"/>
        <w:jc w:val="both"/>
        <w:rPr>
          <w:rFonts w:ascii="Times New Roman" w:hAnsi="Times New Roman" w:cs="Times New Roman"/>
        </w:rPr>
      </w:pPr>
      <w:r>
        <w:t>According to Herbert Clark, whenever two words occur together, or in close proximity, anassociative linkis formed between them in our mind over time, and the more frequently they appear together, the stronger the association (Clark 1970).</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Building up word association and logic of distributional semantics, we can describe aLanguage Model(LM)as a model that learns the probability distribution over the words in the corpus. This probability is learned based on the frequency co-occurrence of words in a large training corpus. Once trained/learned, theLMattempts to predict the next token in a sequence of tokens. For a sequence ofmtokens,x1, x2,. . ,xm, theLMpredicts the (m+ 1)thtoken,xm+1 based on the language learned from its training corpus of words and phrases. The output space, i.e. the set of all possible words that can be the (m+ 1)thtoken in a sequence, is the whole vocabulary/lexicon learned over the language. If theLMis learned overNunique tokens, then in the worst case, each ofNtokens has an equal, and independent probability of 1/Nfor being the (m+ 1)thtoken.</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However, from our semantic, and syntactic parsing, we know that for a given sentence, not all words have an equal probability of occurrence. Instead, the words that can appear next areconditionedon the words that are present so far in the sentence. It forms the basis of language modelling in NLP. In layman’s terms, a language model predicts the probability of the (m+ 1)thtoken given a sequence ofmtokens seen before. Going back to our example sentence, if you are asked to predict the next word in the sequence of ‘Hello Sam. How are’,of all the words we know in English (i.e. our vocabulary), the most likely next word should be ‘you’. This likelihood is the probability spread over the whole vocabulary of which ‘you’ has the highest probability score. We will introduce the formal concepts of conditional probability, and language modelling in detail in Chapter 4.</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Bag-of-WordBased Representation. Forgoing the notion of conditional probability, one can still obtain a crude form of language modelling that depends solely on the constituted tokens present in the sentence. Let us consider the task of sentiment analysis. A simple method for determining whether a sentence expresses positive sentiment would be to count the favourable and negatively connotated lexical terms that occur in the sentence. The process is solely based on theoccurrenceof individual words and not where, and how they appear in the sentence, i.e. the notion of semantics, or syntax is overlooked. Such setups are called thebag-of-wordapproach, where we know the words in the bag but not the order in which they are placed in the bag.</w:t>
      </w:r>
    </w:p>
    <w:p w:rsidR="004E0803" w:rsidRDefault="004E0803" w:rsidP="006558AD">
      <w:pPr>
        <w:shd w:val="clear" w:color="auto" w:fill="FFFFFF"/>
        <w:jc w:val="both"/>
        <w:rPr>
          <w:rFonts w:ascii="Times New Roman" w:hAnsi="Times New Roman" w:cs="Times New Roman"/>
          <w:b/>
          <w:bCs/>
        </w:rPr>
      </w:pPr>
      <w:r/>
    </w:p>
    <w:p w:rsidR="00F849E4" w:rsidRDefault="00F849E4" w:rsidP="006558AD">
      <w:pPr>
        <w:shd w:val="clear" w:color="auto" w:fill="FFFFFF"/>
        <w:jc w:val="both"/>
        <w:rPr>
          <w:rFonts w:ascii="Times New Roman" w:hAnsi="Times New Roman" w:cs="Times New Roman"/>
          <w:b/>
          <w:bCs/>
        </w:rPr>
      </w:pPr>
      <w:r/>
    </w:p>
    <w:p w:rsidR="00F849E4" w:rsidRDefault="00F849E4" w:rsidP="006558AD">
      <w:pPr>
        <w:shd w:val="clear" w:color="auto" w:fill="FFFFFF"/>
        <w:jc w:val="both"/>
        <w:rPr>
          <w:rFonts w:ascii="Times New Roman" w:hAnsi="Times New Roman" w:cs="Times New Roman"/>
          <w:b/>
          <w:bCs/>
        </w:rPr>
      </w:pPr>
      <w:r/>
    </w:p>
    <w:p w:rsidR="00F849E4" w:rsidRDefault="00F849E4"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Example 2.2.Let us understand the bag-of-wordsmodellingvia a simple example of sentiment classification.</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Consider three sentences that represent three samples of sentiment analysis: S1:’The movie is bad.’, S2: ‘The movie is good.’, S3: ‘I liked the movie’.</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After preprocessing (lowercasing, punctuation removal), lemmatisation (liked→like), andtokenisation, we end up with aunigramvocabulary set [the,movie,is,bad,good,I,like].Based on the unique vocabulary, the sentences can then be represented as vectors of length 7, indicating whether theithindex vocabulary term is present in the sentence, or not.</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Thus, S1=[yes, yes, yes, yes, no, no, no], and mapped numerically as [1, 1, 1, 1, 0, 0, 0] where 1 means ‘ye’s—the token is present, and 0 means ‘no’—the token is not present in the given sentence. Inasimilar way, S2, and S3 become [1, 1, 1, 0, 1, 0, 0], and [1, 1, 0, 0, 0, 1, 1], respectively.</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Further, each sentence has a sentiment label associated with it where–1 means negative sentiment, 0 means neutral, and 1 means positive. Our example sentences have a sentiment score of S1:–1, S2:v1, and S3: 1, respectively. From the crude analysis of the sentence vectors, we see that tokens ‘the’ and ‘movie’ occur in all three sentences, and do not lead to any differentiation for the sentiment classification, i.e. we cannot tell by looking at only these two terms if the movie is good, or bad. Meanwhile, the presence of ‘bad’ in S1 and its subsequent absence in S2 and S3 is an indicator of associating the presence of ‘bad’ with the label–1. Language models build on bag-of-word representation and try to learn such heuristics between tokens, and labels based on the frequency of occurrence of the tokens in different class labels.</w:t>
      </w:r>
    </w:p>
    <w:p w:rsidR="004E0803" w:rsidRDefault="004E0803"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The notion of building representations from term frequency is detailed in Chapter 3.</w:t>
      </w:r>
    </w:p>
    <w:p w:rsidR="004E0803" w:rsidRDefault="004E0803" w:rsidP="006558AD">
      <w:pPr>
        <w:shd w:val="clear" w:color="auto" w:fill="FFFFFF"/>
        <w:jc w:val="both"/>
        <w:rPr>
          <w:rFonts w:ascii="Times New Roman" w:hAnsi="Times New Roman" w:cs="Times New Roman"/>
          <w:b/>
          <w:bCs/>
        </w:rPr>
      </w:pPr>
      <w:r/>
    </w:p>
    <w:p w:rsidR="00C8143E" w:rsidRDefault="004436D6">
      <w:pPr>
        <w:shd w:val="clear" w:color="auto" w:fill="FFFFFF"/>
        <w:jc w:val="center"/>
        <w:rPr>
          <w:rFonts w:ascii="Times New Roman" w:hAnsi="Times New Roman" w:cs="Times New Roman"/>
        </w:rPr>
      </w:pPr>
      <w:r>
        <w:t>PartII:Neural Networks</w:t>
      </w:r>
    </w:p>
    <w:p w:rsidR="004436D6" w:rsidRPr="006558AD" w:rsidRDefault="004436D6" w:rsidP="006558AD">
      <w:pPr>
        <w:shd w:val="clear" w:color="auto" w:fill="FFFFFF"/>
        <w:jc w:val="both"/>
        <w:rPr>
          <w:rFonts w:ascii="Times New Roman" w:hAnsi="Times New Roman" w:cs="Times New Roman"/>
        </w:rPr>
      </w:pPr>
      <w:r>
        <w:t>So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Bain in 1873 and William James in 1890. Bothhypothesisedthat human thoughts and decisions emerge from interactions among billions ofneuronsin the human brain. This biological network of nerve cells is responsible for all human reasoning and decision-making. Warren McCulloch, a neuroscientist, and Walter Pitts, a logician, laid out a theoretical model for a biological nerve cell in 1943. They called it aperceptron. In 1957, Frank Rosenblatt, a psychologist, provided an early hardware implementation of a perceptron. Rosenblatt took a linear combination of different input variables, and gave a response of 1, or 0, depending on whether the linear combination of input variables was positive or negative. The version of the perceptron we use today was introduced byMinskyandPapertin 1969. They introduced the concept of anactivation function, an essential component of all artificial neural networks used today.</w:t>
      </w:r>
    </w:p>
    <w:p w:rsidR="004E0803" w:rsidRDefault="004E0803"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2.8 The Perceptron</w:t>
      </w:r>
    </w:p>
    <w:p w:rsidR="004436D6" w:rsidRDefault="004436D6" w:rsidP="006558AD">
      <w:pPr>
        <w:shd w:val="clear" w:color="auto" w:fill="FFFFFF"/>
        <w:jc w:val="both"/>
        <w:rPr>
          <w:rFonts w:ascii="Times New Roman" w:hAnsi="Times New Roman" w:cs="Times New Roman"/>
        </w:rPr>
      </w:pPr>
      <w:r>
        <w:t>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neighbouring neurons, depending on the outcome of processing. We can replicate the same in software via theperceptron, which is the most straightforward software implementation of a biological neural cell.</w:t>
      </w:r>
    </w:p>
    <w:p w:rsidR="004E0803" w:rsidRDefault="004E0803"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2.8.1 Definition</w:t>
      </w:r>
    </w:p>
    <w:p w:rsidR="004436D6" w:rsidRPr="006558AD" w:rsidRDefault="004436D6" w:rsidP="006558AD">
      <w:pPr>
        <w:shd w:val="clear" w:color="auto" w:fill="FFFFFF"/>
        <w:jc w:val="both"/>
        <w:rPr>
          <w:rFonts w:ascii="Times New Roman" w:hAnsi="Times New Roman" w:cs="Times New Roman"/>
        </w:rPr>
      </w:pPr>
      <w:r>
        <w:t>Given aN-dimensional input vectorx=(x1,x2,…,xN),the perceptron computes a linear combinationw1 x1+w2 x2+…+wnxn,adds a termβand decides to output among the values {–1,0,1} depending on the computation. Formally, a perceptron can be represented byEquation(2.3), wherew=(w1,w2,…,wN)is called theweight vector,βis called thebias.</w:t>
      </w:r>
    </w:p>
    <w:p w:rsidR="004436D6" w:rsidRPr="006558AD" w:rsidRDefault="004436D6" w:rsidP="00992C7D">
      <w:pPr>
        <w:shd w:val="clear" w:color="auto" w:fill="FFFFFF"/>
        <w:tabs>
          <w:tab w:val="left" w:pos="5760"/>
          <w:tab w:val="left" w:pos="9091"/>
        </w:tabs>
        <w:jc w:val="right"/>
        <w:rPr>
          <w:rFonts w:ascii="Times New Roman" w:hAnsi="Times New Roman" w:cs="Times New Roman"/>
        </w:rPr>
      </w:pPr>
      <w:r>
        <w:t>y= sgn(wTx+)(2.3)</w:t>
      </w:r>
    </w:p>
    <w:p w:rsidR="004436D6" w:rsidRPr="006558AD" w:rsidRDefault="004436D6" w:rsidP="006558AD">
      <w:pPr>
        <w:shd w:val="clear" w:color="auto" w:fill="FFFFFF"/>
        <w:jc w:val="both"/>
        <w:rPr>
          <w:rFonts w:ascii="Times New Roman" w:hAnsi="Times New Roman" w:cs="Times New Roman"/>
        </w:rPr>
      </w:pPr>
      <w:r>
        <w:t>where sgn(·) is thesignumfunction defined as:</w:t>
      </w:r>
    </w:p>
    <w:p w:rsidR="004436D6" w:rsidRDefault="003241FB" w:rsidP="007F133B">
      <w:pPr>
        <w:shd w:val="clear" w:color="auto" w:fill="FFFFFF"/>
        <w:jc w:val="center"/>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Note that the sgn(·) is a step function. We will slightly modify this function in the next section to model someelementary boolean functions.</w:t>
      </w:r>
    </w:p>
    <w:p w:rsidR="009B52C4" w:rsidRDefault="009B52C4"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2.8.2 Implementing AND, OR,and XOR Logic</w:t>
      </w:r>
    </w:p>
    <w:p w:rsidR="004436D6" w:rsidRDefault="004436D6" w:rsidP="006558AD">
      <w:pPr>
        <w:shd w:val="clear" w:color="auto" w:fill="FFFFFF"/>
        <w:jc w:val="both"/>
        <w:rPr>
          <w:rFonts w:ascii="Times New Roman" w:hAnsi="Times New Roman" w:cs="Times New Roman"/>
        </w:rPr>
      </w:pPr>
      <w:r>
        <w:t>Given that any computational task can be decomposed into a combination of Boolean operations, exploring the scope of modelling such functions using the perceptron is highly motivated. We will attempttomodel some elementary boolean functions using the perceptron defined in the previous section (with a slightly modified definition of sgn(·) function). In particular, we will model AND, OR, and XOR Boolean functions;theirfunction definitions are shown in Tables 2.4, 2.5, and 2.6, respectively. These are binary functions as they take two input variables, denoted byx1 andx2,and the output, denoted byy,within one of the possible values {0, 1}.</w:t>
      </w:r>
    </w:p>
    <w:p w:rsidR="004436D6" w:rsidRDefault="004436D6" w:rsidP="006558AD">
      <w:pPr>
        <w:shd w:val="clear" w:color="auto" w:fill="FFFFFF"/>
        <w:jc w:val="both"/>
        <w:rPr>
          <w:rFonts w:ascii="Times New Roman" w:hAnsi="Times New Roman" w:cs="Times New Roman"/>
        </w:rPr>
      </w:pPr>
      <w:r/>
    </w:p>
    <w:tbl>
      <w:tblPr>
        <w:tblW w:w="0" w:type="auto"/>
        <w:tblInd w:w="40" w:type="dxa"/>
        <w:tblLayout w:type="fixed"/>
        <w:tblCellMar>
          <w:left w:w="40" w:type="dxa"/>
          <w:right w:w="40" w:type="dxa"/>
        </w:tblCellMar>
        <w:tblLook w:val="0000"/>
      </w:tblPr>
      <w:tblGrid>
        <w:gridCol w:w="490"/>
        <w:gridCol w:w="475"/>
        <w:gridCol w:w="1406"/>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6"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t>Table 2.4: The ANDFunction.</w:t>
      </w:r>
    </w:p>
    <w:p w:rsidR="004436D6" w:rsidRPr="006558AD" w:rsidRDefault="004436D6" w:rsidP="006558AD">
      <w:pPr>
        <w:jc w:val="both"/>
        <w:rPr>
          <w:rFonts w:ascii="Times New Roman" w:hAnsi="Times New Roman" w:cs="Times New Roman"/>
        </w:rPr>
      </w:pPr>
      <w:r/>
    </w:p>
    <w:tbl>
      <w:tblPr>
        <w:tblW w:w="0" w:type="auto"/>
        <w:tblInd w:w="40" w:type="dxa"/>
        <w:tblLayout w:type="fixed"/>
        <w:tblCellMar>
          <w:left w:w="40" w:type="dxa"/>
          <w:right w:w="40" w:type="dxa"/>
        </w:tblCellMar>
        <w:tblLook w:val="0000"/>
      </w:tblPr>
      <w:tblGrid>
        <w:gridCol w:w="490"/>
        <w:gridCol w:w="475"/>
        <w:gridCol w:w="1234"/>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234"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t>Table 2.5: The ORFunction.</w:t>
      </w:r>
    </w:p>
    <w:p w:rsidR="004436D6" w:rsidRPr="006558AD" w:rsidRDefault="004436D6" w:rsidP="006558AD">
      <w:pPr>
        <w:jc w:val="both"/>
        <w:rPr>
          <w:rFonts w:ascii="Times New Roman" w:hAnsi="Times New Roman" w:cs="Times New Roman"/>
        </w:rPr>
      </w:pPr>
      <w:r/>
    </w:p>
    <w:tbl>
      <w:tblPr>
        <w:tblW w:w="0" w:type="auto"/>
        <w:tblInd w:w="40" w:type="dxa"/>
        <w:tblLayout w:type="fixed"/>
        <w:tblCellMar>
          <w:left w:w="40" w:type="dxa"/>
          <w:right w:w="40" w:type="dxa"/>
        </w:tblCellMar>
        <w:tblLook w:val="0000"/>
      </w:tblPr>
      <w:tblGrid>
        <w:gridCol w:w="494"/>
        <w:gridCol w:w="470"/>
        <w:gridCol w:w="1402"/>
      </w:tblGrid>
      <w:tr w:rsidR="004436D6" w:rsidRPr="006558AD">
        <w:trPr>
          <w:trHeight w:hRule="exact" w:val="422"/>
        </w:trPr>
        <w:tc>
          <w:tcPr>
            <w:tcW w:w="494"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0"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2"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XOR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4"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4"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bl>
    <w:p w:rsidR="00772DA7" w:rsidRDefault="00BD5F05" w:rsidP="006558AD">
      <w:pPr>
        <w:shd w:val="clear" w:color="auto" w:fill="FFFFFF"/>
        <w:tabs>
          <w:tab w:val="left" w:pos="3514"/>
          <w:tab w:val="left" w:pos="6470"/>
        </w:tabs>
        <w:jc w:val="both"/>
        <w:rPr>
          <w:rFonts w:ascii="Times New Roman" w:hAnsi="Times New Roman" w:cs="Times New Roman"/>
        </w:rPr>
      </w:pPr>
      <w:r>
        <w:t>Table 2.6: The XOR Function.</w:t>
      </w:r>
    </w:p>
    <w:p w:rsidR="00772DA7" w:rsidRDefault="00772DA7" w:rsidP="006558AD">
      <w:pPr>
        <w:shd w:val="clear" w:color="auto" w:fill="FFFFFF"/>
        <w:tabs>
          <w:tab w:val="left" w:pos="3514"/>
          <w:tab w:val="left" w:pos="6470"/>
        </w:tabs>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i/>
          <w:iCs/>
        </w:rPr>
      </w:pPr>
      <w:r>
        <w:t>TheANDfunction (or gate) implements logical conjunction. It takes two Boolean inputs (either 1 or 0) and produces an output according to the Truth Table 2.4. We can model the AND function using a perceptron, where we have to assign such values tow1, w2 andβso that Equation(2.4)below satisfies Table 2.4 withy= x1 ANDx2.</w:t>
      </w:r>
    </w:p>
    <w:p w:rsidR="00376FB1" w:rsidRPr="006558AD" w:rsidRDefault="00376FB1" w:rsidP="006558AD">
      <w:pPr>
        <w:shd w:val="clear" w:color="auto" w:fill="FFFFFF"/>
        <w:jc w:val="both"/>
        <w:rPr>
          <w:rFonts w:ascii="Times New Roman" w:hAnsi="Times New Roman" w:cs="Times New Roman"/>
        </w:rPr>
      </w:pPr>
      <w:r/>
    </w:p>
    <w:p w:rsidR="004436D6" w:rsidRPr="006558AD" w:rsidRDefault="004436D6" w:rsidP="007F133B">
      <w:pPr>
        <w:shd w:val="clear" w:color="auto" w:fill="FFFFFF"/>
        <w:tabs>
          <w:tab w:val="left" w:pos="5760"/>
          <w:tab w:val="left" w:pos="9091"/>
        </w:tabs>
        <w:jc w:val="right"/>
        <w:rPr>
          <w:rFonts w:ascii="Times New Roman" w:hAnsi="Times New Roman" w:cs="Times New Roman"/>
        </w:rPr>
      </w:pPr>
      <w:r>
        <w:t>y= sgn(w1 x1+w2 x2+)(2.4)</w:t>
      </w:r>
    </w:p>
    <w:p w:rsidR="00376FB1" w:rsidRDefault="00376FB1"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wherex1,x2{0,1} and sgn’(·) is defined as:</w:t>
      </w:r>
    </w:p>
    <w:p w:rsidR="004436D6" w:rsidRDefault="003241FB" w:rsidP="00F669E9">
      <w:pPr>
        <w:shd w:val="clear" w:color="auto" w:fill="FFFFFF"/>
        <w:jc w:val="center"/>
        <w:rPr>
          <w:rFonts w:ascii="Times New Roman" w:hAnsi="Times New Roman" w:cs="Times New Roman"/>
          <w:lang w:val="fr-FR"/>
        </w:rPr>
      </w:pPr>
      <w:r/>
    </w:p>
    <w:p w:rsidR="00376FB1" w:rsidRDefault="007F11A8" w:rsidP="006558AD">
      <w:pPr>
        <w:shd w:val="clear" w:color="auto" w:fill="FFFFFF"/>
        <w:jc w:val="both"/>
        <w:rPr>
          <w:rFonts w:ascii="Times New Roman" w:hAnsi="Times New Roman" w:cs="Times New Roman"/>
          <w:lang w:val="fr-FR"/>
        </w:rPr>
      </w:pPr>
      <w:r/>
    </w:p>
    <w:p w:rsidR="00376FB1" w:rsidRPr="00376FB1" w:rsidRDefault="00376FB1" w:rsidP="00376FB1">
      <w:pPr>
        <w:shd w:val="clear" w:color="auto" w:fill="FFFFFF"/>
        <w:jc w:val="center"/>
        <w:rPr>
          <w:rFonts w:ascii="Times New Roman" w:hAnsi="Times New Roman" w:cs="Times New Roman"/>
          <w:b/>
          <w:bCs/>
          <w:lang w:val="fr-FR"/>
        </w:rPr>
      </w:pPr>
      <w:r>
        <w:t>[Insert Figure]</w:t>
      </w:r>
    </w:p>
    <w:p w:rsidR="004436D6" w:rsidRPr="006558AD" w:rsidRDefault="00BD5F05" w:rsidP="00376FB1">
      <w:pPr>
        <w:shd w:val="clear" w:color="auto" w:fill="FFFFFF"/>
        <w:jc w:val="center"/>
        <w:rPr>
          <w:rFonts w:ascii="Times New Roman" w:hAnsi="Times New Roman" w:cs="Times New Roman"/>
        </w:rPr>
      </w:pPr>
      <w:r>
        <w:t>Figure2.6: 2 Dplotsshowingdifferentboolean logic functions and the corresponding line (dotted) separating the input coordinates with different output values for AND (Left), OR (Centre), and XOR (Right). Note that no separating line exists for the XOR function.</w:t>
      </w:r>
    </w:p>
    <w:p w:rsidR="009B52C4" w:rsidRDefault="009B52C4"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The 2 D plot for the AND function in Figure 2.6 (Left) shows the linex2=x1+ 1.5 linearly separating the input coordinate points associated with 1 and 0 output values. If we letw1= 1,w2= 1, andβ=–1.5, then the perceptron modely=sgn’(x1+x2–1.5) emulates the AND gate asyattains 1 if, and only if both the inputsx1 andx2 assume value 1. We can verify this from Table 2.7.</w:t>
      </w:r>
    </w:p>
    <w:p w:rsidR="004436D6" w:rsidRPr="006558AD" w:rsidRDefault="004436D6" w:rsidP="006558AD">
      <w:pPr>
        <w:jc w:val="both"/>
        <w:rPr>
          <w:rFonts w:ascii="Times New Roman" w:hAnsi="Times New Roman" w:cs="Times New Roman"/>
        </w:rPr>
      </w:pPr>
      <w:r/>
    </w:p>
    <w:tbl>
      <w:tblPr>
        <w:tblW w:w="0" w:type="auto"/>
        <w:jc w:val="center"/>
        <w:tblLayout w:type="fixed"/>
        <w:tblCellMar>
          <w:left w:w="40" w:type="dxa"/>
          <w:right w:w="40" w:type="dxa"/>
        </w:tblCellMar>
        <w:tblLook w:val="0000"/>
      </w:tblPr>
      <w:tblGrid>
        <w:gridCol w:w="360"/>
        <w:gridCol w:w="360"/>
        <w:gridCol w:w="1151"/>
        <w:gridCol w:w="1906"/>
        <w:gridCol w:w="1021"/>
      </w:tblGrid>
      <w:tr w:rsidR="002B1A12" w:rsidRPr="006558AD" w:rsidTr="002B1A12">
        <w:trPr>
          <w:trHeight w:hRule="exact" w:val="331"/>
          <w:jc w:val="center"/>
        </w:trPr>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i/>
                <w:iCs/>
                <w:lang w:val="da-DK"/>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Pr>
                <w:rFonts w:ascii="Times New Roman" w:hAnsi="Times New Roman" w:cs="Times New Roman"/>
                <w:lang w:val="da-DK"/>
              </w:rPr>
              <w:t>–</w:t>
            </w:r>
            <w:r w:rsidRPr="006558AD">
              <w:rPr>
                <w:rFonts w:ascii="Times New Roman" w:hAnsi="Times New Roman" w:cs="Times New Roman"/>
                <w:lang w:val="da-DK"/>
              </w:rPr>
              <w:t xml:space="preserve"> 1</w:t>
            </w:r>
            <w:r w:rsidRPr="006558AD">
              <w:rPr>
                <w:rFonts w:ascii="Times New Roman" w:hAnsi="Times New Roman" w:cs="Times New Roman"/>
                <w:i/>
                <w:iCs/>
                <w:lang w:val="da-DK"/>
              </w:rPr>
              <w:t>.</w:t>
            </w:r>
            <w:r w:rsidRPr="006558AD">
              <w:rPr>
                <w:rFonts w:ascii="Times New Roman" w:hAnsi="Times New Roman" w:cs="Times New Roman"/>
                <w:lang w:val="da-DK"/>
              </w:rPr>
              <w:t>5</w:t>
            </w:r>
          </w:p>
        </w:tc>
        <w:tc>
          <w:tcPr>
            <w:tcW w:w="1906"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 xml:space="preserve">y </w:t>
            </w:r>
            <w:r w:rsidRPr="006558AD">
              <w:rPr>
                <w:rFonts w:ascii="Times New Roman" w:hAnsi="Times New Roman" w:cs="Times New Roman"/>
                <w:lang w:val="da-DK"/>
              </w:rPr>
              <w:t xml:space="preserve">= </w:t>
            </w:r>
            <w:r w:rsidRPr="006558AD">
              <w:rPr>
                <w:rFonts w:ascii="Times New Roman" w:hAnsi="Times New Roman" w:cs="Times New Roman"/>
                <w:i/>
                <w:iCs/>
                <w:lang w:val="da-DK"/>
              </w:rPr>
              <w:t>sgn</w:t>
            </w:r>
            <w:r w:rsidRPr="006558AD">
              <w:rPr>
                <w:rFonts w:ascii="Times New Roman" w:hAnsi="Times New Roman" w:cs="Times New Roman"/>
                <w:i/>
                <w:iCs/>
                <w:lang w:val="el-GR"/>
              </w:rPr>
              <w:t>'</w:t>
            </w:r>
            <w:r w:rsidRPr="00376FB1">
              <w:rPr>
                <w:rFonts w:ascii="Times New Roman" w:hAnsi="Times New Roman" w:cs="Times New Roman"/>
                <w:lang w:val="el-GR"/>
              </w:rPr>
              <w:t>(</w:t>
            </w:r>
            <w:r w:rsidRPr="006558AD">
              <w:rPr>
                <w:rFonts w:ascii="Times New Roman" w:hAnsi="Times New Roman" w:cs="Times New Roman"/>
                <w:i/>
                <w:iCs/>
                <w:lang w:val="el-GR"/>
              </w:rPr>
              <w:t>x</w:t>
            </w:r>
            <w:r w:rsidRPr="002B1A12">
              <w:rPr>
                <w:rFonts w:ascii="Times New Roman" w:hAnsi="Times New Roman" w:cs="Times New Roman"/>
                <w:iCs/>
                <w:vertAlign w:val="subscript"/>
                <w:lang w:val="el-GR"/>
              </w:rPr>
              <w:t>1</w:t>
            </w:r>
            <w:r w:rsidRPr="006558AD">
              <w:rPr>
                <w:rFonts w:ascii="Times New Roman" w:hAnsi="Times New Roman" w:cs="Times New Roman"/>
                <w:i/>
                <w:iCs/>
                <w:lang w:val="el-GR"/>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B1A12">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5)</w:t>
            </w:r>
          </w:p>
        </w:tc>
        <w:tc>
          <w:tcPr>
            <w:tcW w:w="1021" w:type="dxa"/>
            <w:tcBorders>
              <w:top w:val="single" w:sz="6" w:space="0" w:color="auto"/>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2B1A12" w:rsidRPr="006558AD" w:rsidTr="002B1A12">
        <w:trPr>
          <w:trHeight w:hRule="exact" w:val="341"/>
          <w:jc w:val="center"/>
        </w:trPr>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single" w:sz="6" w:space="0" w:color="auto"/>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1.5</w:t>
            </w:r>
          </w:p>
        </w:tc>
        <w:tc>
          <w:tcPr>
            <w:tcW w:w="1906" w:type="dxa"/>
            <w:tcBorders>
              <w:top w:val="single" w:sz="6" w:space="0" w:color="auto"/>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single" w:sz="6" w:space="0" w:color="auto"/>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93"/>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88"/>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376FB1">
        <w:trPr>
          <w:trHeight w:hRule="exact" w:val="241"/>
          <w:jc w:val="center"/>
        </w:trPr>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0.5</w:t>
            </w:r>
          </w:p>
        </w:tc>
        <w:tc>
          <w:tcPr>
            <w:tcW w:w="1906"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c>
          <w:tcPr>
            <w:tcW w:w="1021" w:type="dxa"/>
            <w:tcBorders>
              <w:top w:val="nil"/>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r>
    </w:tbl>
    <w:p w:rsidR="00772DA7" w:rsidRDefault="00772DA7" w:rsidP="006558AD">
      <w:pPr>
        <w:shd w:val="clear" w:color="auto" w:fill="FFFFFF"/>
        <w:jc w:val="both"/>
        <w:rPr>
          <w:rFonts w:ascii="Times New Roman" w:hAnsi="Times New Roman" w:cs="Times New Roman"/>
        </w:rPr>
      </w:pPr>
      <w:r/>
    </w:p>
    <w:p w:rsidR="004436D6" w:rsidRPr="006558AD" w:rsidRDefault="00BD5F05" w:rsidP="00376FB1">
      <w:pPr>
        <w:shd w:val="clear" w:color="auto" w:fill="FFFFFF"/>
        <w:spacing w:before="240"/>
        <w:jc w:val="center"/>
        <w:rPr>
          <w:rFonts w:ascii="Times New Roman" w:hAnsi="Times New Roman" w:cs="Times New Roman"/>
        </w:rPr>
      </w:pPr>
      <w:r>
        <w:t>Table 2.7: The perceptron modely=sgn’(w1 x1+w2 x2+β)withw1= 1,w2= 1 andβ= –1.5 correctly models the Boolean AND function.</w:t>
      </w:r>
    </w:p>
    <w:p w:rsidR="009B52C4" w:rsidRDefault="009B52C4"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TheORgate (or function) implements logical disjunction. It receives two Boolean inputs (either 1 or 0) and produces an output according to the Truth Table 2.5. Following the same perceptron model defined in Equation(2.4), what values should the weight, and bias be assigned? The 2 D plot for the OR function in Figure 2.6 (Centre) shows the linex2=-x1+ 0.5 linearly separating the input coordinate points. Letw1= 1,w2= 1, andβ=–0.5. Then, the perceptron modely=sgn′(x1+x2–0.5) emulates the OR gate asyattains 0 if only if both the inputsx1 andx2 assume value 0.</w:t>
      </w:r>
    </w:p>
    <w:p w:rsidR="009B52C4" w:rsidRDefault="009B52C4" w:rsidP="006558AD">
      <w:pPr>
        <w:shd w:val="clear" w:color="auto" w:fill="FFFFFF"/>
        <w:jc w:val="both"/>
        <w:rPr>
          <w:rFonts w:ascii="Times New Roman" w:hAnsi="Times New Roman" w:cs="Times New Roman"/>
          <w:b/>
          <w:bCs/>
        </w:rPr>
      </w:pPr>
      <w:r/>
    </w:p>
    <w:p w:rsidR="004436D6" w:rsidRDefault="004436D6" w:rsidP="006558AD">
      <w:pPr>
        <w:shd w:val="clear" w:color="auto" w:fill="FFFFFF"/>
        <w:jc w:val="both"/>
        <w:rPr>
          <w:rFonts w:ascii="Times New Roman" w:hAnsi="Times New Roman" w:cs="Times New Roman"/>
        </w:rPr>
      </w:pPr>
      <w:r>
        <w:t>What is happening with XOR?If we observe Figure 2.6, we see that the AND, and OR functions possess a linear boundary separating the points labelled with output values. For XOR,no such boundary exists. If we try to model the XOR function using the perceptron definition in Equation(2.4), we will fail to model it.</w:t>
      </w:r>
    </w:p>
    <w:p w:rsidR="009B52C4" w:rsidRDefault="009B52C4"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2.9 Multilayer Perceptron</w:t>
      </w:r>
    </w:p>
    <w:p w:rsidR="004436D6" w:rsidRDefault="004436D6" w:rsidP="006558AD">
      <w:pPr>
        <w:shd w:val="clear" w:color="auto" w:fill="FFFFFF"/>
        <w:jc w:val="both"/>
        <w:rPr>
          <w:rFonts w:ascii="Times New Roman" w:hAnsi="Times New Roman" w:cs="Times New Roman"/>
        </w:rPr>
      </w:pPr>
      <w:r>
        <w:t>To be able to model more complex functions, we need togeneralisethe perceptron architecture. Let us define a more general neuron-like processing unit where we replacesign(·)with a generic functionϕ(·)termed as theactivation function(ortransfer function).Aneural networkisrealisedas a combination of such neuron-like processing units as formulated in Equation(2.5).</w:t>
      </w:r>
    </w:p>
    <w:p w:rsidR="004436D6" w:rsidRPr="004350CA" w:rsidRDefault="003241FB" w:rsidP="002B1A12">
      <w:pPr>
        <w:shd w:val="clear" w:color="auto" w:fill="FFFFFF"/>
        <w:tabs>
          <w:tab w:val="left" w:pos="5760"/>
        </w:tabs>
        <w:jc w:val="right"/>
        <w:rPr>
          <w:rFonts w:ascii="Times New Roman" w:hAnsi="Times New Roman" w:cs="Times New Roman"/>
        </w:rPr>
      </w:pPr>
      <w:r>
        <w:t>(2.5)</w:t>
      </w:r>
    </w:p>
    <w:p w:rsidR="004436D6" w:rsidRPr="006558AD" w:rsidRDefault="004436D6" w:rsidP="006558AD">
      <w:pPr>
        <w:shd w:val="clear" w:color="auto" w:fill="FFFFFF"/>
        <w:jc w:val="both"/>
        <w:rPr>
          <w:rFonts w:ascii="Times New Roman" w:hAnsi="Times New Roman" w:cs="Times New Roman"/>
        </w:rPr>
      </w:pPr>
      <w:r>
        <w:t>wherewiis theithcomponent of the weight vector,xiis theithcomponent of the input vector, andβis the bias term. Notethatthe outputzis also termed as thehidden unit. More specifically, in this chapter, we will learn aboutfeed-forward neural networks,where these units are combined in a tree-like fashion without any cycles.</w:t>
      </w:r>
    </w:p>
    <w:p w:rsidR="009B52C4" w:rsidRDefault="009B52C4"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The most straightforward feed-forward neural network is theMultilayer Perceptron(MLP),as shown in Figure 2.7. Here, the neuron-like units are arranged in a set of layers, with each layer having some number of these identical units. The first layer is called the input layer, and the units in this layer receive the input features. The last layer is called the output layer, and the number of units in this layer can vary depending on the output required from the feed-forward model. All the layers in between are called thehidden layers. The number of layers is known as thedepth,and the number of units in a layer is known as thewidthof that layer. As you might have guessed,deep learningrefers to training neural networks with many hidden layers.</w:t>
      </w:r>
    </w:p>
    <w:p w:rsidR="006C6D9A" w:rsidRDefault="006C6D9A" w:rsidP="006558AD">
      <w:pPr>
        <w:shd w:val="clear" w:color="auto" w:fill="FFFFFF"/>
        <w:jc w:val="both"/>
        <w:rPr>
          <w:rFonts w:ascii="Times New Roman" w:hAnsi="Times New Roman" w:cs="Times New Roman"/>
        </w:rPr>
      </w:pPr>
      <w:r/>
    </w:p>
    <w:p w:rsidR="006C6D9A" w:rsidRPr="006C6D9A" w:rsidRDefault="006C6D9A" w:rsidP="006C6D9A">
      <w:pPr>
        <w:shd w:val="clear" w:color="auto" w:fill="FFFFFF"/>
        <w:jc w:val="center"/>
        <w:rPr>
          <w:rFonts w:ascii="Times New Roman" w:hAnsi="Times New Roman" w:cs="Times New Roman"/>
          <w:b/>
          <w:bCs/>
        </w:rPr>
      </w:pPr>
      <w:r>
        <w:t>[Insert Figure]</w:t>
      </w:r>
    </w:p>
    <w:p w:rsidR="006C6D9A" w:rsidRPr="006C6D9A" w:rsidRDefault="00BD5F05" w:rsidP="006C6D9A">
      <w:pPr>
        <w:shd w:val="clear" w:color="auto" w:fill="FFFFFF"/>
        <w:jc w:val="center"/>
        <w:rPr>
          <w:rFonts w:ascii="Times New Roman" w:hAnsi="Times New Roman" w:cs="Times New Roman"/>
        </w:rPr>
      </w:pPr>
      <w:r>
        <w:t>Figure 2.7: Architecture of a Multilayer Perceptron.</w:t>
      </w:r>
    </w:p>
    <w:p w:rsidR="006C6D9A" w:rsidRPr="006C6D9A" w:rsidRDefault="006C6D9A" w:rsidP="006C6D9A">
      <w:pPr>
        <w:shd w:val="clear" w:color="auto" w:fill="FFFFFF"/>
        <w:jc w:val="center"/>
        <w:rPr>
          <w:rFonts w:ascii="Times New Roman" w:hAnsi="Times New Roman" w:cs="Times New Roman"/>
        </w:rPr>
      </w:pPr>
      <w:r/>
    </w:p>
    <w:p w:rsidR="006C6D9A" w:rsidRPr="006C6D9A" w:rsidRDefault="006C6D9A" w:rsidP="006C6D9A">
      <w:pPr>
        <w:shd w:val="clear" w:color="auto" w:fill="FFFFFF"/>
        <w:jc w:val="center"/>
        <w:rPr>
          <w:rFonts w:ascii="Times New Roman" w:hAnsi="Times New Roman" w:cs="Times New Roman"/>
          <w:b/>
          <w:bCs/>
        </w:rPr>
      </w:pPr>
      <w:r>
        <w:t>[Insert Figure]</w:t>
      </w:r>
    </w:p>
    <w:p w:rsidR="006C6D9A" w:rsidRPr="006C6D9A" w:rsidRDefault="00BD5F05" w:rsidP="006C6D9A">
      <w:pPr>
        <w:shd w:val="clear" w:color="auto" w:fill="FFFFFF"/>
        <w:jc w:val="center"/>
        <w:rPr>
          <w:rFonts w:ascii="Times New Roman" w:hAnsi="Times New Roman" w:cs="Times New Roman"/>
        </w:rPr>
      </w:pPr>
      <w:r>
        <w:t>Figure 2.8: Implementing XOR Boolean function using anMLPwith a single hidden layer and sgn’(·) as the activation function as defined in Section 2.8.2.</w:t>
      </w:r>
    </w:p>
    <w:p w:rsidR="006C6D9A" w:rsidRDefault="006C6D9A" w:rsidP="006558AD">
      <w:pPr>
        <w:shd w:val="clear" w:color="auto" w:fill="FFFFFF"/>
        <w:jc w:val="both"/>
        <w:rPr>
          <w:rFonts w:ascii="Times New Roman" w:hAnsi="Times New Roman" w:cs="Times New Roman"/>
        </w:rPr>
      </w:pPr>
      <w:r/>
    </w:p>
    <w:p w:rsidR="00222E5D" w:rsidRPr="006558AD" w:rsidRDefault="00222E5D" w:rsidP="006558AD">
      <w:pPr>
        <w:shd w:val="clear" w:color="auto" w:fill="FFFFFF"/>
        <w:jc w:val="both"/>
        <w:rPr>
          <w:rFonts w:ascii="Times New Roman" w:hAnsi="Times New Roman" w:cs="Times New Roman"/>
        </w:rPr>
      </w:pPr>
      <w:r/>
    </w:p>
    <w:p w:rsidR="00E93669" w:rsidRPr="006558AD" w:rsidRDefault="004436D6" w:rsidP="00E93669">
      <w:pPr>
        <w:shd w:val="clear" w:color="auto" w:fill="FFFFFF"/>
        <w:jc w:val="both"/>
        <w:rPr>
          <w:rFonts w:ascii="Times New Roman" w:hAnsi="Times New Roman" w:cs="Times New Roman"/>
        </w:rPr>
      </w:pPr>
      <w:r>
        <w:t>Can anMLPmodel XOR function?Can combining multipleperceptronshelp in modelling the XOR function? Figure 2.8 shows the requiredMLParchitecture. The XOR function returns 1 when exactly one of the inputs is 1. We can use hidden units to capture this information. Leth1(=sgn’(x1+x2–0.5)) detect if at least one of the input features is1 andleth2(=sgn’(x1+x2–1.5)) detect if both the input features are 1. The outputywillthen be one if and only ifh1= 1 ANDh2= 0.From Table 2.8, we can see the values the hidden, and output units attain at various values of input features.</w:t>
      </w:r>
    </w:p>
    <w:p w:rsidR="004436D6" w:rsidRDefault="004436D6" w:rsidP="006558AD">
      <w:pPr>
        <w:shd w:val="clear" w:color="auto" w:fill="FFFFFF"/>
        <w:jc w:val="both"/>
        <w:rPr>
          <w:rFonts w:ascii="Times New Roman" w:hAnsi="Times New Roman" w:cs="Times New Roman"/>
        </w:rPr>
      </w:pPr>
      <w:r/>
    </w:p>
    <w:tbl>
      <w:tblPr>
        <w:tblW w:w="9598" w:type="dxa"/>
        <w:tblInd w:w="40" w:type="dxa"/>
        <w:tblLayout w:type="fixed"/>
        <w:tblCellMar>
          <w:left w:w="40" w:type="dxa"/>
          <w:right w:w="40" w:type="dxa"/>
        </w:tblCellMar>
        <w:tblLook w:val="0000"/>
      </w:tblPr>
      <w:tblGrid>
        <w:gridCol w:w="603"/>
        <w:gridCol w:w="614"/>
        <w:gridCol w:w="2336"/>
        <w:gridCol w:w="2377"/>
        <w:gridCol w:w="2658"/>
        <w:gridCol w:w="1010"/>
      </w:tblGrid>
      <w:tr w:rsidR="00F07F50" w:rsidRPr="006558AD" w:rsidTr="008C3BE1">
        <w:trPr>
          <w:trHeight w:val="20"/>
        </w:trPr>
        <w:tc>
          <w:tcPr>
            <w:tcW w:w="603"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bookmarkStart w:id="23" w:name="bookmark38"/>
            <w:r w:rsidRPr="006C6D9A">
              <w:rPr>
                <w:rFonts w:ascii="Times New Roman" w:hAnsi="Times New Roman" w:cs="Times New Roman"/>
                <w:b/>
                <w:bCs/>
              </w:rPr>
              <w:t>I</w:t>
            </w:r>
            <w:bookmarkEnd w:id="23"/>
            <w:r w:rsidRPr="006C6D9A">
              <w:rPr>
                <w:rFonts w:ascii="Times New Roman" w:hAnsi="Times New Roman" w:cs="Times New Roman"/>
                <w:b/>
                <w:bCs/>
              </w:rPr>
              <w:t>nput</w:t>
            </w:r>
          </w:p>
        </w:tc>
        <w:tc>
          <w:tcPr>
            <w:tcW w:w="614"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rPr>
              <w:t>Units</w:t>
            </w:r>
          </w:p>
        </w:tc>
        <w:tc>
          <w:tcPr>
            <w:tcW w:w="4713" w:type="dxa"/>
            <w:gridSpan w:val="2"/>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rPr>
              <w:t>Hidden Units</w:t>
            </w:r>
          </w:p>
        </w:tc>
        <w:tc>
          <w:tcPr>
            <w:tcW w:w="2658"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lang w:val="fi-FI"/>
              </w:rPr>
              <w:t>Output</w:t>
            </w:r>
          </w:p>
        </w:tc>
        <w:tc>
          <w:tcPr>
            <w:tcW w:w="1010" w:type="dxa"/>
            <w:vMerge w:val="restart"/>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r w:rsidRPr="006C6D9A">
              <w:rPr>
                <w:rFonts w:ascii="Times New Roman" w:hAnsi="Times New Roman" w:cs="Times New Roman"/>
                <w:b/>
                <w:bCs/>
                <w:lang w:val="da-DK"/>
              </w:rPr>
              <w:t xml:space="preserve"> </w:t>
            </w:r>
            <w:r w:rsidRPr="006C6D9A">
              <w:rPr>
                <w:rFonts w:ascii="Times New Roman" w:hAnsi="Times New Roman" w:cs="Times New Roman"/>
                <w:b/>
                <w:bCs/>
              </w:rPr>
              <w:t xml:space="preserve">XOR </w:t>
            </w: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r>
      <w:tr w:rsidR="00F07F50" w:rsidRPr="006558AD" w:rsidTr="008C3BE1">
        <w:trPr>
          <w:trHeight w:val="20"/>
        </w:trPr>
        <w:tc>
          <w:tcPr>
            <w:tcW w:w="603"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lastRenderedPageBreak/>
              <w:t>x</w:t>
            </w:r>
            <w:r w:rsidRPr="006C6D9A">
              <w:rPr>
                <w:rFonts w:ascii="Times New Roman" w:hAnsi="Times New Roman" w:cs="Times New Roman"/>
                <w:b/>
                <w:bCs/>
                <w:vertAlign w:val="subscript"/>
                <w:lang w:val="da-DK"/>
              </w:rPr>
              <w:t>1</w:t>
            </w:r>
          </w:p>
        </w:tc>
        <w:tc>
          <w:tcPr>
            <w:tcW w:w="614"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rPr>
              <w:t xml:space="preserve"> =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Cs/>
              </w:rPr>
              <w:t>.</w:t>
            </w:r>
            <w:r w:rsidRPr="006C6D9A">
              <w:rPr>
                <w:rFonts w:ascii="Times New Roman" w:hAnsi="Times New Roman" w:cs="Times New Roman"/>
                <w:b/>
                <w:bCs/>
              </w:rPr>
              <w:t>5)</w:t>
            </w:r>
          </w:p>
        </w:tc>
        <w:tc>
          <w:tcPr>
            <w:tcW w:w="2377"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i/>
                <w:iCs/>
                <w:lang w:val="fi-FI"/>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1</w:t>
            </w:r>
            <w:r w:rsidRPr="006C6D9A">
              <w:rPr>
                <w:rFonts w:ascii="Times New Roman" w:hAnsi="Times New Roman" w:cs="Times New Roman"/>
                <w:b/>
                <w:bCs/>
                <w:i/>
                <w:iCs/>
              </w:rPr>
              <w:t>.</w:t>
            </w:r>
            <w:r w:rsidRPr="006C6D9A">
              <w:rPr>
                <w:rFonts w:ascii="Times New Roman" w:hAnsi="Times New Roman" w:cs="Times New Roman"/>
                <w:b/>
                <w:bCs/>
              </w:rPr>
              <w:t>5)</w:t>
            </w:r>
          </w:p>
        </w:tc>
        <w:tc>
          <w:tcPr>
            <w:tcW w:w="2658" w:type="dxa"/>
            <w:tcBorders>
              <w:left w:val="single" w:sz="6" w:space="0" w:color="auto"/>
              <w:bottom w:val="single" w:sz="6" w:space="0" w:color="auto"/>
              <w:right w:val="single" w:sz="6" w:space="0" w:color="auto"/>
            </w:tcBorders>
            <w:shd w:val="clear" w:color="auto" w:fill="FFFFFF"/>
          </w:tcPr>
          <w:p w:rsidR="00F07F50" w:rsidRPr="006C6D9A" w:rsidRDefault="008C3BE1"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i/>
                <w:iCs/>
                <w:lang w:val="fr-FR"/>
              </w:rPr>
              <w:t xml:space="preserve">y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
                <w:iCs/>
              </w:rPr>
              <w:t>.</w:t>
            </w:r>
            <w:r w:rsidRPr="006C6D9A">
              <w:rPr>
                <w:rFonts w:ascii="Times New Roman" w:hAnsi="Times New Roman" w:cs="Times New Roman"/>
                <w:b/>
                <w:bCs/>
              </w:rPr>
              <w:t>5)</w:t>
            </w:r>
          </w:p>
        </w:tc>
        <w:tc>
          <w:tcPr>
            <w:tcW w:w="1010" w:type="dxa"/>
            <w:vMerge/>
            <w:tcBorders>
              <w:left w:val="single" w:sz="6" w:space="0" w:color="auto"/>
              <w:bottom w:val="single" w:sz="6" w:space="0" w:color="auto"/>
              <w:right w:val="single" w:sz="6" w:space="0" w:color="auto"/>
            </w:tcBorders>
            <w:shd w:val="clear" w:color="auto" w:fill="FFFFFF"/>
          </w:tcPr>
          <w:p w:rsidR="00F07F50" w:rsidRPr="006558AD" w:rsidRDefault="00F07F50" w:rsidP="008C3BE1">
            <w:pPr>
              <w:shd w:val="clear" w:color="auto" w:fill="FFFFFF"/>
              <w:jc w:val="center"/>
              <w:rPr>
                <w:rFonts w:ascii="Times New Roman" w:hAnsi="Times New Roman" w:cs="Times New Roman"/>
                <w:i/>
                <w:iCs/>
                <w:lang w:val="da-DK"/>
              </w:rPr>
            </w:pPr>
          </w:p>
        </w:tc>
      </w:tr>
      <w:tr w:rsidR="00F07F50" w:rsidRPr="006558AD" w:rsidTr="008C3BE1">
        <w:trPr>
          <w:trHeight w:val="20"/>
        </w:trPr>
        <w:tc>
          <w:tcPr>
            <w:tcW w:w="603"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1</w:t>
            </w:r>
          </w:p>
          <w:p w:rsidR="00F07F50" w:rsidRPr="006558AD" w:rsidRDefault="00F07F50" w:rsidP="008C3BE1">
            <w:pPr>
              <w:shd w:val="clear" w:color="auto" w:fill="FFFFFF"/>
              <w:jc w:val="center"/>
              <w:rPr>
                <w:rFonts w:ascii="Times New Roman" w:hAnsi="Times New Roman" w:cs="Times New Roman"/>
              </w:rPr>
            </w:pPr>
            <w:r>
              <w:rPr>
                <w:rFonts w:ascii="Times New Roman" w:hAnsi="Times New Roman" w:cs="Times New Roman"/>
              </w:rPr>
              <w:t>1</w:t>
            </w:r>
          </w:p>
        </w:tc>
        <w:tc>
          <w:tcPr>
            <w:tcW w:w="614"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0</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Pr>
                <w:rFonts w:ascii="Times New Roman" w:hAnsi="Times New Roman" w:cs="Times New Roman"/>
              </w:rPr>
              <w:t>(</w:t>
            </w:r>
            <w:r w:rsidRPr="006558AD">
              <w:rPr>
                <w:rFonts w:ascii="Times New Roman" w:hAnsi="Times New Roman" w:cs="Times New Roman"/>
                <w:lang w:val="fi-FI"/>
              </w:rPr>
              <w:t xml:space="preserve">1 </w:t>
            </w:r>
            <w:r>
              <w:rPr>
                <w:rFonts w:ascii="Times New Roman" w:hAnsi="Times New Roman" w:cs="Times New Roman"/>
              </w:rPr>
              <w:t xml:space="preserve">· 1 </w:t>
            </w:r>
            <w:r w:rsidRPr="006558AD">
              <w:rPr>
                <w:rFonts w:ascii="Times New Roman" w:hAnsi="Times New Roman" w:cs="Times New Roman"/>
              </w:rPr>
              <w:t xml:space="preserve">+ 0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tc>
        <w:tc>
          <w:tcPr>
            <w:tcW w:w="2377" w:type="dxa"/>
            <w:tcBorders>
              <w:top w:val="single" w:sz="6" w:space="0" w:color="auto"/>
              <w:left w:val="single" w:sz="6" w:space="0" w:color="auto"/>
              <w:bottom w:val="single" w:sz="6" w:space="0" w:color="auto"/>
              <w:right w:val="single" w:sz="6" w:space="0" w:color="auto"/>
            </w:tcBorders>
            <w:shd w:val="clear" w:color="auto" w:fill="FFFFFF"/>
          </w:tcPr>
          <w:p w:rsidR="00F07F50"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6558AD">
              <w:rPr>
                <w:rFonts w:ascii="Times New Roman" w:hAnsi="Times New Roman" w:cs="Times New Roman"/>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Pr>
                <w:rFonts w:ascii="Times New Roman" w:hAnsi="Times New Roman" w:cs="Times New Roman"/>
              </w:rPr>
              <w:t>5) = 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5) = 1</w:t>
            </w:r>
          </w:p>
          <w:p w:rsidR="008C3BE1" w:rsidRPr="006558AD" w:rsidRDefault="008C3BE1" w:rsidP="008C3BE1">
            <w:pPr>
              <w:shd w:val="clear" w:color="auto" w:fill="FFFFFF"/>
              <w:jc w:val="center"/>
              <w:rPr>
                <w:rFonts w:ascii="Times New Roman" w:hAnsi="Times New Roman" w:cs="Times New Roman"/>
                <w:lang w:val="fi-FI"/>
              </w:rPr>
            </w:pPr>
          </w:p>
        </w:tc>
        <w:tc>
          <w:tcPr>
            <w:tcW w:w="2658"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lang w:val="fi-FI"/>
              </w:rPr>
              <w:t>(0</w:t>
            </w:r>
            <w:r w:rsidR="008C3BE1">
              <w:rPr>
                <w:rFonts w:ascii="Times New Roman" w:hAnsi="Times New Roman" w:cs="Times New Roman"/>
                <w:lang w:val="fi-FI"/>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3F5A85">
              <w:rPr>
                <w:rFonts w:ascii="Times New Roman" w:hAnsi="Times New Roman" w:cs="Times New Roman"/>
                <w:i/>
                <w:lang w:val="fi-FI"/>
              </w:rPr>
              <w:t>'</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 xml:space="preserve">1 </w:t>
            </w:r>
            <w:r w:rsidRPr="006558AD">
              <w:rPr>
                <w:rFonts w:ascii="Times New Roman" w:hAnsi="Times New Roman" w:cs="Times New Roman"/>
              </w:rPr>
              <w:t xml:space="preserve">+ </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 xml:space="preserve">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tc>
        <w:tc>
          <w:tcPr>
            <w:tcW w:w="1010"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0</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b/>
                <w:bCs/>
              </w:rPr>
              <w:t>0</w:t>
            </w:r>
          </w:p>
        </w:tc>
      </w:tr>
    </w:tbl>
    <w:p w:rsidR="004436D6" w:rsidRDefault="004436D6" w:rsidP="006558AD">
      <w:pPr>
        <w:shd w:val="clear" w:color="auto" w:fill="FFFFFF"/>
        <w:jc w:val="both"/>
        <w:rPr>
          <w:rFonts w:ascii="Times New Roman" w:hAnsi="Times New Roman" w:cs="Times New Roman"/>
        </w:rPr>
      </w:pPr>
      <w:r/>
    </w:p>
    <w:p w:rsidR="00772DA7" w:rsidRDefault="00BD5F05" w:rsidP="006558AD">
      <w:pPr>
        <w:shd w:val="clear" w:color="auto" w:fill="FFFFFF"/>
        <w:jc w:val="both"/>
        <w:rPr>
          <w:rFonts w:ascii="Times New Roman" w:hAnsi="Times New Roman" w:cs="Times New Roman"/>
        </w:rPr>
      </w:pPr>
      <w:r>
        <w:t>Table 2.8: Modelling the boolean XOR function using the Multilayer Perceptron in Figure 2.8.</w:t>
      </w:r>
    </w:p>
    <w:p w:rsidR="006C6D9A" w:rsidRDefault="006C6D9A" w:rsidP="006558AD">
      <w:pPr>
        <w:shd w:val="clear" w:color="auto" w:fill="FFFFFF"/>
        <w:jc w:val="both"/>
        <w:rPr>
          <w:rFonts w:ascii="Times New Roman" w:hAnsi="Times New Roman" w:cs="Times New Roman"/>
          <w:b/>
          <w:bCs/>
          <w:i/>
          <w:iCs/>
        </w:rPr>
      </w:pPr>
      <w:r/>
    </w:p>
    <w:p w:rsidR="00772DA7" w:rsidRDefault="004436D6" w:rsidP="006558AD">
      <w:pPr>
        <w:shd w:val="clear" w:color="auto" w:fill="FFFFFF"/>
        <w:jc w:val="both"/>
        <w:rPr>
          <w:rFonts w:ascii="Times New Roman" w:hAnsi="Times New Roman" w:cs="Times New Roman"/>
        </w:rPr>
      </w:pPr>
      <w:r>
        <w:t>2.9.1 Neural Networks</w:t>
      </w:r>
    </w:p>
    <w:p w:rsidR="004436D6" w:rsidRDefault="004436D6" w:rsidP="006558AD">
      <w:pPr>
        <w:shd w:val="clear" w:color="auto" w:fill="FFFFFF"/>
        <w:jc w:val="both"/>
        <w:rPr>
          <w:rFonts w:ascii="Times New Roman" w:hAnsi="Times New Roman" w:cs="Times New Roman"/>
        </w:rPr>
      </w:pPr>
      <w:r>
        <w:t>We will now formally define a neural network. Assume a neural network that takes anN-dimensional input vector,{x1, x2, ,xN}) and outputs aK-dimensional vector {y1, y2, ,yK}.The neural network contains a single hidden layer (depth = 1) withMneurons in the layer (width =M)realisedas a linear combination via Equation(2.6), wherej= 1,2, ,M.</w:t>
      </w:r>
    </w:p>
    <w:p w:rsidR="00772DA7" w:rsidRDefault="003241FB" w:rsidP="00AB1928">
      <w:pPr>
        <w:shd w:val="clear" w:color="auto" w:fill="FFFFFF"/>
        <w:tabs>
          <w:tab w:val="left" w:pos="5760"/>
        </w:tabs>
        <w:jc w:val="right"/>
        <w:rPr>
          <w:rFonts w:ascii="Times New Roman" w:hAnsi="Times New Roman" w:cs="Times New Roman"/>
        </w:rPr>
      </w:pPr>
      <w:r>
        <w:t>(2.6)</w:t>
      </w:r>
    </w:p>
    <w:p w:rsidR="004436D6" w:rsidRPr="006558AD" w:rsidRDefault="004436D6" w:rsidP="006558AD">
      <w:pPr>
        <w:shd w:val="clear" w:color="auto" w:fill="FFFFFF"/>
        <w:jc w:val="both"/>
        <w:rPr>
          <w:rFonts w:ascii="Times New Roman" w:hAnsi="Times New Roman" w:cs="Times New Roman"/>
        </w:rPr>
      </w:pPr>
      <w:r>
        <w:t>We refer to the parametersasweightsandasbias, following the terminology we laid out in the definition of the perceptron in Equation(2.3). The quantitiesare known asactivations. Each of them is transformed using an activation functionh(.)as. In the context of neural networks,is termed as thehidden units. Following Equation(2.6), the hidden unitsare again linearly combined with suitable weights, and biases to giveoutputactivationsin Equation(2.7):</w:t>
      </w:r>
    </w:p>
    <w:p w:rsidR="004436D6" w:rsidRDefault="003241FB" w:rsidP="00AB1928">
      <w:pPr>
        <w:shd w:val="clear" w:color="auto" w:fill="FFFFFF"/>
        <w:tabs>
          <w:tab w:val="left" w:pos="5760"/>
        </w:tabs>
        <w:jc w:val="right"/>
        <w:rPr>
          <w:rFonts w:ascii="Times New Roman" w:hAnsi="Times New Roman" w:cs="Times New Roman"/>
        </w:rPr>
      </w:pPr>
      <w:r>
        <w:t>(2.7)</w:t>
      </w:r>
    </w:p>
    <w:p w:rsidR="004436D6" w:rsidRPr="006558AD" w:rsidRDefault="004436D6" w:rsidP="006558AD">
      <w:pPr>
        <w:shd w:val="clear" w:color="auto" w:fill="FFFFFF"/>
        <w:jc w:val="both"/>
        <w:rPr>
          <w:rFonts w:ascii="Times New Roman" w:hAnsi="Times New Roman" w:cs="Times New Roman"/>
        </w:rPr>
      </w:pPr>
      <w:r>
        <w:t>wherek=1,2,,K,andKis the total number ofoutputvariables. Finally, the output activations are transformed usingactivation function h’(·)(whichmay bethesame ash(·))to produce the output valuesykas. We can combine Equations(2.6)and(2.7)to write the overall neural network function as follows:</w:t>
      </w:r>
    </w:p>
    <w:p w:rsidR="004436D6" w:rsidRDefault="003241FB" w:rsidP="00AB1928">
      <w:pPr>
        <w:shd w:val="clear" w:color="auto" w:fill="FFFFFF"/>
        <w:tabs>
          <w:tab w:val="left" w:pos="5760"/>
        </w:tabs>
        <w:jc w:val="right"/>
        <w:rPr>
          <w:rFonts w:ascii="Times New Roman" w:hAnsi="Times New Roman" w:cs="Times New Roman"/>
        </w:rPr>
      </w:pPr>
      <w:r>
        <w:t>(2.8)</w:t>
      </w:r>
    </w:p>
    <w:p w:rsidR="004436D6" w:rsidRDefault="004436D6" w:rsidP="006558AD">
      <w:pPr>
        <w:shd w:val="clear" w:color="auto" w:fill="FFFFFF"/>
        <w:jc w:val="both"/>
        <w:rPr>
          <w:rFonts w:ascii="Times New Roman" w:hAnsi="Times New Roman" w:cs="Times New Roman"/>
        </w:rPr>
      </w:pPr>
      <w:r>
        <w:t>Succinctly, as Equation(2.8)describes, a neural network is simply a function that maps a set of input variablesx1,x2,…,xNto a set of output variablesy1,y2,…,yKusing a series of controllable parameters:weightsandbiases. The forward processing of input variables in order to generate the set of output variables is termedtheforward propagationof the neural network.</w:t>
      </w:r>
    </w:p>
    <w:p w:rsidR="006C6D9A" w:rsidRDefault="006C6D9A" w:rsidP="006558AD">
      <w:pPr>
        <w:shd w:val="clear" w:color="auto" w:fill="FFFFFF"/>
        <w:jc w:val="both"/>
        <w:rPr>
          <w:rFonts w:ascii="Times New Roman" w:hAnsi="Times New Roman" w:cs="Times New Roman"/>
        </w:rPr>
      </w:pPr>
      <w:r/>
    </w:p>
    <w:p w:rsidR="006C6D9A" w:rsidRDefault="006C6D9A"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1.Sigmoid: The sigmoid/logistic activationσ(·)is defined as:</w:t>
      </w:r>
    </w:p>
    <w:p w:rsidR="004436D6" w:rsidRDefault="003241FB" w:rsidP="00AB1928">
      <w:pPr>
        <w:shd w:val="clear" w:color="auto" w:fill="FFFFFF"/>
        <w:tabs>
          <w:tab w:val="left" w:pos="5760"/>
        </w:tabs>
        <w:jc w:val="right"/>
        <w:rPr>
          <w:rFonts w:ascii="Times New Roman" w:hAnsi="Times New Roman" w:cs="Times New Roman"/>
        </w:rPr>
      </w:pPr>
      <w:r>
        <w:t>(2.9)</w:t>
      </w:r>
    </w:p>
    <w:p w:rsidR="004436D6" w:rsidRPr="006558AD" w:rsidRDefault="004436D6" w:rsidP="006558AD">
      <w:pPr>
        <w:shd w:val="clear" w:color="auto" w:fill="FFFFFF"/>
        <w:jc w:val="both"/>
        <w:rPr>
          <w:rFonts w:ascii="Times New Roman" w:hAnsi="Times New Roman" w:cs="Times New Roman"/>
        </w:rPr>
      </w:pPr>
      <w:r>
        <w:t>The Sigmoid activation function (Equation2.9) is generally used when we have to model probability as the output since the range of this nonlinear function is between 0 and 1. The derivative of the sigmoid activation functionf’(·) can be written in terms of the function of itself asσ’(x)= σ(x)(1–σ(x)).</w:t>
      </w:r>
    </w:p>
    <w:p w:rsidR="006C6D9A" w:rsidRDefault="006C6D9A" w:rsidP="006558AD">
      <w:pPr>
        <w:shd w:val="clear" w:color="auto" w:fill="FFFFFF"/>
        <w:tabs>
          <w:tab w:val="left" w:pos="298"/>
        </w:tabs>
        <w:jc w:val="both"/>
        <w:rPr>
          <w:rFonts w:ascii="Times New Roman" w:hAnsi="Times New Roman" w:cs="Times New Roman"/>
        </w:rPr>
      </w:pPr>
      <w:r/>
    </w:p>
    <w:p w:rsidR="004436D6" w:rsidRPr="006558AD" w:rsidRDefault="004436D6" w:rsidP="006558AD">
      <w:pPr>
        <w:shd w:val="clear" w:color="auto" w:fill="FFFFFF"/>
        <w:tabs>
          <w:tab w:val="left" w:pos="298"/>
        </w:tabs>
        <w:jc w:val="both"/>
        <w:rPr>
          <w:rFonts w:ascii="Times New Roman" w:hAnsi="Times New Roman" w:cs="Times New Roman"/>
        </w:rPr>
      </w:pPr>
      <w:r>
        <w:t>2.tanh: The tanh activation function tanh(·) is defined as:</w:t>
      </w:r>
    </w:p>
    <w:p w:rsidR="004436D6" w:rsidRDefault="003241FB" w:rsidP="00AB1928">
      <w:pPr>
        <w:shd w:val="clear" w:color="auto" w:fill="FFFFFF"/>
        <w:tabs>
          <w:tab w:val="left" w:pos="5760"/>
        </w:tabs>
        <w:jc w:val="right"/>
        <w:rPr>
          <w:rFonts w:ascii="Times New Roman" w:hAnsi="Times New Roman" w:cs="Times New Roman"/>
        </w:rPr>
      </w:pPr>
      <w:r>
        <w:t>(2.10)</w:t>
      </w:r>
    </w:p>
    <w:p w:rsidR="004436D6" w:rsidRPr="006558AD" w:rsidRDefault="004436D6" w:rsidP="006558AD">
      <w:pPr>
        <w:shd w:val="clear" w:color="auto" w:fill="FFFFFF"/>
        <w:jc w:val="both"/>
        <w:rPr>
          <w:rFonts w:ascii="Times New Roman" w:hAnsi="Times New Roman" w:cs="Times New Roman"/>
        </w:rPr>
      </w:pPr>
      <w:r>
        <w:t>The output of the tanh activation function (Equation2.10) is zero-centred within the range of–1 to 1. Hence, we can easily map output values as strongly negative, neutral, or strongly positive. The derivative can be written as tanh’(x)= 1–tanh2(x).</w:t>
      </w:r>
    </w:p>
    <w:p w:rsidR="006C6D9A" w:rsidRDefault="006C6D9A" w:rsidP="006558AD">
      <w:pPr>
        <w:shd w:val="clear" w:color="auto" w:fill="FFFFFF"/>
        <w:tabs>
          <w:tab w:val="left" w:pos="298"/>
        </w:tabs>
        <w:jc w:val="both"/>
        <w:rPr>
          <w:rFonts w:ascii="Times New Roman" w:hAnsi="Times New Roman" w:cs="Times New Roman"/>
        </w:rPr>
      </w:pPr>
      <w:r/>
    </w:p>
    <w:p w:rsidR="004436D6" w:rsidRPr="006558AD" w:rsidRDefault="004436D6" w:rsidP="006558AD">
      <w:pPr>
        <w:shd w:val="clear" w:color="auto" w:fill="FFFFFF"/>
        <w:tabs>
          <w:tab w:val="left" w:pos="298"/>
        </w:tabs>
        <w:jc w:val="both"/>
        <w:rPr>
          <w:rFonts w:ascii="Times New Roman" w:hAnsi="Times New Roman" w:cs="Times New Roman"/>
        </w:rPr>
      </w:pPr>
      <w:r>
        <w:t>3.Softmax: So far, we have looked at the activation function, which models only a singleoutput at a time. If we want to classify a data point into one of many categories orclasses, then we employ the softmax activation function. It outputs a well-definedprobability distribution over all the output classes, and is generally used in the outputlayer of the neural network. The Softmax activation is formally defined as:</w:t>
      </w:r>
    </w:p>
    <w:p w:rsidR="004436D6" w:rsidRPr="008B56E1" w:rsidRDefault="003241FB" w:rsidP="00AB1928">
      <w:pPr>
        <w:shd w:val="clear" w:color="auto" w:fill="FFFFFF"/>
        <w:tabs>
          <w:tab w:val="left" w:pos="5760"/>
        </w:tabs>
        <w:jc w:val="right"/>
        <w:rPr>
          <w:rFonts w:ascii="Times New Roman" w:hAnsi="Times New Roman" w:cs="Times New Roman"/>
          <w:bCs/>
        </w:rPr>
      </w:pPr>
      <w:r>
        <w:t>(2.11)</w:t>
      </w:r>
    </w:p>
    <w:p w:rsidR="00772DA7" w:rsidRDefault="004436D6" w:rsidP="006558AD">
      <w:pPr>
        <w:shd w:val="clear" w:color="auto" w:fill="FFFFFF"/>
        <w:jc w:val="both"/>
        <w:rPr>
          <w:rFonts w:ascii="Times New Roman" w:hAnsi="Times New Roman" w:cs="Times New Roman"/>
        </w:rPr>
      </w:pPr>
      <w:r>
        <w:t>Example 2.3.Consider a list with frequency count as [1,5,2]. Converting this list into probabilities represented by softmax will require the denominator to beD=e1+e5+e2, and each frequency in the list can then be represented as [e1/D, e5/D, e2/D]or [0.02, 0.94, 0.04] whose sum approaches unity.</w:t>
      </w:r>
    </w:p>
    <w:p w:rsidR="006C6D9A" w:rsidRDefault="006C6D9A" w:rsidP="006558AD">
      <w:pPr>
        <w:shd w:val="clear" w:color="auto" w:fill="FFFFFF"/>
        <w:tabs>
          <w:tab w:val="left" w:pos="298"/>
        </w:tabs>
        <w:jc w:val="both"/>
        <w:rPr>
          <w:rFonts w:ascii="Times New Roman" w:hAnsi="Times New Roman" w:cs="Times New Roman"/>
        </w:rPr>
      </w:pPr>
      <w:r/>
    </w:p>
    <w:p w:rsidR="004436D6" w:rsidRPr="006558AD" w:rsidRDefault="004436D6" w:rsidP="006558AD">
      <w:pPr>
        <w:shd w:val="clear" w:color="auto" w:fill="FFFFFF"/>
        <w:tabs>
          <w:tab w:val="left" w:pos="298"/>
        </w:tabs>
        <w:jc w:val="both"/>
        <w:rPr>
          <w:rFonts w:ascii="Times New Roman" w:hAnsi="Times New Roman" w:cs="Times New Roman"/>
        </w:rPr>
      </w:pPr>
      <w:r>
        <w:t>4.ReLU: ReLU stands for Rectified Linear Unit and is defined as:</w:t>
      </w:r>
    </w:p>
    <w:p w:rsidR="004436D6" w:rsidRPr="006558AD" w:rsidRDefault="004436D6" w:rsidP="00F669E9">
      <w:pPr>
        <w:shd w:val="clear" w:color="auto" w:fill="FFFFFF"/>
        <w:tabs>
          <w:tab w:val="left" w:pos="5760"/>
          <w:tab w:val="left" w:pos="8659"/>
        </w:tabs>
        <w:jc w:val="right"/>
        <w:rPr>
          <w:rFonts w:ascii="Times New Roman" w:hAnsi="Times New Roman" w:cs="Times New Roman"/>
        </w:rPr>
      </w:pPr>
      <w:r>
        <w:t>ReLU(x)=max(0,x)(2.12)</w:t>
      </w:r>
    </w:p>
    <w:p w:rsidR="004436D6" w:rsidRDefault="004436D6" w:rsidP="006558AD">
      <w:pPr>
        <w:shd w:val="clear" w:color="auto" w:fill="FFFFFF"/>
        <w:jc w:val="both"/>
        <w:rPr>
          <w:rFonts w:ascii="Times New Roman" w:hAnsi="Times New Roman" w:cs="Times New Roman"/>
        </w:rPr>
      </w:pPr>
      <w:r>
        <w:t>The ReLU activation function (Equation2.12) is far more computationally efficient than the sigmoid or tanh activation functions. This is because only a selective set of neurons are activated when ReLU is employed.</w:t>
      </w:r>
    </w:p>
    <w:p w:rsidR="006C6D9A" w:rsidRDefault="006C6D9A" w:rsidP="006558AD">
      <w:pPr>
        <w:shd w:val="clear" w:color="auto" w:fill="FFFFFF"/>
        <w:tabs>
          <w:tab w:val="left" w:pos="610"/>
        </w:tabs>
        <w:jc w:val="both"/>
        <w:rPr>
          <w:rFonts w:ascii="Times New Roman" w:hAnsi="Times New Roman" w:cs="Times New Roman"/>
        </w:rPr>
      </w:pPr>
      <w:r/>
    </w:p>
    <w:p w:rsidR="004436D6" w:rsidRPr="006558AD" w:rsidRDefault="004436D6" w:rsidP="006558AD">
      <w:pPr>
        <w:shd w:val="clear" w:color="auto" w:fill="FFFFFF"/>
        <w:tabs>
          <w:tab w:val="left" w:pos="610"/>
        </w:tabs>
        <w:jc w:val="both"/>
        <w:rPr>
          <w:rFonts w:ascii="Times New Roman" w:hAnsi="Times New Roman" w:cs="Times New Roman"/>
        </w:rPr>
      </w:pPr>
      <w:r>
        <w:t>5.GELU:GELUstandsfor Gaussian Linear Unit and is defined by Equation(2.13), whereΦ(x)is the cumulative standard normal distribution.</w:t>
      </w:r>
    </w:p>
    <w:p w:rsidR="004436D6" w:rsidRPr="00372DAD" w:rsidRDefault="004436D6" w:rsidP="00F669E9">
      <w:pPr>
        <w:shd w:val="clear" w:color="auto" w:fill="FFFFFF"/>
        <w:tabs>
          <w:tab w:val="left" w:pos="5760"/>
          <w:tab w:val="left" w:pos="8971"/>
        </w:tabs>
        <w:jc w:val="right"/>
        <w:rPr>
          <w:rFonts w:ascii="Times New Roman" w:hAnsi="Times New Roman" w:cs="Times New Roman"/>
          <w:i/>
          <w:iCs/>
        </w:rPr>
      </w:pPr>
      <w:r>
        <w:t>GELU(x)=x·Φ(x)(2.13)</w:t>
      </w:r>
    </w:p>
    <w:p w:rsidR="004436D6" w:rsidRPr="006558AD" w:rsidRDefault="004436D6" w:rsidP="006558AD">
      <w:pPr>
        <w:shd w:val="clear" w:color="auto" w:fill="FFFFFF"/>
        <w:jc w:val="both"/>
        <w:rPr>
          <w:rFonts w:ascii="Times New Roman" w:hAnsi="Times New Roman" w:cs="Times New Roman"/>
        </w:rPr>
      </w:pPr>
      <w:r>
        <w:t>The GELU activation function weights the incoming signal by their percentile rather than their sign. Consequently,GELU can be thought of as a smoother ReLU.</w:t>
      </w:r>
    </w:p>
    <w:p w:rsidR="006C6D9A" w:rsidRDefault="006C6D9A" w:rsidP="006558AD">
      <w:pPr>
        <w:shd w:val="clear" w:color="auto" w:fill="FFFFFF"/>
        <w:tabs>
          <w:tab w:val="left" w:pos="610"/>
        </w:tabs>
        <w:jc w:val="both"/>
        <w:rPr>
          <w:rFonts w:ascii="Times New Roman" w:hAnsi="Times New Roman" w:cs="Times New Roman"/>
        </w:rPr>
      </w:pPr>
      <w:r/>
    </w:p>
    <w:p w:rsidR="004436D6" w:rsidRPr="006558AD" w:rsidRDefault="004436D6" w:rsidP="006558AD">
      <w:pPr>
        <w:shd w:val="clear" w:color="auto" w:fill="FFFFFF"/>
        <w:tabs>
          <w:tab w:val="left" w:pos="610"/>
        </w:tabs>
        <w:jc w:val="both"/>
        <w:rPr>
          <w:rFonts w:ascii="Times New Roman" w:hAnsi="Times New Roman" w:cs="Times New Roman"/>
        </w:rPr>
      </w:pPr>
      <w:r>
        <w:t>6.GLU:GLUstands for Gated Linear Unit. Thelineargating isparameterisedvia asigmodi activation (Equation2.9) on weightwand biasb,as defined in Equation(2.14).</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t>GLU(x)=x⊙σ(wx+b)(2.14)</w:t>
      </w:r>
    </w:p>
    <w:p w:rsidR="004436D6" w:rsidRPr="006558AD" w:rsidRDefault="004436D6" w:rsidP="006558AD">
      <w:pPr>
        <w:shd w:val="clear" w:color="auto" w:fill="FFFFFF"/>
        <w:jc w:val="both"/>
        <w:rPr>
          <w:rFonts w:ascii="Times New Roman" w:hAnsi="Times New Roman" w:cs="Times New Roman"/>
        </w:rPr>
      </w:pPr>
      <w:r>
        <w:t>The operation⊙represents the component-wise multiplication, and this allows theGLUto control the flow of information from the incoming vectorxby learning which parts toemphasiseor de-emphasise.</w:t>
      </w:r>
    </w:p>
    <w:p w:rsidR="006C6D9A" w:rsidRDefault="006C6D9A" w:rsidP="006558AD">
      <w:pPr>
        <w:shd w:val="clear" w:color="auto" w:fill="FFFFFF"/>
        <w:tabs>
          <w:tab w:val="left" w:pos="610"/>
        </w:tabs>
        <w:jc w:val="both"/>
        <w:rPr>
          <w:rFonts w:ascii="Times New Roman" w:hAnsi="Times New Roman" w:cs="Times New Roman"/>
        </w:rPr>
      </w:pPr>
      <w:r/>
    </w:p>
    <w:p w:rsidR="004436D6" w:rsidRPr="006558AD" w:rsidRDefault="004436D6" w:rsidP="006558AD">
      <w:pPr>
        <w:shd w:val="clear" w:color="auto" w:fill="FFFFFF"/>
        <w:tabs>
          <w:tab w:val="left" w:pos="610"/>
        </w:tabs>
        <w:jc w:val="both"/>
        <w:rPr>
          <w:rFonts w:ascii="Times New Roman" w:hAnsi="Times New Roman" w:cs="Times New Roman"/>
        </w:rPr>
      </w:pPr>
      <w:r>
        <w:t>7.Swish:The Swish activation function also employs sigmoid activation to inducesmoothness and differentiability. The Swish activation functionSwish(·)isdefinedas:</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t>Swish(x)=x·σ(βx)(2.15)</w:t>
      </w:r>
    </w:p>
    <w:p w:rsidR="004436D6" w:rsidRPr="006558AD" w:rsidRDefault="004436D6" w:rsidP="006558AD">
      <w:pPr>
        <w:shd w:val="clear" w:color="auto" w:fill="FFFFFF"/>
        <w:jc w:val="both"/>
        <w:rPr>
          <w:rFonts w:ascii="Times New Roman" w:hAnsi="Times New Roman" w:cs="Times New Roman"/>
        </w:rPr>
      </w:pPr>
      <w:r>
        <w:t>whereβis a learnable parameter.</w:t>
      </w:r>
    </w:p>
    <w:p w:rsidR="006C6D9A" w:rsidRDefault="006C6D9A" w:rsidP="006558AD">
      <w:pPr>
        <w:shd w:val="clear" w:color="auto" w:fill="FFFFFF"/>
        <w:tabs>
          <w:tab w:val="left" w:pos="610"/>
        </w:tabs>
        <w:jc w:val="both"/>
        <w:rPr>
          <w:rFonts w:ascii="Times New Roman" w:hAnsi="Times New Roman" w:cs="Times New Roman"/>
        </w:rPr>
      </w:pPr>
      <w:r/>
    </w:p>
    <w:p w:rsidR="004436D6" w:rsidRPr="006558AD" w:rsidRDefault="004436D6" w:rsidP="006558AD">
      <w:pPr>
        <w:shd w:val="clear" w:color="auto" w:fill="FFFFFF"/>
        <w:tabs>
          <w:tab w:val="left" w:pos="610"/>
        </w:tabs>
        <w:jc w:val="both"/>
        <w:rPr>
          <w:rFonts w:ascii="Times New Roman" w:hAnsi="Times New Roman" w:cs="Times New Roman"/>
        </w:rPr>
      </w:pPr>
      <w:r>
        <w:t>8.SwiGLU:SwiGLU stands for Swish-Gated Linear Unit Activation Function. As thename suggests, it combines Swish andGLUvia Equation(2.16)and allows for betteroptimisationof weights.</w:t>
      </w:r>
    </w:p>
    <w:p w:rsidR="004436D6" w:rsidRPr="00B7556A" w:rsidRDefault="004436D6" w:rsidP="00F669E9">
      <w:pPr>
        <w:shd w:val="clear" w:color="auto" w:fill="FFFFFF"/>
        <w:tabs>
          <w:tab w:val="left" w:pos="5760"/>
          <w:tab w:val="left" w:pos="8971"/>
        </w:tabs>
        <w:jc w:val="right"/>
        <w:rPr>
          <w:rFonts w:ascii="Times New Roman" w:hAnsi="Times New Roman" w:cs="Times New Roman"/>
          <w:i/>
          <w:iCs/>
          <w:lang w:val="sv-SE"/>
        </w:rPr>
      </w:pPr>
      <w:r>
        <w:t>SwiGLU(x)=x⊙Swishβ(wx+b)(2.16)</w:t>
      </w:r>
    </w:p>
    <w:p w:rsidR="004436D6" w:rsidRPr="006558AD" w:rsidRDefault="004436D6" w:rsidP="006558AD">
      <w:pPr>
        <w:shd w:val="clear" w:color="auto" w:fill="FFFFFF"/>
        <w:jc w:val="both"/>
        <w:rPr>
          <w:rFonts w:ascii="Times New Roman" w:hAnsi="Times New Roman" w:cs="Times New Roman"/>
        </w:rPr>
      </w:pPr>
      <w:r>
        <w:t>2.10 Training Neural Networks</w:t>
      </w:r>
    </w:p>
    <w:p w:rsidR="004436D6" w:rsidRPr="006558AD" w:rsidRDefault="004436D6" w:rsidP="006558AD">
      <w:pPr>
        <w:shd w:val="clear" w:color="auto" w:fill="FFFFFF"/>
        <w:jc w:val="both"/>
        <w:rPr>
          <w:rFonts w:ascii="Times New Roman" w:hAnsi="Times New Roman" w:cs="Times New Roman"/>
        </w:rPr>
      </w:pPr>
      <w:r>
        <w:t>Now that we have established neural networks to be parametric nonlinear mapping functions, the question remains: how do we assign values to the network parameters, i.e.weightsandbiases?We will elaborate on this in this section.</w:t>
      </w:r>
    </w:p>
    <w:p w:rsidR="006C6D9A" w:rsidRDefault="006C6D9A" w:rsidP="006558AD">
      <w:pPr>
        <w:shd w:val="clear" w:color="auto" w:fill="FFFFFF"/>
        <w:jc w:val="both"/>
        <w:rPr>
          <w:rFonts w:ascii="Times New Roman" w:hAnsi="Times New Roman" w:cs="Times New Roman"/>
        </w:rPr>
      </w:pPr>
      <w:r/>
    </w:p>
    <w:p w:rsidR="004436D6" w:rsidRPr="00686AE1" w:rsidRDefault="003241FB" w:rsidP="00F669E9">
      <w:pPr>
        <w:shd w:val="clear" w:color="auto" w:fill="FFFFFF"/>
        <w:tabs>
          <w:tab w:val="left" w:pos="5760"/>
        </w:tabs>
        <w:jc w:val="right"/>
        <w:rPr>
          <w:rFonts w:ascii="Times New Roman" w:hAnsi="Times New Roman" w:cs="Times New Roman"/>
        </w:rPr>
      </w:pPr>
      <w:r>
        <w:t>(2.17)</w:t>
      </w:r>
    </w:p>
    <w:p w:rsidR="006C6D9A" w:rsidRDefault="006C6D9A" w:rsidP="006558AD">
      <w:pPr>
        <w:shd w:val="clear" w:color="auto" w:fill="FFFFFF"/>
        <w:jc w:val="both"/>
        <w:rPr>
          <w:rFonts w:ascii="Times New Roman" w:hAnsi="Times New Roman" w:cs="Times New Roman"/>
        </w:rPr>
      </w:pPr>
      <w:r/>
    </w:p>
    <w:p w:rsidR="00772DA7" w:rsidRDefault="004436D6" w:rsidP="006558AD">
      <w:pPr>
        <w:shd w:val="clear" w:color="auto" w:fill="FFFFFF"/>
        <w:jc w:val="both"/>
        <w:rPr>
          <w:rFonts w:ascii="Times New Roman" w:hAnsi="Times New Roman" w:cs="Times New Roman"/>
        </w:rPr>
      </w:pPr>
      <w:r>
        <w:t>After each update, the gradient is re-evaluated for the new weight vector, and the process is repeated. The error function is defined with respect to a training set, so each step/iteration requires that the entire training set be processed in order to evaluateE(w).This algorithm of training captured by Equation(2.17)is known as thegradient descent.</w:t>
      </w:r>
    </w:p>
    <w:p w:rsidR="00772DA7" w:rsidRDefault="004436D6" w:rsidP="006558AD">
      <w:pPr>
        <w:shd w:val="clear" w:color="auto" w:fill="FFFFFF"/>
        <w:jc w:val="both"/>
        <w:rPr>
          <w:rFonts w:ascii="Times New Roman" w:hAnsi="Times New Roman" w:cs="Times New Roman"/>
        </w:rPr>
      </w:pPr>
      <w:r>
        <w:t>2.10.1 Backpropagation</w:t>
      </w:r>
    </w:p>
    <w:p w:rsidR="00772DA7" w:rsidRDefault="004436D6" w:rsidP="006558AD">
      <w:pPr>
        <w:shd w:val="clear" w:color="auto" w:fill="FFFFFF"/>
        <w:jc w:val="both"/>
        <w:rPr>
          <w:rFonts w:ascii="Times New Roman" w:hAnsi="Times New Roman" w:cs="Times New Roman"/>
        </w:rPr>
      </w:pPr>
      <w:r>
        <w:t>Error functions usually comprise a summation of the error over each data point of the training set,. This reduces our problem to evaluating the gradient with respect to only one training sample (herejthtraining sample):Ej(w).</w:t>
      </w:r>
    </w:p>
    <w:p w:rsidR="006C6D9A" w:rsidRDefault="006C6D9A" w:rsidP="006558AD">
      <w:pPr>
        <w:shd w:val="clear" w:color="auto" w:fill="FFFFFF"/>
        <w:jc w:val="both"/>
        <w:rPr>
          <w:rFonts w:ascii="Times New Roman" w:hAnsi="Times New Roman" w:cs="Times New Roman"/>
        </w:rPr>
      </w:pPr>
      <w:r/>
    </w:p>
    <w:p w:rsidR="00772DA7" w:rsidRPr="006C6D9A" w:rsidRDefault="006C6D9A" w:rsidP="006C6D9A">
      <w:pPr>
        <w:shd w:val="clear" w:color="auto" w:fill="FFFFFF"/>
        <w:jc w:val="center"/>
        <w:rPr>
          <w:rFonts w:ascii="Times New Roman" w:hAnsi="Times New Roman" w:cs="Times New Roman"/>
          <w:b/>
          <w:bCs/>
        </w:rPr>
      </w:pPr>
      <w:r>
        <w:t>[Insert Figure]</w:t>
      </w:r>
    </w:p>
    <w:p w:rsidR="004436D6" w:rsidRDefault="00BD5F05" w:rsidP="006C6D9A">
      <w:pPr>
        <w:shd w:val="clear" w:color="auto" w:fill="FFFFFF"/>
        <w:jc w:val="center"/>
        <w:rPr>
          <w:rFonts w:ascii="Times New Roman" w:hAnsi="Times New Roman" w:cs="Times New Roman"/>
        </w:rPr>
      </w:pPr>
      <w:r>
        <w:t>Figure 2.9: A basic neural network architecture with linear activation function and no hidden layers.</w:t>
      </w:r>
    </w:p>
    <w:p w:rsidR="006C6D9A" w:rsidRDefault="006C6D9A" w:rsidP="006558AD">
      <w:pPr>
        <w:shd w:val="clear" w:color="auto" w:fill="FFFFFF"/>
        <w:jc w:val="both"/>
        <w:rPr>
          <w:rFonts w:ascii="Times New Roman" w:hAnsi="Times New Roman" w:cs="Times New Roman"/>
        </w:rPr>
      </w:pPr>
      <w:r/>
    </w:p>
    <w:p w:rsidR="004436D6" w:rsidRPr="00DA2913" w:rsidRDefault="004436D6" w:rsidP="006558AD">
      <w:pPr>
        <w:shd w:val="clear" w:color="auto" w:fill="FFFFFF"/>
        <w:jc w:val="both"/>
        <w:rPr>
          <w:rFonts w:ascii="Times New Roman" w:hAnsi="Times New Roman" w:cs="Times New Roman"/>
          <w:b/>
          <w:bCs/>
          <w:lang w:val="fr-FR"/>
        </w:rPr>
      </w:pPr>
      <w:r>
        <w:t>Referring to the neural network shown in Figure 2.9, thekthoutput unityk(wherek{1,2,, K})is a linear combination of the input variables,xi(i{1,2,,N})such that. As the process of gradient descent involves obtaining the derivative of the error function wrt to the weights, we prefer an error function that is continuous anddifferentiable,and the squared error is one of the most straightforward functions that fit thiscriterion. The squared error term for thenthtraining sample can be written as follows:</w:t>
      </w:r>
    </w:p>
    <w:p w:rsidR="004436D6" w:rsidRDefault="003241FB" w:rsidP="00F669E9">
      <w:pPr>
        <w:shd w:val="clear" w:color="auto" w:fill="FFFFFF"/>
        <w:tabs>
          <w:tab w:val="left" w:pos="5760"/>
        </w:tabs>
        <w:jc w:val="right"/>
        <w:rPr>
          <w:rFonts w:ascii="Times New Roman" w:hAnsi="Times New Roman" w:cs="Times New Roman"/>
        </w:rPr>
      </w:pPr>
      <w:r>
        <w:t>(2.18)</w:t>
      </w:r>
    </w:p>
    <w:p w:rsidR="004436D6" w:rsidRDefault="004436D6" w:rsidP="006558AD">
      <w:pPr>
        <w:shd w:val="clear" w:color="auto" w:fill="FFFFFF"/>
        <w:jc w:val="both"/>
        <w:rPr>
          <w:rFonts w:ascii="Times New Roman" w:hAnsi="Times New Roman" w:cs="Times New Roman"/>
        </w:rPr>
      </w:pPr>
      <w:r>
        <w:t>The gradient of this error term with respect to weightwijis given by Equation(2.19). Note in the above example,wijconnects the activation node associated with theithinput feature to thejthoutput value. In general, for a hidden layer,wijconnects theithunit of the previous layer to thejthunit of the next layer. The weight gradients in Equation 19 can then be used to update the weightwijaccording to Equation(2.17).</w:t>
      </w:r>
    </w:p>
    <w:p w:rsidR="004436D6" w:rsidRPr="006558AD" w:rsidRDefault="003241FB" w:rsidP="003F2924">
      <w:pPr>
        <w:shd w:val="clear" w:color="auto" w:fill="FFFFFF"/>
        <w:tabs>
          <w:tab w:val="left" w:pos="5760"/>
        </w:tabs>
        <w:jc w:val="right"/>
        <w:rPr>
          <w:rFonts w:ascii="Times New Roman" w:hAnsi="Times New Roman" w:cs="Times New Roman"/>
        </w:rPr>
      </w:pPr>
      <w:r>
        <w:t>(2.19)</w:t>
      </w:r>
    </w:p>
    <w:p w:rsidR="004436D6" w:rsidRPr="006558AD" w:rsidRDefault="004436D6" w:rsidP="006558AD">
      <w:pPr>
        <w:shd w:val="clear" w:color="auto" w:fill="FFFFFF"/>
        <w:jc w:val="both"/>
        <w:rPr>
          <w:rFonts w:ascii="Times New Roman" w:hAnsi="Times New Roman" w:cs="Times New Roman"/>
        </w:rPr>
      </w:pPr>
      <w:r>
        <w:t>This process of calculating error gradients by usingthechain rule starting from the output layer to the hidden layers is termed asbackpropagation.</w:t>
      </w:r>
    </w:p>
    <w:p w:rsidR="006C6D9A" w:rsidRDefault="006C6D9A" w:rsidP="003F2924">
      <w:pPr>
        <w:shd w:val="clear" w:color="auto" w:fill="FFFFFF"/>
        <w:jc w:val="both"/>
        <w:rPr>
          <w:rFonts w:ascii="Times New Roman" w:hAnsi="Times New Roman" w:cs="Times New Roman"/>
          <w:b/>
          <w:bCs/>
        </w:rPr>
      </w:pPr>
      <w:r/>
    </w:p>
    <w:p w:rsidR="00772DA7" w:rsidRDefault="004436D6" w:rsidP="003F2924">
      <w:pPr>
        <w:shd w:val="clear" w:color="auto" w:fill="FFFFFF"/>
        <w:jc w:val="both"/>
        <w:rPr>
          <w:rFonts w:ascii="Times New Roman" w:hAnsi="Times New Roman" w:cs="Times New Roman"/>
        </w:rPr>
      </w:pPr>
      <w:r>
        <w:t>Example 2.4.Let us understand more about backpropagation using a more general example involving a neural network with a single layer of hidden units and the tanh activationfunction, which we saw in Section 2.9.2. It receivesN-dimensional input,x= (x1, x2, . . . ,xN) and outputs aK-dimensional vector,y= (y1, y2, ,yK).The hidden layer hasMhidden units. Refer to Figure 2.10 for the neural network described above;in this figure, theoutput units have a linear activation function,h(x)=x, and the units in the hidden layer havetanh(·)activation function. The final outputykcan be expressed as, withand. At the input level,.</w:t>
      </w:r>
    </w:p>
    <w:p w:rsidR="006C6D9A" w:rsidRDefault="006C6D9A" w:rsidP="006558AD">
      <w:pPr>
        <w:shd w:val="clear" w:color="auto" w:fill="FFFFFF"/>
        <w:jc w:val="both"/>
        <w:rPr>
          <w:rFonts w:ascii="Times New Roman" w:hAnsi="Times New Roman" w:cs="Times New Roman"/>
          <w:lang w:val="fr-FR"/>
        </w:rPr>
      </w:pPr>
      <w:r/>
    </w:p>
    <w:p w:rsidR="006C6D9A" w:rsidRPr="006C6D9A" w:rsidRDefault="006C6D9A" w:rsidP="006C6D9A">
      <w:pPr>
        <w:shd w:val="clear" w:color="auto" w:fill="FFFFFF"/>
        <w:jc w:val="center"/>
        <w:rPr>
          <w:rFonts w:ascii="Times New Roman" w:hAnsi="Times New Roman" w:cs="Times New Roman"/>
          <w:b/>
          <w:bCs/>
          <w:lang w:val="fr-FR"/>
        </w:rPr>
      </w:pPr>
      <w:r>
        <w:t>[Insert Figure]</w:t>
      </w:r>
    </w:p>
    <w:p w:rsidR="00772DA7" w:rsidRDefault="00BD5F05" w:rsidP="006C6D9A">
      <w:pPr>
        <w:shd w:val="clear" w:color="auto" w:fill="FFFFFF"/>
        <w:jc w:val="center"/>
        <w:rPr>
          <w:rFonts w:ascii="Times New Roman" w:hAnsi="Times New Roman" w:cs="Times New Roman"/>
        </w:rPr>
      </w:pPr>
      <w:r>
        <w:t>Figure2.10:Aneuralnetwork architecturewitha singlehidden layer and a nonlinear activation function.</w:t>
      </w:r>
    </w:p>
    <w:p w:rsidR="006C6D9A" w:rsidRDefault="006C6D9A" w:rsidP="006558AD">
      <w:pPr>
        <w:shd w:val="clear" w:color="auto" w:fill="FFFFFF"/>
        <w:jc w:val="both"/>
        <w:rPr>
          <w:rFonts w:ascii="Times New Roman" w:hAnsi="Times New Roman" w:cs="Times New Roman"/>
        </w:rPr>
      </w:pPr>
      <w:r/>
    </w:p>
    <w:p w:rsidR="004436D6" w:rsidRPr="006558AD" w:rsidRDefault="004436D6" w:rsidP="004940F0">
      <w:pPr>
        <w:shd w:val="clear" w:color="auto" w:fill="FFFFFF"/>
        <w:jc w:val="both"/>
        <w:rPr>
          <w:rFonts w:ascii="Times New Roman" w:hAnsi="Times New Roman" w:cs="Times New Roman"/>
        </w:rPr>
      </w:pPr>
      <w:r>
        <w:t>We consider the standard sum of error squares as the error function. Fornth training sample,lety=ykdenote the predicted output andt=tkdenote the target for. The errorterm for thenthtraining sample can thus be represented as follows:</w:t>
      </w:r>
    </w:p>
    <w:p w:rsidR="004436D6" w:rsidRDefault="003241FB" w:rsidP="00C11808">
      <w:pPr>
        <w:shd w:val="clear" w:color="auto" w:fill="FFFFFF"/>
        <w:tabs>
          <w:tab w:val="left" w:pos="5760"/>
        </w:tabs>
        <w:jc w:val="right"/>
        <w:rPr>
          <w:rFonts w:ascii="Times New Roman" w:hAnsi="Times New Roman" w:cs="Times New Roman"/>
        </w:rPr>
      </w:pPr>
      <w:r>
        <w:t>(2.20)</w:t>
      </w:r>
    </w:p>
    <w:p w:rsidR="004436D6" w:rsidRPr="006558AD" w:rsidRDefault="004436D6" w:rsidP="006558AD">
      <w:pPr>
        <w:shd w:val="clear" w:color="auto" w:fill="FFFFFF"/>
        <w:jc w:val="both"/>
        <w:rPr>
          <w:rFonts w:ascii="Times New Roman" w:hAnsi="Times New Roman" w:cs="Times New Roman"/>
        </w:rPr>
      </w:pPr>
      <w:r>
        <w:t>We can calculate the required gradients for backpropagation via Equations(2.21)and(2.22).</w:t>
      </w:r>
    </w:p>
    <w:p w:rsidR="004436D6" w:rsidRDefault="003241FB" w:rsidP="00C11808">
      <w:pPr>
        <w:shd w:val="clear" w:color="auto" w:fill="FFFFFF"/>
        <w:tabs>
          <w:tab w:val="left" w:pos="5760"/>
        </w:tabs>
        <w:jc w:val="right"/>
        <w:rPr>
          <w:rFonts w:ascii="Times New Roman" w:hAnsi="Times New Roman" w:cs="Times New Roman"/>
        </w:rPr>
      </w:pPr>
      <w:r>
        <w:t>(2.21)</w:t>
      </w:r>
    </w:p>
    <w:p w:rsidR="004436D6" w:rsidRDefault="003241FB" w:rsidP="00C11808">
      <w:pPr>
        <w:shd w:val="clear" w:color="auto" w:fill="FFFFFF"/>
        <w:tabs>
          <w:tab w:val="left" w:pos="5760"/>
        </w:tabs>
        <w:jc w:val="right"/>
        <w:rPr>
          <w:rFonts w:ascii="Times New Roman" w:hAnsi="Times New Roman" w:cs="Times New Roman"/>
        </w:rPr>
      </w:pPr>
      <w:r>
        <w:t>(2.22)</w:t>
      </w:r>
    </w:p>
    <w:p w:rsidR="004436D6" w:rsidRDefault="004436D6" w:rsidP="006558AD">
      <w:pPr>
        <w:shd w:val="clear" w:color="auto" w:fill="FFFFFF"/>
        <w:jc w:val="both"/>
        <w:rPr>
          <w:rFonts w:ascii="Times New Roman" w:hAnsi="Times New Roman" w:cs="Times New Roman"/>
        </w:rPr>
      </w:pPr>
      <w:r>
        <w:t>As,</w:t>
      </w:r>
    </w:p>
    <w:p w:rsidR="004436D6" w:rsidRDefault="003241FB" w:rsidP="00C11808">
      <w:pPr>
        <w:shd w:val="clear" w:color="auto" w:fill="FFFFFF"/>
        <w:jc w:val="center"/>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and,</w:t>
      </w:r>
    </w:p>
    <w:p w:rsidR="004436D6" w:rsidRDefault="003241FB" w:rsidP="00C11808">
      <w:pPr>
        <w:shd w:val="clear" w:color="auto" w:fill="FFFFFF"/>
        <w:jc w:val="center"/>
        <w:rPr>
          <w:rFonts w:ascii="Times New Roman" w:hAnsi="Times New Roman" w:cs="Times New Roman"/>
        </w:rPr>
      </w:pPr>
      <w:r/>
    </w:p>
    <w:p w:rsidR="004436D6" w:rsidRDefault="003241FB" w:rsidP="00C11808">
      <w:pPr>
        <w:shd w:val="clear" w:color="auto" w:fill="FFFFFF"/>
        <w:tabs>
          <w:tab w:val="left" w:pos="5760"/>
        </w:tabs>
        <w:jc w:val="right"/>
        <w:rPr>
          <w:rFonts w:ascii="Times New Roman" w:hAnsi="Times New Roman" w:cs="Times New Roman"/>
        </w:rPr>
      </w:pPr>
      <w:r>
        <w:t>(2.23)</w:t>
      </w:r>
    </w:p>
    <w:p w:rsidR="004436D6" w:rsidRPr="006558AD" w:rsidRDefault="004436D6" w:rsidP="006558AD">
      <w:pPr>
        <w:shd w:val="clear" w:color="auto" w:fill="FFFFFF"/>
        <w:jc w:val="both"/>
        <w:rPr>
          <w:rFonts w:ascii="Times New Roman" w:hAnsi="Times New Roman" w:cs="Times New Roman"/>
        </w:rPr>
      </w:pPr>
      <w:r>
        <w:t>2.10.2 Batching</w:t>
      </w:r>
    </w:p>
    <w:p w:rsidR="004436D6" w:rsidRPr="006558AD" w:rsidRDefault="004436D6" w:rsidP="006558AD">
      <w:pPr>
        <w:shd w:val="clear" w:color="auto" w:fill="FFFFFF"/>
        <w:jc w:val="both"/>
        <w:rPr>
          <w:rFonts w:ascii="Times New Roman" w:hAnsi="Times New Roman" w:cs="Times New Roman"/>
        </w:rPr>
      </w:pPr>
      <w:r>
        <w:t>We have already described in the gradient descent algorithm in Equation(2.17)that prior to weight update, a full pass through the trainingdatasetis required. In the case of a large number of training samples, it becomes computationally expensive, and slow to iterate over all the data samples at once. In order to improve the training process, we use two variants ofgradient descent.</w:t>
      </w:r>
    </w:p>
    <w:p w:rsidR="004940F0" w:rsidRDefault="004940F0" w:rsidP="006558AD">
      <w:pPr>
        <w:shd w:val="clear" w:color="auto" w:fill="FFFFFF"/>
        <w:jc w:val="both"/>
        <w:rPr>
          <w:rFonts w:ascii="Times New Roman" w:hAnsi="Times New Roman" w:cs="Times New Roman"/>
          <w:i/>
          <w:iCs/>
        </w:rPr>
      </w:pPr>
      <w:r/>
    </w:p>
    <w:p w:rsidR="004436D6" w:rsidRPr="006558AD" w:rsidRDefault="000A1B18" w:rsidP="006558AD">
      <w:pPr>
        <w:shd w:val="clear" w:color="auto" w:fill="FFFFFF"/>
        <w:jc w:val="both"/>
        <w:rPr>
          <w:rFonts w:ascii="Times New Roman" w:hAnsi="Times New Roman" w:cs="Times New Roman"/>
        </w:rPr>
      </w:pPr>
      <w:r>
        <w:t>&lt;H4&gt;Stochastic Gradient Descent</w:t>
      </w:r>
    </w:p>
    <w:p w:rsidR="004436D6" w:rsidRPr="006558AD" w:rsidRDefault="004436D6" w:rsidP="006558AD">
      <w:pPr>
        <w:shd w:val="clear" w:color="auto" w:fill="FFFFFF"/>
        <w:jc w:val="both"/>
        <w:rPr>
          <w:rFonts w:ascii="Times New Roman" w:hAnsi="Times New Roman" w:cs="Times New Roman"/>
        </w:rPr>
      </w:pPr>
      <w:r>
        <w:t>This variant of gradient descent allows for the updation of the model parameters after processing a single training example.</w:t>
      </w:r>
    </w:p>
    <w:p w:rsidR="004436D6" w:rsidRDefault="003241FB" w:rsidP="00C11808">
      <w:pPr>
        <w:shd w:val="clear" w:color="auto" w:fill="FFFFFF"/>
        <w:tabs>
          <w:tab w:val="left" w:pos="5760"/>
        </w:tabs>
        <w:jc w:val="right"/>
        <w:rPr>
          <w:rFonts w:ascii="Times New Roman" w:hAnsi="Times New Roman" w:cs="Times New Roman"/>
        </w:rPr>
      </w:pPr>
      <w:r>
        <w:t>(2.24)</w:t>
      </w:r>
    </w:p>
    <w:p w:rsidR="004436D6" w:rsidRPr="006558AD" w:rsidRDefault="004436D6" w:rsidP="006558AD">
      <w:pPr>
        <w:shd w:val="clear" w:color="auto" w:fill="FFFFFF"/>
        <w:jc w:val="both"/>
        <w:rPr>
          <w:rFonts w:ascii="Times New Roman" w:hAnsi="Times New Roman" w:cs="Times New Roman"/>
        </w:rPr>
      </w:pPr>
      <w:r>
        <w:t>This variant allows for faster convergence towards the minima and is less memory-intensive (loads only a single sample to memory at a time) than vanilla gradient descent. However, byoptimisingafter each sample, the model is more likely to overfit.</w:t>
      </w:r>
    </w:p>
    <w:p w:rsidR="004436D6" w:rsidRPr="006558AD" w:rsidRDefault="004436D6" w:rsidP="006558AD">
      <w:pPr>
        <w:shd w:val="clear" w:color="auto" w:fill="FFFFFF"/>
        <w:jc w:val="both"/>
        <w:rPr>
          <w:rFonts w:ascii="Times New Roman" w:hAnsi="Times New Roman" w:cs="Times New Roman"/>
        </w:rPr>
      </w:pPr>
      <w:r>
        <w:t>In the Stochastic Gradient Descent (SGD) algorithm,stochasticorrandomnesscomes into play when we randomly select a data point to be optimised. While in each epoch, all the data points are processed, the order in which they can be processed can be randomly shuffled.</w:t>
      </w:r>
    </w:p>
    <w:p w:rsidR="004940F0" w:rsidRDefault="004940F0" w:rsidP="00B55E8D">
      <w:pPr>
        <w:shd w:val="clear" w:color="auto" w:fill="FFFFFF"/>
        <w:jc w:val="center"/>
        <w:rPr>
          <w:rFonts w:ascii="Times New Roman" w:hAnsi="Times New Roman" w:cs="Times New Roman"/>
          <w:i/>
          <w:iCs/>
        </w:rPr>
      </w:pPr>
      <w:r/>
    </w:p>
    <w:p w:rsidR="004436D6" w:rsidRPr="006558AD" w:rsidRDefault="004436D6" w:rsidP="00B55E8D">
      <w:pPr>
        <w:shd w:val="clear" w:color="auto" w:fill="FFFFFF"/>
        <w:jc w:val="center"/>
        <w:rPr>
          <w:rFonts w:ascii="Times New Roman" w:hAnsi="Times New Roman" w:cs="Times New Roman"/>
        </w:rPr>
      </w:pPr>
      <w:r>
        <w:t>Mini-Batch Gradient Descent</w:t>
      </w:r>
    </w:p>
    <w:p w:rsidR="004436D6" w:rsidRPr="004446BF" w:rsidRDefault="004436D6" w:rsidP="006558AD">
      <w:pPr>
        <w:shd w:val="clear" w:color="auto" w:fill="FFFFFF"/>
        <w:jc w:val="both"/>
        <w:rPr>
          <w:rFonts w:ascii="Times New Roman" w:hAnsi="Times New Roman" w:cs="Times New Roman"/>
          <w:b/>
          <w:bCs/>
          <w:iCs/>
        </w:rPr>
      </w:pPr>
      <w:r>
        <w:t>In the case of the vanilla gradient descent, forNnumber of samples andTepochs, the weightoptimisationoperation happens onlyTtimes. In SGD, theoptimisationoperation happensNTtimes. Between optimising one sample at a time vsoptimisingall samples aggregated, we can update the gradient over a group of samples instead. LetNsamples be grouped into a set ofnsmaller samples. Theoptimisationstep is performednTtimes such thatT&lt;nT&lt;NT.Thisoptimisationtechnique is calledmini-batching,and each of thensets is called abatch,denoted asB.</w:t>
      </w:r>
    </w:p>
    <w:p w:rsidR="004436D6" w:rsidRPr="00270837" w:rsidRDefault="003241FB" w:rsidP="00C11808">
      <w:pPr>
        <w:shd w:val="clear" w:color="auto" w:fill="FFFFFF"/>
        <w:tabs>
          <w:tab w:val="left" w:pos="5760"/>
        </w:tabs>
        <w:jc w:val="right"/>
        <w:rPr>
          <w:rFonts w:ascii="Times New Roman" w:hAnsi="Times New Roman" w:cs="Times New Roman"/>
          <w:bCs/>
        </w:rPr>
      </w:pPr>
      <w:r>
        <w:t>(2.25)</w:t>
      </w:r>
    </w:p>
    <w:p w:rsidR="004940F0" w:rsidRDefault="004940F0"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Example 2.5.Consider the neural network in Figure 2.11. The network takes two input variablesx1 andx2,outputs two continuous variablesy1 andy2,andutilisesthe Sigmoid activation function at each hidden unit. At current training checkpoint, theweights have following values:.The bias terms,b1= 0.25 andb2= 0.35.</w:t>
      </w:r>
    </w:p>
    <w:p w:rsidR="004940F0" w:rsidRDefault="004940F0" w:rsidP="006558AD">
      <w:pPr>
        <w:shd w:val="clear" w:color="auto" w:fill="FFFFFF"/>
        <w:jc w:val="both"/>
        <w:rPr>
          <w:rFonts w:ascii="Times New Roman" w:hAnsi="Times New Roman" w:cs="Times New Roman"/>
        </w:rPr>
      </w:pPr>
      <w:r/>
    </w:p>
    <w:p w:rsidR="004436D6" w:rsidRDefault="004436D6" w:rsidP="006558AD">
      <w:pPr>
        <w:shd w:val="clear" w:color="auto" w:fill="FFFFFF"/>
        <w:jc w:val="both"/>
        <w:rPr>
          <w:rFonts w:ascii="Times New Roman" w:hAnsi="Times New Roman" w:cs="Times New Roman"/>
        </w:rPr>
      </w:pPr>
      <w:r>
        <w:t>Given a new training input vectorx= (x1,x2) = (0.1, 0.5)and the expected outputt= (t1,t2) = (0.05, 0.95),let us calculate the update for using stochastic gradient descent andη= 0.1.</w:t>
      </w:r>
    </w:p>
    <w:p w:rsidR="004940F0" w:rsidRPr="004940F0" w:rsidRDefault="004940F0" w:rsidP="006558AD">
      <w:pPr>
        <w:shd w:val="clear" w:color="auto" w:fill="FFFFFF"/>
        <w:jc w:val="both"/>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We will first forward propagate through the neural network to store values of hidden units and predicted outputs.</w:t>
      </w:r>
    </w:p>
    <w:p w:rsidR="004940F0" w:rsidRDefault="004940F0" w:rsidP="006558AD">
      <w:pPr>
        <w:shd w:val="clear" w:color="auto" w:fill="FFFFFF"/>
        <w:jc w:val="both"/>
        <w:rPr>
          <w:rFonts w:ascii="Times New Roman" w:hAnsi="Times New Roman" w:cs="Times New Roman"/>
          <w:b/>
          <w:bCs/>
        </w:rPr>
      </w:pPr>
      <w:r/>
    </w:p>
    <w:p w:rsidR="004436D6" w:rsidRPr="006558AD" w:rsidRDefault="004436D6" w:rsidP="006558AD">
      <w:pPr>
        <w:shd w:val="clear" w:color="auto" w:fill="FFFFFF"/>
        <w:jc w:val="both"/>
        <w:rPr>
          <w:rFonts w:ascii="Times New Roman" w:hAnsi="Times New Roman" w:cs="Times New Roman"/>
        </w:rPr>
      </w:pPr>
      <w:r>
        <w:t>Forward Propagation:</w:t>
      </w:r>
    </w:p>
    <w:p w:rsidR="004940F0" w:rsidRPr="004940F0" w:rsidRDefault="004940F0" w:rsidP="004940F0">
      <w:pPr>
        <w:shd w:val="clear" w:color="auto" w:fill="FFFFFF"/>
        <w:jc w:val="center"/>
        <w:rPr>
          <w:rFonts w:ascii="Times New Roman" w:hAnsi="Times New Roman" w:cs="Times New Roman"/>
          <w:b/>
          <w:bCs/>
        </w:rPr>
      </w:pPr>
      <w:r>
        <w:t>[Insert Figure]</w:t>
      </w:r>
    </w:p>
    <w:p w:rsidR="004436D6" w:rsidRDefault="00BD5F05" w:rsidP="004940F0">
      <w:pPr>
        <w:shd w:val="clear" w:color="auto" w:fill="FFFFFF"/>
        <w:jc w:val="center"/>
        <w:rPr>
          <w:rFonts w:ascii="Times New Roman" w:hAnsi="Times New Roman" w:cs="Times New Roman"/>
        </w:rPr>
      </w:pPr>
      <w:r>
        <w:t>Figure 2.11: The Neural Network Architecture for Example 2.5.</w:t>
      </w:r>
    </w:p>
    <w:p w:rsidR="004436D6" w:rsidRDefault="003241FB" w:rsidP="00C11808">
      <w:pPr>
        <w:shd w:val="clear" w:color="auto" w:fill="FFFFFF"/>
        <w:jc w:val="center"/>
        <w:rPr>
          <w:rFonts w:ascii="Times New Roman" w:hAnsi="Times New Roman" w:cs="Times New Roman"/>
        </w:rPr>
      </w:pPr>
      <w:r/>
    </w:p>
    <w:p w:rsidR="004436D6" w:rsidRPr="006558AD" w:rsidRDefault="004436D6" w:rsidP="006558AD">
      <w:pPr>
        <w:shd w:val="clear" w:color="auto" w:fill="FFFFFF"/>
        <w:jc w:val="both"/>
        <w:rPr>
          <w:rFonts w:ascii="Times New Roman" w:hAnsi="Times New Roman" w:cs="Times New Roman"/>
        </w:rPr>
      </w:pPr>
      <w:r>
        <w:t>We will now calculate the error contribution due to this new training input vector.</w:t>
      </w:r>
    </w:p>
    <w:p w:rsidR="004940F0" w:rsidRDefault="004940F0" w:rsidP="006558AD">
      <w:pPr>
        <w:shd w:val="clear" w:color="auto" w:fill="FFFFFF"/>
        <w:jc w:val="both"/>
        <w:rPr>
          <w:rFonts w:ascii="Times New Roman" w:hAnsi="Times New Roman" w:cs="Times New Roman"/>
          <w:b/>
          <w:bCs/>
          <w:i/>
          <w:iCs/>
          <w:lang w:val="de-DE"/>
        </w:rPr>
      </w:pPr>
      <w:r/>
    </w:p>
    <w:p w:rsidR="00BF675B" w:rsidRDefault="00BF675B" w:rsidP="006558AD">
      <w:pPr>
        <w:shd w:val="clear" w:color="auto" w:fill="FFFFFF"/>
        <w:jc w:val="both"/>
        <w:rPr>
          <w:rFonts w:ascii="Times New Roman" w:hAnsi="Times New Roman" w:cs="Times New Roman"/>
          <w:b/>
          <w:bCs/>
          <w:i/>
          <w:iCs/>
          <w:lang w:val="de-DE"/>
        </w:rPr>
      </w:pPr>
      <w:r/>
    </w:p>
    <w:p w:rsidR="00BF675B" w:rsidRDefault="00BF675B" w:rsidP="006558AD">
      <w:pPr>
        <w:shd w:val="clear" w:color="auto" w:fill="FFFFFF"/>
        <w:jc w:val="both"/>
        <w:rPr>
          <w:rFonts w:ascii="Times New Roman" w:hAnsi="Times New Roman" w:cs="Times New Roman"/>
          <w:b/>
          <w:bCs/>
          <w:i/>
          <w:iCs/>
          <w:lang w:val="de-DE"/>
        </w:rPr>
      </w:pPr>
      <w:r/>
    </w:p>
    <w:p w:rsidR="004436D6" w:rsidRPr="006558AD" w:rsidRDefault="004436D6" w:rsidP="006558AD">
      <w:pPr>
        <w:shd w:val="clear" w:color="auto" w:fill="FFFFFF"/>
        <w:jc w:val="both"/>
        <w:rPr>
          <w:rFonts w:ascii="Times New Roman" w:hAnsi="Times New Roman" w:cs="Times New Roman"/>
        </w:rPr>
      </w:pPr>
      <w:r>
        <w:t>2.10.3 Hyperparameters</w:t>
      </w:r>
    </w:p>
    <w:p w:rsidR="004436D6" w:rsidRPr="006558AD" w:rsidRDefault="004436D6" w:rsidP="006558AD">
      <w:pPr>
        <w:shd w:val="clear" w:color="auto" w:fill="FFFFFF"/>
        <w:jc w:val="both"/>
        <w:rPr>
          <w:rFonts w:ascii="Times New Roman" w:hAnsi="Times New Roman" w:cs="Times New Roman"/>
        </w:rPr>
      </w:pPr>
      <w:r>
        <w:t>As explained before, the training of a neural network involves processing all the samples in the trainingdatasetfor which the model isoptimised. Once trained (i.e. no more weights are updated), it is imperative to determine how well the model will predict onunseensamples. Thedataseton which we evaluate the generalisability of a trained neural network is called thetestdataset. Note we assume that both training, and testing samples are drawn from thesame underlying distribution.</w:t>
      </w:r>
    </w:p>
    <w:p w:rsidR="004436D6" w:rsidRPr="006558AD" w:rsidRDefault="004436D6" w:rsidP="006558AD">
      <w:pPr>
        <w:shd w:val="clear" w:color="auto" w:fill="FFFFFF"/>
        <w:jc w:val="both"/>
        <w:rPr>
          <w:rFonts w:ascii="Times New Roman" w:hAnsi="Times New Roman" w:cs="Times New Roman"/>
        </w:rPr>
      </w:pPr>
      <w:r>
        <w:t>A neural network model is said tounderfitif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trainingdataset,or both. On the contrary, a neural network is said tooverfitif it performs well on the trainingdatasetbut fails to perform on the test set. In such cases, a neural network learns the noisy patterns in the training set, which leads to a lack of generalisability.</w:t>
      </w:r>
    </w:p>
    <w:p w:rsidR="004436D6" w:rsidRPr="006558AD" w:rsidRDefault="004436D6" w:rsidP="004940F0">
      <w:pPr>
        <w:shd w:val="clear" w:color="auto" w:fill="FFFFFF"/>
        <w:ind w:firstLine="720"/>
        <w:jc w:val="both"/>
        <w:rPr>
          <w:rFonts w:ascii="Times New Roman" w:hAnsi="Times New Roman" w:cs="Times New Roman"/>
        </w:rPr>
      </w:pPr>
      <w:r>
        <w:t>Thus, by controlling how complex the network is, and configuring the learning rateη,we can, in turn, impact the learning process. Such configurable variables (explicitly declared before training) whose value controls the learning process are termedhyperparameters.</w:t>
      </w:r>
    </w:p>
    <w:p w:rsidR="004940F0" w:rsidRDefault="004940F0" w:rsidP="00B55E8D">
      <w:pPr>
        <w:shd w:val="clear" w:color="auto" w:fill="FFFFFF"/>
        <w:jc w:val="center"/>
        <w:rPr>
          <w:rFonts w:ascii="Times New Roman" w:hAnsi="Times New Roman" w:cs="Times New Roman"/>
          <w:i/>
          <w:iCs/>
        </w:rPr>
      </w:pPr>
      <w:r/>
    </w:p>
    <w:p w:rsidR="00C8143E" w:rsidRDefault="00604666">
      <w:pPr>
        <w:shd w:val="clear" w:color="auto" w:fill="FFFFFF"/>
        <w:rPr>
          <w:rFonts w:ascii="Times New Roman" w:hAnsi="Times New Roman" w:cs="Times New Roman"/>
        </w:rPr>
      </w:pPr>
      <w:r>
        <w:t>&lt;H4&gt;Breadth &amp; Depth</w:t>
      </w:r>
    </w:p>
    <w:p w:rsidR="004436D6" w:rsidRPr="006558AD" w:rsidRDefault="004436D6" w:rsidP="006558AD">
      <w:pPr>
        <w:shd w:val="clear" w:color="auto" w:fill="FFFFFF"/>
        <w:jc w:val="both"/>
        <w:rPr>
          <w:rFonts w:ascii="Times New Roman" w:hAnsi="Times New Roman" w:cs="Times New Roman"/>
        </w:rPr>
      </w:pPr>
      <w:r>
        <w:t>Based on our understanding of overfitting and underfitting, it appears that the model’s complexity plays a vital role in the learning process. But how do we define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anMLPin Figure 2.7. By increasing the depth of the network, we allow the system to model more complex functions. Meanwhile, by increasing the breadth of the network, we can accommodate more feature vectors. Both will enable us to reduce underfitting. Note that while theoretically, one can have infinite depth, and breadth, such a system will overfit.</w:t>
      </w:r>
    </w:p>
    <w:p w:rsidR="004940F0" w:rsidRDefault="004940F0" w:rsidP="00B55E8D">
      <w:pPr>
        <w:shd w:val="clear" w:color="auto" w:fill="FFFFFF"/>
        <w:jc w:val="center"/>
        <w:rPr>
          <w:rFonts w:ascii="Times New Roman" w:hAnsi="Times New Roman" w:cs="Times New Roman"/>
          <w:i/>
          <w:iCs/>
        </w:rPr>
      </w:pPr>
      <w:r/>
    </w:p>
    <w:p w:rsidR="00C8143E" w:rsidRDefault="00604666">
      <w:pPr>
        <w:shd w:val="clear" w:color="auto" w:fill="FFFFFF"/>
        <w:rPr>
          <w:rFonts w:ascii="Times New Roman" w:hAnsi="Times New Roman" w:cs="Times New Roman"/>
        </w:rPr>
      </w:pPr>
      <w:r>
        <w:t>&lt;H4&gt;Number of Epochs</w:t>
      </w:r>
    </w:p>
    <w:p w:rsidR="00772DA7" w:rsidRDefault="004436D6" w:rsidP="006558AD">
      <w:pPr>
        <w:shd w:val="clear" w:color="auto" w:fill="FFFFFF"/>
        <w:jc w:val="both"/>
        <w:rPr>
          <w:rFonts w:ascii="Times New Roman" w:hAnsi="Times New Roman" w:cs="Times New Roman"/>
        </w:rPr>
      </w:pPr>
      <w:r>
        <w:t>The ideal number of training iterations/steps is such that any further training provides little to no boost in test accuracy. The number of iterations is also known by the term number ofepochs, where each epoch is complete when all the training samples have been processed.</w:t>
      </w:r>
    </w:p>
    <w:p w:rsidR="004940F0" w:rsidRDefault="004940F0" w:rsidP="00B55E8D">
      <w:pPr>
        <w:shd w:val="clear" w:color="auto" w:fill="FFFFFF"/>
        <w:jc w:val="center"/>
        <w:rPr>
          <w:rFonts w:ascii="Times New Roman" w:hAnsi="Times New Roman" w:cs="Times New Roman"/>
          <w:i/>
          <w:iCs/>
        </w:rPr>
      </w:pPr>
      <w:r/>
    </w:p>
    <w:p w:rsidR="00C8143E" w:rsidRDefault="00604666">
      <w:pPr>
        <w:shd w:val="clear" w:color="auto" w:fill="FFFFFF"/>
        <w:rPr>
          <w:rFonts w:ascii="Times New Roman" w:hAnsi="Times New Roman" w:cs="Times New Roman"/>
        </w:rPr>
      </w:pPr>
      <w:r>
        <w:t>&lt;H4&gt;Learning Rate</w:t>
      </w:r>
    </w:p>
    <w:p w:rsidR="004436D6" w:rsidRDefault="004436D6" w:rsidP="006558AD">
      <w:pPr>
        <w:shd w:val="clear" w:color="auto" w:fill="FFFFFF"/>
        <w:jc w:val="both"/>
        <w:rPr>
          <w:rFonts w:ascii="Times New Roman" w:hAnsi="Times New Roman" w:cs="Times New Roman"/>
        </w:rPr>
      </w:pPr>
      <w:r>
        <w:t>The learning rateηdetermines the magnitude of steps taken in the direction of decreasing gradient (Equation2.17).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w:t>
      </w:r>
    </w:p>
    <w:p w:rsidR="004940F0" w:rsidRPr="006558AD" w:rsidRDefault="004940F0" w:rsidP="006558AD">
      <w:pPr>
        <w:shd w:val="clear" w:color="auto" w:fill="FFFFFF"/>
        <w:jc w:val="both"/>
        <w:rPr>
          <w:rFonts w:ascii="Times New Roman" w:hAnsi="Times New Roman" w:cs="Times New Roman"/>
        </w:rPr>
      </w:pPr>
      <w:r/>
    </w:p>
    <w:p w:rsidR="00C8143E" w:rsidRDefault="006C73CF">
      <w:pPr>
        <w:shd w:val="clear" w:color="auto" w:fill="FFFFFF"/>
        <w:tabs>
          <w:tab w:val="left" w:pos="610"/>
        </w:tabs>
        <w:ind w:left="720"/>
        <w:jc w:val="both"/>
        <w:rPr>
          <w:rFonts w:ascii="Times New Roman" w:hAnsi="Times New Roman" w:cs="Times New Roman"/>
        </w:rPr>
      </w:pPr>
      <w:r>
        <w:t>1.Fixed Learning Rate: In this training strategy, the learning rate remains constant throughout the training process.</w:t>
      </w:r>
    </w:p>
    <w:p w:rsidR="00C8143E" w:rsidRDefault="00EC17D0">
      <w:pPr>
        <w:shd w:val="clear" w:color="auto" w:fill="FFFFFF"/>
        <w:tabs>
          <w:tab w:val="left" w:pos="610"/>
          <w:tab w:val="left" w:leader="hyphen" w:pos="5765"/>
        </w:tabs>
        <w:jc w:val="both"/>
        <w:rPr>
          <w:rFonts w:ascii="Times New Roman" w:hAnsi="Times New Roman" w:cs="Times New Roman"/>
        </w:rPr>
      </w:pPr>
      <w:r>
        <w:t>2.Time-Based Decay: In this training strategy, the learning rate decreases proportionally to training steps. It is based on the idea that initially, the model will begin by predicting randomly, and have a higher error rate. However, as the training progressed, the error would have reduced, wheredecayis a factor by whichthe learning rate decreases,andepochis the training iterationt.</w:t>
      </w:r>
    </w:p>
    <w:p w:rsidR="004940F0" w:rsidRDefault="004940F0" w:rsidP="006558AD">
      <w:pPr>
        <w:shd w:val="clear" w:color="auto" w:fill="FFFFFF"/>
        <w:jc w:val="both"/>
        <w:rPr>
          <w:rFonts w:ascii="Times New Roman" w:hAnsi="Times New Roman" w:cs="Times New Roman"/>
          <w:b/>
          <w:bCs/>
          <w:i/>
          <w:iCs/>
        </w:rPr>
      </w:pPr>
      <w:r/>
    </w:p>
    <w:p w:rsidR="004436D6" w:rsidRPr="006558AD" w:rsidRDefault="004436D6" w:rsidP="006558AD">
      <w:pPr>
        <w:shd w:val="clear" w:color="auto" w:fill="FFFFFF"/>
        <w:jc w:val="both"/>
        <w:rPr>
          <w:rFonts w:ascii="Times New Roman" w:hAnsi="Times New Roman" w:cs="Times New Roman"/>
        </w:rPr>
      </w:pPr>
      <w:r>
        <w:t>2.10.4 Regularisation</w:t>
      </w:r>
    </w:p>
    <w:p w:rsidR="004436D6" w:rsidRDefault="004436D6" w:rsidP="006558AD">
      <w:pPr>
        <w:shd w:val="clear" w:color="auto" w:fill="FFFFFF"/>
        <w:jc w:val="both"/>
        <w:rPr>
          <w:rFonts w:ascii="Times New Roman" w:hAnsi="Times New Roman" w:cs="Times New Roman"/>
        </w:rPr>
      </w:pPr>
      <w:r>
        <w:t>Regularisation is another set of techniques that can help avoidoverfittingduring training.</w:t>
      </w:r>
    </w:p>
    <w:p w:rsidR="004940F0" w:rsidRPr="006558AD" w:rsidRDefault="004940F0" w:rsidP="006558AD">
      <w:pPr>
        <w:shd w:val="clear" w:color="auto" w:fill="FFFFFF"/>
        <w:jc w:val="both"/>
        <w:rPr>
          <w:rFonts w:ascii="Times New Roman" w:hAnsi="Times New Roman" w:cs="Times New Roman"/>
        </w:rPr>
      </w:pPr>
      <w:r/>
    </w:p>
    <w:p w:rsidR="004436D6" w:rsidRDefault="004436D6" w:rsidP="006558AD">
      <w:pPr>
        <w:numPr>
          <w:ilvl w:val="0"/>
          <w:numId w:val="6"/>
        </w:numPr>
        <w:shd w:val="clear" w:color="auto" w:fill="FFFFFF"/>
        <w:tabs>
          <w:tab w:val="left" w:pos="610"/>
        </w:tabs>
        <w:jc w:val="both"/>
        <w:rPr>
          <w:rFonts w:ascii="Times New Roman" w:hAnsi="Times New Roman" w:cs="Times New Roman"/>
        </w:rPr>
      </w:pPr>
      <w:r>
        <w:t>Early Stopping: One of the most straightforward techniques to prevent overfitting is to limit the number of updates made to the weight parameters. Heuristically, if we can avoid the training loss from becoming arbitrarily low, the model will be less likely to overfit.</w:t>
      </w:r>
    </w:p>
    <w:p w:rsidR="004940F0" w:rsidRPr="006558AD" w:rsidRDefault="004940F0" w:rsidP="004940F0">
      <w:pPr>
        <w:shd w:val="clear" w:color="auto" w:fill="FFFFFF"/>
        <w:tabs>
          <w:tab w:val="left" w:pos="610"/>
        </w:tabs>
        <w:jc w:val="both"/>
        <w:rPr>
          <w:rFonts w:ascii="Times New Roman" w:hAnsi="Times New Roman" w:cs="Times New Roman"/>
        </w:rPr>
      </w:pPr>
      <w:r/>
    </w:p>
    <w:p w:rsidR="00772DA7" w:rsidRPr="004940F0" w:rsidRDefault="004436D6" w:rsidP="006558AD">
      <w:pPr>
        <w:numPr>
          <w:ilvl w:val="0"/>
          <w:numId w:val="6"/>
        </w:numPr>
        <w:shd w:val="clear" w:color="auto" w:fill="FFFFFF"/>
        <w:tabs>
          <w:tab w:val="left" w:pos="610"/>
        </w:tabs>
        <w:jc w:val="both"/>
        <w:rPr>
          <w:rFonts w:ascii="Times New Roman" w:hAnsi="Times New Roman" w:cs="Times New Roman"/>
        </w:rPr>
      </w:pPr>
      <w:r>
        <w:t>L1 and L2 Regularisation: Bypenalisinglarger weights while training, we can further reduce overfitting. Let usfirstlook at theLpnorm of a vectorxin ann-dimensional space, defined by.Whenp= 1, we call this theL1 norm orManhattan distancegiven byand whenp= 2, we refer to it as theL2 norm, given by.</w:t>
      </w:r>
    </w:p>
    <w:p w:rsidR="004436D6" w:rsidRPr="006558AD" w:rsidRDefault="004436D6" w:rsidP="006558AD">
      <w:pPr>
        <w:shd w:val="clear" w:color="auto" w:fill="FFFFFF"/>
        <w:jc w:val="both"/>
        <w:rPr>
          <w:rFonts w:ascii="Times New Roman" w:hAnsi="Times New Roman" w:cs="Times New Roman"/>
        </w:rPr>
      </w:pPr>
      <w:r>
        <w:t>Employing the penalty term, we canminimisethe error termE(w) via Equation(2.26)withαtheregularisationconstant.</w:t>
      </w:r>
    </w:p>
    <w:p w:rsidR="004436D6" w:rsidRDefault="004436D6" w:rsidP="006558AD">
      <w:pPr>
        <w:shd w:val="clear" w:color="auto" w:fill="FFFFFF"/>
        <w:jc w:val="both"/>
        <w:rPr>
          <w:rFonts w:ascii="Times New Roman" w:hAnsi="Times New Roman" w:cs="Times New Roman"/>
        </w:rPr>
      </w:pPr>
      <w:r>
        <w:t>By replacingpwith 1 or 2, we obtain theL1 orL2 regularisation, respectively. L1 regularisationallows for more sparse weight parameters. UnlikeL1 regularisationthat forces weights to zero,L2 regularisationshrinks weights while ensuring that important components of the weight vector are larger than the others.</w:t>
      </w:r>
    </w:p>
    <w:p w:rsidR="004940F0" w:rsidRPr="006558AD" w:rsidRDefault="004940F0" w:rsidP="006558AD">
      <w:pPr>
        <w:shd w:val="clear" w:color="auto" w:fill="FFFFFF"/>
        <w:jc w:val="both"/>
        <w:rPr>
          <w:rFonts w:ascii="Times New Roman" w:hAnsi="Times New Roman" w:cs="Times New Roman"/>
        </w:rPr>
      </w:pPr>
      <w:r/>
    </w:p>
    <w:p w:rsidR="00772DA7" w:rsidRDefault="004436D6" w:rsidP="0033565E">
      <w:pPr>
        <w:numPr>
          <w:ilvl w:val="0"/>
          <w:numId w:val="6"/>
        </w:numPr>
        <w:shd w:val="clear" w:color="auto" w:fill="FFFFFF"/>
        <w:tabs>
          <w:tab w:val="left" w:pos="610"/>
        </w:tabs>
        <w:jc w:val="both"/>
        <w:rPr>
          <w:rFonts w:ascii="Times New Roman" w:hAnsi="Times New Roman" w:cs="Times New Roman"/>
        </w:rPr>
      </w:pPr>
      <w:r>
        <w:t>Dropout: As the name suggests, we randomly drop, or freeze a fraction (dropoutprobability) of neurons from being updated. Suppose we are using mini-batch gradientdescent;using a dropoutregularisationwould amount to training different weight parameters for various subsets of training data to avoidoverfittingthe entire trainingdataset. During test time, no neurons are dropped.</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2.11 Vanishing &amp; Exploding Gradients</w:t>
      </w:r>
    </w:p>
    <w:p w:rsidR="004436D6" w:rsidRPr="007F006E" w:rsidRDefault="004436D6" w:rsidP="006558AD">
      <w:pPr>
        <w:shd w:val="clear" w:color="auto" w:fill="FFFFFF"/>
        <w:jc w:val="both"/>
        <w:rPr>
          <w:rFonts w:ascii="Times New Roman" w:hAnsi="Times New Roman" w:cs="Times New Roman"/>
        </w:rPr>
      </w:pPr>
      <w:r>
        <w:t>When obtaining the derivative of the loss with respect to weights, thederivatevalue may be extremely small, or large, leading to the problem of vanishing or exploding gradients.</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Vanishing Gradients. Thisrefers to the situation when the gradient information cannot be transferred from the output layers to the hidden layers due to the gradients assuming very small values. Following our previous notation, letLdenote the index of the output layer. Then, we calculate the gradient of error termE(w)with respect to weights in different layers of the networks. For theithhidden layer, let us denote the weight parameters asw(i), the hidden units asz(i)and activations asa(i)such thatz(i)=h(a(i)),wherehis the activation function. Note that each hidden layer would have multiple hidden units, but we do not label such hidden units to avoid complications.</w:t>
      </w:r>
    </w:p>
    <w:p w:rsidR="004436D6" w:rsidRPr="007F006E" w:rsidRDefault="004436D6" w:rsidP="006558AD">
      <w:pPr>
        <w:shd w:val="clear" w:color="auto" w:fill="FFFFFF"/>
        <w:jc w:val="both"/>
        <w:rPr>
          <w:rFonts w:ascii="Times New Roman" w:hAnsi="Times New Roman" w:cs="Times New Roman"/>
        </w:rPr>
      </w:pPr>
      <w:r>
        <w:t>As we note from Equation(2.27), the further the hidden layeriis from the output layer (deeper the neural network), the more terms of the form incorporating the partial derivative of the hidden unit with respect to the activation appear.</w:t>
      </w:r>
    </w:p>
    <w:p w:rsidR="004436D6" w:rsidRPr="007F006E" w:rsidRDefault="004436D6" w:rsidP="006558AD">
      <w:pPr>
        <w:shd w:val="clear" w:color="auto" w:fill="FFFFFF"/>
        <w:jc w:val="both"/>
        <w:rPr>
          <w:rFonts w:ascii="Times New Roman" w:hAnsi="Times New Roman" w:cs="Times New Roman"/>
        </w:rPr>
      </w:pPr>
      <w:r>
        <w:t>It so happens that these derivatives assume very low values for activation functions like sigmoid and tanh. ReLU activation is usually employed when there is a risk of a vanishing gradient problem.</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Exploding Gradients. On the opposite spectrum is the problem where large error gradients accumulate and result in huge updates to neural network model weights during training. These may occur due to lousyinitialisationof weights or some combinations of activation functions.</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2.12 Evaluation Metrics</w:t>
      </w:r>
    </w:p>
    <w:p w:rsidR="004436D6" w:rsidRPr="007F006E" w:rsidRDefault="004436D6" w:rsidP="006558AD">
      <w:pPr>
        <w:shd w:val="clear" w:color="auto" w:fill="FFFFFF"/>
        <w:jc w:val="both"/>
        <w:rPr>
          <w:rFonts w:ascii="Times New Roman" w:hAnsi="Times New Roman" w:cs="Times New Roman"/>
        </w:rPr>
      </w:pPr>
      <w:r>
        <w:t>Once we have optimally trained our neural network, we need to be able to report howwellthe model is performing. Additionally, given that for a given set of input, and target values, multipleoptimalweights can be obtained. How do we determine which set of weights are the best for an unseendataset?To perform this assessment, weutiliseevaluation metrics.</w:t>
      </w:r>
    </w:p>
    <w:p w:rsidR="004940F0" w:rsidRDefault="004940F0" w:rsidP="006558AD">
      <w:pPr>
        <w:shd w:val="clear" w:color="auto" w:fill="FFFFFF"/>
        <w:jc w:val="both"/>
        <w:rPr>
          <w:rFonts w:ascii="Times New Roman" w:hAnsi="Times New Roman" w:cs="Times New Roman"/>
        </w:rPr>
      </w:pPr>
      <w:r/>
    </w:p>
    <w:p w:rsidR="004436D6" w:rsidRPr="007F006E" w:rsidRDefault="004436D6" w:rsidP="006558AD">
      <w:pPr>
        <w:shd w:val="clear" w:color="auto" w:fill="FFFFFF"/>
        <w:jc w:val="both"/>
        <w:rPr>
          <w:rFonts w:ascii="Times New Roman" w:hAnsi="Times New Roman" w:cs="Times New Roman"/>
        </w:rPr>
      </w:pPr>
      <w:r>
        <w:t>Let us go back to the task of sentiment analysis. Suppose we have ten sentencesthatarelabelledas either positive (1) or negative (–1). Out of these, seven samples are labelled as positive. Let us assume an arbitrary target label list for the ten samples asy= [1,1,–1,1,–1,–1,1,1,1,1], with theithelement of the list providing a sentiment label for theithsentence.</w:t>
      </w:r>
    </w:p>
    <w:p w:rsidR="004940F0" w:rsidRDefault="004940F0" w:rsidP="006558AD">
      <w:pPr>
        <w:shd w:val="clear" w:color="auto" w:fill="FFFFFF"/>
        <w:jc w:val="both"/>
        <w:rPr>
          <w:rFonts w:ascii="Times New Roman" w:hAnsi="Times New Roman" w:cs="Times New Roman"/>
        </w:rPr>
      </w:pPr>
      <w:r/>
    </w:p>
    <w:p w:rsidR="004940F0" w:rsidRPr="007F006E" w:rsidRDefault="004940F0" w:rsidP="006558AD">
      <w:pPr>
        <w:shd w:val="clear" w:color="auto" w:fill="FFFFFF"/>
        <w:jc w:val="both"/>
        <w:rPr>
          <w:rFonts w:ascii="Times New Roman" w:hAnsi="Times New Roman" w:cs="Times New Roman"/>
        </w:rPr>
      </w:pPr>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t>Case 1:How many times did we correctly predict the positive sentiment?</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t>Case 2:How many times did we incorrectly predict positive sentiments as negative?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t>Case 3:How many times did we incorrectly predict negative sentiments as positive?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t>Case 4:How many times did we correctly predict the negative sentiment?</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True Positive/Negative. Case 1 of the confusion matrix can also be termed astrue positive(TP)as we are truly/correctly predicting the positive class as positive. Consequently, case 4 is termed astrue negative(TN)as we truthfully predict the negative class as negative.</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False Negative. Case 2 can be understood as the number of times we erroneously/falsely produce a negative output (sentiment in our case) when the actual output is positive, i.e.false negative(FN).</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False Positive. Reverse of FN is when we falsely predict the output to be positive while it should have been negative, leading to the case offalse positive(FP).</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Example 2.6.Let us map true positives, true negatives, false positives, and false negatives wheny=[1,1,–1,1,–1,–1,1,1,1,1] andŷ=[1,–1,1,1,–1,1,1,1,1,–1]. Further, based on these counts, we can produce a confusion matrix.</w:t>
      </w:r>
    </w:p>
    <w:p w:rsidR="004940F0" w:rsidRDefault="004940F0" w:rsidP="006558AD">
      <w:pPr>
        <w:shd w:val="clear" w:color="auto" w:fill="FFFFFF"/>
        <w:jc w:val="both"/>
        <w:rPr>
          <w:rFonts w:ascii="Times New Roman" w:hAnsi="Times New Roman" w:cs="Times New Roman"/>
        </w:rPr>
      </w:pPr>
      <w:r/>
    </w:p>
    <w:p w:rsidR="004436D6" w:rsidRPr="007F006E" w:rsidRDefault="004436D6" w:rsidP="006558AD">
      <w:pPr>
        <w:shd w:val="clear" w:color="auto" w:fill="FFFFFF"/>
        <w:jc w:val="both"/>
        <w:rPr>
          <w:rFonts w:ascii="Times New Roman" w:hAnsi="Times New Roman" w:cs="Times New Roman"/>
        </w:rPr>
      </w:pPr>
      <w:r>
        <w:t>In Table 2.9, we enlist the type of correct/incorrect information captured by theithindex. We can see thatTPoccurs whenyi= ŷi= 1 andTNatyi= ŷi= –1. Meanwhile, at indices 2, and 10, we observe the case ofyi= 1 butŷi=–1,causing false negatives. Finally, at indices 3, and 6, we noteŷi=–1 butŷi= 1, leading to false positives.</w:t>
      </w:r>
    </w:p>
    <w:p w:rsidR="004436D6" w:rsidRPr="007F006E" w:rsidRDefault="004436D6" w:rsidP="00B55E8D">
      <w:pPr>
        <w:shd w:val="clear" w:color="auto" w:fill="FFFFFF"/>
        <w:tabs>
          <w:tab w:val="left" w:pos="2970"/>
        </w:tabs>
        <w:jc w:val="both"/>
        <w:rPr>
          <w:rFonts w:ascii="Times New Roman" w:hAnsi="Times New Roman" w:cs="Times New Roman"/>
        </w:rPr>
      </w:pPr>
      <w:r>
        <w:t>Now, mapping the type count in Table 2.9, we can construct the confusion matrix for the four casesas accounted in Table 2.10.</w:t>
      </w:r>
    </w:p>
    <w:p w:rsidR="004940F0" w:rsidRDefault="004940F0"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Precision. Looking only at the predictions that are marked as positive, precision measures the number of times the predictions were actually correct, as actualised by Equation(2.28).</w:t>
      </w:r>
    </w:p>
    <w:p w:rsidR="004436D6" w:rsidRPr="007F006E" w:rsidRDefault="003241FB" w:rsidP="00C11808">
      <w:pPr>
        <w:tabs>
          <w:tab w:val="left" w:pos="5760"/>
        </w:tabs>
        <w:jc w:val="right"/>
        <w:rPr>
          <w:rFonts w:ascii="Times New Roman" w:hAnsi="Times New Roman" w:cs="Times New Roman"/>
        </w:rPr>
      </w:pPr>
      <w:r>
        <w:t>(2.28)</w:t>
      </w:r>
    </w:p>
    <w:p w:rsidR="004436D6" w:rsidRPr="007F006E" w:rsidRDefault="004436D6" w:rsidP="006558AD">
      <w:pPr>
        <w:shd w:val="clear" w:color="auto" w:fill="FFFFFF"/>
        <w:jc w:val="both"/>
        <w:rPr>
          <w:rFonts w:ascii="Times New Roman" w:hAnsi="Times New Roman" w:cs="Times New Roman"/>
        </w:rPr>
      </w:pPr>
      <w:r/>
    </w:p>
    <w:tbl>
      <w:tblPr>
        <w:tblW w:w="0" w:type="auto"/>
        <w:jc w:val="center"/>
        <w:tblLayout w:type="fixed"/>
        <w:tblCellMar>
          <w:left w:w="40" w:type="dxa"/>
          <w:right w:w="40" w:type="dxa"/>
        </w:tblCellMar>
        <w:tblLook w:val="0000"/>
      </w:tblPr>
      <w:tblGrid>
        <w:gridCol w:w="1594"/>
        <w:gridCol w:w="581"/>
        <w:gridCol w:w="566"/>
        <w:gridCol w:w="557"/>
        <w:gridCol w:w="566"/>
        <w:gridCol w:w="576"/>
        <w:gridCol w:w="562"/>
        <w:gridCol w:w="562"/>
        <w:gridCol w:w="566"/>
        <w:gridCol w:w="542"/>
        <w:gridCol w:w="624"/>
      </w:tblGrid>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bookmarkStart w:id="45" w:name="bookmark59"/>
            <w:r w:rsidRPr="007F006E">
              <w:rPr>
                <w:rFonts w:ascii="Times New Roman" w:hAnsi="Times New Roman" w:cs="Times New Roman"/>
                <w:b/>
                <w:bCs/>
              </w:rPr>
              <w:t>I</w:t>
            </w:r>
            <w:bookmarkEnd w:id="45"/>
            <w:r w:rsidRPr="007F006E">
              <w:rPr>
                <w:rFonts w:ascii="Times New Roman" w:hAnsi="Times New Roman" w:cs="Times New Roman"/>
                <w:b/>
                <w:bCs/>
              </w:rPr>
              <w:t>ndex</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2</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3</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4</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5</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6</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7</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8</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9</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10</w:t>
            </w:r>
          </w:p>
        </w:tc>
      </w:tr>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b/>
                <w:bCs/>
              </w:rPr>
              <w:t xml:space="preserve">Expected </w:t>
            </w:r>
            <w:r w:rsidRPr="007F006E">
              <w:rPr>
                <w:rFonts w:ascii="Times New Roman" w:hAnsi="Times New Roman" w:cs="Times New Roman"/>
                <w:i/>
                <w:iCs/>
                <w:lang w:val="fr-FR"/>
              </w:rPr>
              <w:t>y</w:t>
            </w:r>
          </w:p>
        </w:tc>
        <w:tc>
          <w:tcPr>
            <w:tcW w:w="581"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r>
      <w:tr w:rsidR="005B44EC"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5B44EC" w:rsidRPr="007F006E" w:rsidRDefault="005B44EC" w:rsidP="00B55E8D">
            <w:pPr>
              <w:shd w:val="clear" w:color="auto" w:fill="FFFFFF"/>
              <w:jc w:val="both"/>
              <w:rPr>
                <w:rFonts w:ascii="Times New Roman" w:hAnsi="Times New Roman" w:cs="Times New Roman"/>
                <w:b/>
                <w:bCs/>
              </w:rPr>
            </w:pPr>
            <w:r w:rsidRPr="007F006E">
              <w:rPr>
                <w:rFonts w:ascii="Times New Roman" w:hAnsi="Times New Roman" w:cs="Times New Roman"/>
                <w:b/>
                <w:bCs/>
              </w:rPr>
              <w:t xml:space="preserve">Predicted </w:t>
            </w:r>
            <w:r w:rsidRPr="007F006E">
              <w:rPr>
                <w:rFonts w:ascii="Times New Roman" w:hAnsi="Times New Roman" w:cs="Times New Roman"/>
                <w:i/>
                <w:iCs/>
              </w:rPr>
              <w:t>ŷ</w:t>
            </w:r>
          </w:p>
        </w:tc>
        <w:tc>
          <w:tcPr>
            <w:tcW w:w="581"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57"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r>
      <w:tr w:rsidR="004436D6"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4436D6" w:rsidRPr="007F006E" w:rsidRDefault="004436D6" w:rsidP="00B55E8D">
            <w:pPr>
              <w:shd w:val="clear" w:color="auto" w:fill="FFFFFF"/>
              <w:jc w:val="both"/>
              <w:rPr>
                <w:rFonts w:ascii="Times New Roman" w:hAnsi="Times New Roman" w:cs="Times New Roman"/>
                <w:b/>
                <w:bCs/>
              </w:rPr>
            </w:pPr>
            <w:r w:rsidRPr="007F006E">
              <w:rPr>
                <w:rFonts w:ascii="Times New Roman" w:hAnsi="Times New Roman" w:cs="Times New Roman"/>
                <w:b/>
                <w:bCs/>
              </w:rPr>
              <w:t>Type</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TN</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r>
    </w:tbl>
    <w:p w:rsidR="005B44EC" w:rsidRDefault="005B44EC" w:rsidP="006558AD">
      <w:pPr>
        <w:shd w:val="clear" w:color="auto" w:fill="FFFFFF"/>
        <w:jc w:val="both"/>
        <w:rPr>
          <w:rFonts w:ascii="Times New Roman" w:hAnsi="Times New Roman" w:cs="Times New Roman"/>
          <w:lang w:val="fr-FR"/>
        </w:rPr>
      </w:pPr>
      <w:r/>
    </w:p>
    <w:p w:rsidR="004436D6" w:rsidRDefault="004436D6" w:rsidP="006558AD">
      <w:pPr>
        <w:shd w:val="clear" w:color="auto" w:fill="FFFFFF"/>
        <w:jc w:val="both"/>
        <w:rPr>
          <w:rFonts w:ascii="Times New Roman" w:hAnsi="Times New Roman" w:cs="Times New Roman"/>
        </w:rPr>
      </w:pPr>
      <w:r>
        <w:t>Table2.9:MappingTruePositives(TP),TrueNegatives(TN),FalsePositives (FP) andFalseNegatives (FN) forExpectedLabelsy=[1,1,–1,1,–1,–1,1,1,1,1]andPredictedLabelsŷ=[1,–1,1,1,–1,1,1,1,1,–1].</w:t>
      </w:r>
    </w:p>
    <w:p w:rsidR="005B44EC" w:rsidRPr="007F006E" w:rsidRDefault="005B44EC" w:rsidP="006558AD">
      <w:pPr>
        <w:shd w:val="clear" w:color="auto" w:fill="FFFFFF"/>
        <w:jc w:val="both"/>
        <w:rPr>
          <w:rFonts w:ascii="Times New Roman" w:hAnsi="Times New Roman" w:cs="Times New Roman"/>
        </w:rPr>
      </w:pP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075"/>
        <w:gridCol w:w="1164"/>
      </w:tblGrid>
      <w:tr w:rsidR="004436D6" w:rsidRPr="007F006E" w:rsidTr="005B44EC">
        <w:trPr>
          <w:trHeight w:val="368"/>
          <w:jc w:val="center"/>
        </w:trPr>
        <w:tc>
          <w:tcPr>
            <w:tcW w:w="1075" w:type="dxa"/>
            <w:vMerge w:val="restart"/>
            <w:vAlign w:val="center"/>
          </w:tcPr>
          <w:p w:rsidR="004436D6" w:rsidRPr="007F006E" w:rsidRDefault="004436D6" w:rsidP="005B44EC">
            <w:pPr>
              <w:spacing w:line="360" w:lineRule="auto"/>
              <w:jc w:val="center"/>
              <w:rPr>
                <w:rFonts w:ascii="Times New Roman" w:hAnsi="Times New Roman" w:cs="Times New Roman"/>
              </w:rPr>
            </w:pPr>
            <w:r w:rsidRPr="007F006E">
              <w:rPr>
                <w:rFonts w:ascii="Times New Roman" w:hAnsi="Times New Roman" w:cs="Times New Roman"/>
              </w:rPr>
              <w:t>Actual</w:t>
            </w:r>
          </w:p>
        </w:tc>
        <w:tc>
          <w:tcPr>
            <w:tcW w:w="2239" w:type="dxa"/>
            <w:gridSpan w:val="2"/>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Predicted</w:t>
            </w:r>
          </w:p>
        </w:tc>
      </w:tr>
      <w:tr w:rsidR="004436D6" w:rsidRPr="007F006E" w:rsidTr="005B44EC">
        <w:trPr>
          <w:trHeight w:val="368"/>
          <w:jc w:val="center"/>
        </w:trPr>
        <w:tc>
          <w:tcPr>
            <w:tcW w:w="1075" w:type="dxa"/>
            <w:vMerge/>
            <w:vAlign w:val="center"/>
          </w:tcPr>
          <w:p w:rsidR="004436D6" w:rsidRPr="007F006E" w:rsidRDefault="004436D6" w:rsidP="005B44EC">
            <w:pPr>
              <w:jc w:val="center"/>
              <w:rPr>
                <w:rFonts w:ascii="Times New Roman" w:hAnsi="Times New Roman" w:cs="Times New Roman"/>
              </w:rPr>
            </w:pP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5 (TP)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(FN)</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1 (TN)</w:t>
            </w:r>
          </w:p>
        </w:tc>
      </w:tr>
    </w:tbl>
    <w:p w:rsidR="004436D6" w:rsidRPr="007F006E" w:rsidRDefault="004436D6" w:rsidP="006558AD">
      <w:pPr>
        <w:shd w:val="clear" w:color="auto" w:fill="FFFFFF"/>
        <w:jc w:val="both"/>
        <w:rPr>
          <w:rFonts w:ascii="Times New Roman" w:hAnsi="Times New Roman" w:cs="Times New Roman"/>
        </w:rPr>
      </w:pPr>
      <w:r/>
    </w:p>
    <w:p w:rsidR="004436D6" w:rsidRPr="007F006E" w:rsidRDefault="004436D6" w:rsidP="006558AD">
      <w:pPr>
        <w:shd w:val="clear" w:color="auto" w:fill="FFFFFF"/>
        <w:jc w:val="both"/>
        <w:rPr>
          <w:rFonts w:ascii="Times New Roman" w:hAnsi="Times New Roman" w:cs="Times New Roman"/>
        </w:rPr>
      </w:pPr>
      <w:r>
        <w:t>Table 2.10: Confusionmatrix for sentiment classification of positive (1) and negative (-1) sentiments for ten sentences. We construct this from expected labelsy=[1,1,–1,1,–1,–1,1,1,1,1]and predicted labelsŷ=[1,–1,1,1,–1,1,1,1,1,–1]. The tabulations follow from mapping in Table 2.9.</w:t>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Recall. On the other hand, looking at the actual/expected positive samples, recall measures the number of times we correctly predicted the positive class. The confusion matrix can be mapped usingEquation(2.29).</w:t>
      </w:r>
    </w:p>
    <w:p w:rsidR="004436D6" w:rsidRPr="007F006E" w:rsidRDefault="003241FB" w:rsidP="00C11808">
      <w:pPr>
        <w:shd w:val="clear" w:color="auto" w:fill="FFFFFF"/>
        <w:tabs>
          <w:tab w:val="left" w:pos="5760"/>
        </w:tabs>
        <w:jc w:val="right"/>
        <w:rPr>
          <w:rFonts w:ascii="Times New Roman" w:hAnsi="Times New Roman" w:cs="Times New Roman"/>
        </w:rPr>
      </w:pPr>
      <w:r>
        <w:t>(2.29)</w:t>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Precision vs Recall. We note from Equations(2.28)and(2.29)that the main difference in precision and recall is dictated by the type of erroneous outputs that are accounted for. In the case of precision, we place higher importance onFPs. Consider the case of spam detection. If the emails keep getting falsely classified as safe/positive, then the user will be inundated with spam instead of useful information. Meanwhile, in the case of a recall, we place higher importance onFNs. Consider the case of medical testing, where a positive test means a disease is detected. Failing to detect the disease(FNwhen it should have been positive) can cost human life. In any given experimental setup, precision, and recall will be a tug-of-war, as reducingFNcan impactFPand vice-versa, and which metric isprioritiseddepends on the task at hand.</w:t>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F1 Score. For most use cases, we rather prefer to look at a single metric that considers both precision, and recall. Here,theF1 score comes into play. It is simply a harmonic mean of precision and recall as follows:</w:t>
      </w:r>
    </w:p>
    <w:p w:rsidR="004436D6" w:rsidRPr="007F006E" w:rsidRDefault="004436D6" w:rsidP="006558AD">
      <w:pPr>
        <w:shd w:val="clear" w:color="auto" w:fill="FFFFFF"/>
        <w:jc w:val="both"/>
        <w:rPr>
          <w:rFonts w:ascii="Times New Roman" w:hAnsi="Times New Roman" w:cs="Times New Roman"/>
        </w:rPr>
      </w:pPr>
      <w:r>
        <w:t>Another advantage of the F1 score over other metrics is its ability to account for class imbalance, therefore providing a more holistic measure of model performance.</w:t>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2.13 Summary</w:t>
      </w:r>
    </w:p>
    <w:p w:rsidR="004436D6" w:rsidRPr="007F006E" w:rsidRDefault="004436D6" w:rsidP="00133A4B">
      <w:pPr>
        <w:shd w:val="clear" w:color="auto" w:fill="FFFFFF"/>
        <w:jc w:val="both"/>
        <w:rPr>
          <w:rFonts w:ascii="Times New Roman" w:hAnsi="Times New Roman" w:cs="Times New Roman"/>
        </w:rPr>
      </w:pPr>
      <w:r>
        <w:t>In this chapter, we explored some of the fundamental concepts of NLP,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NLP pipeline and examined variouspreprocessing techniques such as stemming,lemmatisation, andtokenisation. Additionally, we explored the syntax and semantics of language before introducing core ideas related to language models, and word/sentence representation techniques.</w:t>
      </w:r>
    </w:p>
    <w:p w:rsidR="004436D6" w:rsidRPr="007F006E" w:rsidRDefault="004436D6" w:rsidP="006558AD">
      <w:pPr>
        <w:shd w:val="clear" w:color="auto" w:fill="FFFFFF"/>
        <w:jc w:val="both"/>
        <w:rPr>
          <w:rFonts w:ascii="Times New Roman" w:hAnsi="Times New Roman" w:cs="Times New Roman"/>
        </w:rPr>
      </w:pPr>
      <w:r>
        <w:t>To motivate the use ofn-dimensional feature vectors for sentiment analysis, we introduced the concept of neural networks. Given that neural networks are the foundation of modern NLP, this chapter provided an overview of the fundamental aspects of neural networks. We discussed perceptrons, and their limitations, which led to the development of multi-layer perceptrons and the concept of deep neural networks. The chapter also covered training neural networks via backpropagation, the basics of activation functions, and the role of varioushyperparametersthat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tasks.</w:t>
      </w:r>
    </w:p>
    <w:p w:rsidR="004436D6" w:rsidRPr="007F006E" w:rsidRDefault="004436D6" w:rsidP="006558AD">
      <w:pPr>
        <w:shd w:val="clear" w:color="auto" w:fill="FFFFFF"/>
        <w:jc w:val="both"/>
        <w:rPr>
          <w:rFonts w:ascii="Times New Roman" w:hAnsi="Times New Roman" w:cs="Times New Roman"/>
        </w:rPr>
      </w:pPr>
      <w:r>
        <w:t>In the following chapters, we will build upon the concepts of word associations, neural networks, andn-grams to develop more sophisticated representations, and language models that go beyond the bag-of-words approach.</w:t>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Additional Resources</w:t>
      </w:r>
    </w:p>
    <w:p w:rsidR="004436D6" w:rsidRDefault="004436D6" w:rsidP="006558AD">
      <w:pPr>
        <w:shd w:val="clear" w:color="auto" w:fill="FFFFFF"/>
        <w:jc w:val="both"/>
        <w:rPr>
          <w:rFonts w:ascii="Times New Roman" w:hAnsi="Times New Roman" w:cs="Times New Roman"/>
          <w:b/>
          <w:bCs/>
        </w:rPr>
      </w:pPr>
      <w:r>
        <w:t>Important Articles</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t>A Survey of Surveys (NLP &amp; ML):.</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t>Awesome NLP:https://github.com/keon/awesome-nlp.</w:t>
      </w:r>
    </w:p>
    <w:p w:rsidR="00556082" w:rsidRPr="007F006E" w:rsidRDefault="00556082" w:rsidP="006558AD">
      <w:pPr>
        <w:shd w:val="clear" w:color="auto" w:fill="FFFFFF"/>
        <w:jc w:val="both"/>
        <w:rPr>
          <w:rFonts w:ascii="Times New Roman" w:hAnsi="Times New Roman" w:cs="Times New Roman"/>
        </w:rPr>
      </w:pPr>
      <w:r/>
    </w:p>
    <w:p w:rsidR="00D11B38" w:rsidRPr="00D11B38" w:rsidRDefault="00D11B38" w:rsidP="00D11B38">
      <w:pPr>
        <w:numPr>
          <w:ilvl w:val="0"/>
          <w:numId w:val="70"/>
        </w:numPr>
        <w:shd w:val="clear" w:color="auto" w:fill="FFFFFF"/>
        <w:tabs>
          <w:tab w:val="left" w:pos="610"/>
        </w:tabs>
        <w:jc w:val="both"/>
        <w:rPr>
          <w:rFonts w:ascii="Times New Roman" w:hAnsi="Times New Roman" w:cs="Times New Roman"/>
        </w:rPr>
      </w:pPr>
      <w:r>
        <w:t>Introduction to Linguistics: Akmajian et al. (2001)</w:t>
      </w: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t>Mielke,Sabrina J, et al.”Between Words &amp; Characters: A Brief History of Open-Vocabulary Modeling, and Tokenization in NLP.” arXiv preprint arXiv:2112.10508 (2021).</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t>Min,Bonan,et al.”Recent advances in natural language processing via large pre-trained language models: A survey.” ACM Computing Surveys 56.2 (2023): 1-40.</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t>Otter, DanielW, et al.”A survey of the usages of deep learning for natural language processing.” IEEE transactions on neural networks, and learning systems 32.2 (2020): 604-624.</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t>Pattern Recognition &amp; Machine Learning: Bishop (2006)</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r/>
    </w:p>
    <w:p w:rsidR="00A3333C" w:rsidRDefault="00A3333C" w:rsidP="006558AD">
      <w:pPr>
        <w:shd w:val="clear" w:color="auto" w:fill="FFFFFF"/>
        <w:jc w:val="both"/>
        <w:rPr>
          <w:rFonts w:ascii="Times New Roman" w:hAnsi="Times New Roman" w:cs="Times New Roman"/>
          <w:b/>
          <w:bCs/>
        </w:rPr>
      </w:pPr>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Visual Summary</w:t>
      </w:r>
    </w:p>
    <w:p w:rsidR="004436D6" w:rsidRPr="00133A4B" w:rsidRDefault="004436D6" w:rsidP="00133A4B">
      <w:pPr>
        <w:numPr>
          <w:ilvl w:val="0"/>
          <w:numId w:val="73"/>
        </w:numPr>
        <w:shd w:val="clear" w:color="auto" w:fill="FFFFFF"/>
        <w:tabs>
          <w:tab w:val="left" w:pos="610"/>
        </w:tabs>
        <w:jc w:val="both"/>
        <w:rPr>
          <w:rFonts w:ascii="Times New Roman" w:hAnsi="Times New Roman" w:cs="Times New Roman"/>
        </w:rPr>
      </w:pPr>
      <w:r>
        <w:t>Dependency Parsing, Named Entity Recognition, Tokenization, and Token Similarityhttps://huggingface.co/spaces/spacy/pipeline-visualizer#en_core_web_lg</w:t>
      </w:r>
    </w:p>
    <w:p w:rsidR="00772DA7" w:rsidRPr="00556082" w:rsidRDefault="00133A4B" w:rsidP="00133A4B">
      <w:pPr>
        <w:numPr>
          <w:ilvl w:val="0"/>
          <w:numId w:val="73"/>
        </w:numPr>
        <w:shd w:val="clear" w:color="auto" w:fill="FFFFFF"/>
        <w:tabs>
          <w:tab w:val="left" w:pos="610"/>
        </w:tabs>
        <w:jc w:val="both"/>
        <w:rPr>
          <w:rFonts w:ascii="Times New Roman" w:hAnsi="Times New Roman" w:cs="Times New Roman"/>
        </w:rPr>
      </w:pPr>
      <w:r>
        <w:t>Deep Neural Network Architecture:</w:t>
      </w:r>
    </w:p>
    <w:p w:rsidR="00556082" w:rsidRPr="00133A4B" w:rsidRDefault="00556082" w:rsidP="00556082">
      <w:pPr>
        <w:numPr>
          <w:ilvl w:val="0"/>
          <w:numId w:val="73"/>
        </w:numPr>
        <w:shd w:val="clear" w:color="auto" w:fill="FFFFFF"/>
        <w:tabs>
          <w:tab w:val="left" w:pos="610"/>
        </w:tabs>
        <w:jc w:val="both"/>
        <w:rPr>
          <w:rFonts w:ascii="Times New Roman" w:hAnsi="Times New Roman" w:cs="Times New Roman"/>
        </w:rPr>
      </w:pPr>
      <w:r>
        <w:t>Optimization with Gradient Descenthttps://uclaacm.github.io/gradient-descent-visualiser/#playground</w:t>
      </w:r>
    </w:p>
    <w:p w:rsidR="00556082" w:rsidRDefault="00556082" w:rsidP="00133A4B">
      <w:pPr>
        <w:numPr>
          <w:ilvl w:val="0"/>
          <w:numId w:val="73"/>
        </w:numPr>
        <w:shd w:val="clear" w:color="auto" w:fill="FFFFFF"/>
        <w:tabs>
          <w:tab w:val="left" w:pos="610"/>
        </w:tabs>
        <w:jc w:val="both"/>
        <w:rPr>
          <w:rFonts w:ascii="Times New Roman" w:hAnsi="Times New Roman" w:cs="Times New Roman"/>
        </w:rPr>
      </w:pPr>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Exercises</w:t>
      </w:r>
    </w:p>
    <w:p w:rsidR="004436D6" w:rsidRPr="007F006E" w:rsidRDefault="004436D6" w:rsidP="006558AD">
      <w:pPr>
        <w:shd w:val="clear" w:color="auto" w:fill="FFFFFF"/>
        <w:jc w:val="both"/>
        <w:rPr>
          <w:rFonts w:ascii="Times New Roman" w:hAnsi="Times New Roman" w:cs="Times New Roman"/>
        </w:rPr>
      </w:pPr>
      <w:r>
        <w:t>True/False Questions</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t>Lemmatisation ismorecomputationally expensive than stemming.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t>The sigmoid activation function outputs a value between-1 and 1.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t>SentencePiece does not require the input sequence to be pre-tokenised.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t>Multiplying the output of a linear unit with a scalar can introduce non-linearity.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t>Dependency parsing focuses on identifying relationships between words based on the order in which they appear in a sentence. (True/False)</w:t>
      </w:r>
    </w:p>
    <w:p w:rsidR="00A3333C" w:rsidRDefault="00A3333C" w:rsidP="006558AD">
      <w:pPr>
        <w:shd w:val="clear" w:color="auto" w:fill="FFFFFF"/>
        <w:jc w:val="both"/>
        <w:rPr>
          <w:rFonts w:ascii="Times New Roman" w:hAnsi="Times New Roman" w:cs="Times New Roman"/>
          <w:b/>
          <w:bCs/>
          <w:i/>
          <w:iCs/>
        </w:rPr>
      </w:pPr>
      <w:r/>
    </w:p>
    <w:p w:rsidR="004436D6" w:rsidRPr="007F006E" w:rsidRDefault="004436D6" w:rsidP="006558AD">
      <w:pPr>
        <w:shd w:val="clear" w:color="auto" w:fill="FFFFFF"/>
        <w:jc w:val="both"/>
        <w:rPr>
          <w:rFonts w:ascii="Times New Roman" w:hAnsi="Times New Roman" w:cs="Times New Roman"/>
        </w:rPr>
      </w:pPr>
      <w:r>
        <w:t>Multiple Choice Questions</w:t>
      </w:r>
    </w:p>
    <w:p w:rsidR="004436D6" w:rsidRPr="007F006E" w:rsidRDefault="004436D6" w:rsidP="006558AD">
      <w:pPr>
        <w:shd w:val="clear" w:color="auto" w:fill="FFFFFF"/>
        <w:tabs>
          <w:tab w:val="left" w:pos="398"/>
          <w:tab w:val="left" w:pos="4267"/>
        </w:tabs>
        <w:jc w:val="both"/>
        <w:rPr>
          <w:rFonts w:ascii="Times New Roman" w:hAnsi="Times New Roman" w:cs="Times New Roman"/>
        </w:rPr>
      </w:pPr>
      <w:r>
        <w:t>1.In dependency parsing, the__________is the main verb of the sentence.</w:t>
      </w:r>
    </w:p>
    <w:p w:rsidR="004436D6" w:rsidRPr="007F006E" w:rsidRDefault="004436D6" w:rsidP="006558AD">
      <w:pPr>
        <w:shd w:val="clear" w:color="auto" w:fill="FFFFFF"/>
        <w:tabs>
          <w:tab w:val="left" w:pos="3010"/>
          <w:tab w:val="left" w:pos="5554"/>
          <w:tab w:val="left" w:pos="8309"/>
        </w:tabs>
        <w:jc w:val="both"/>
        <w:rPr>
          <w:rFonts w:ascii="Times New Roman" w:hAnsi="Times New Roman" w:cs="Times New Roman"/>
        </w:rPr>
      </w:pPr>
      <w:r>
        <w:t>(a) Prime(b)Root(c)Lemma(d) Stem</w:t>
      </w:r>
    </w:p>
    <w:p w:rsidR="004436D6" w:rsidRPr="007F006E" w:rsidRDefault="004436D6" w:rsidP="006558AD">
      <w:pPr>
        <w:shd w:val="clear" w:color="auto" w:fill="FFFFFF"/>
        <w:tabs>
          <w:tab w:val="left" w:pos="398"/>
          <w:tab w:val="left" w:pos="6941"/>
        </w:tabs>
        <w:jc w:val="both"/>
        <w:rPr>
          <w:rFonts w:ascii="Times New Roman" w:hAnsi="Times New Roman" w:cs="Times New Roman"/>
        </w:rPr>
      </w:pPr>
      <w:r>
        <w:t>2.The study of the internal structure of words is called__________.</w:t>
      </w:r>
    </w:p>
    <w:p w:rsidR="004436D6" w:rsidRPr="007F006E" w:rsidRDefault="004436D6" w:rsidP="006558AD">
      <w:pPr>
        <w:shd w:val="clear" w:color="auto" w:fill="FFFFFF"/>
        <w:tabs>
          <w:tab w:val="left" w:pos="2669"/>
          <w:tab w:val="left" w:pos="5400"/>
          <w:tab w:val="left" w:pos="7800"/>
        </w:tabs>
        <w:jc w:val="both"/>
        <w:rPr>
          <w:rFonts w:ascii="Times New Roman" w:hAnsi="Times New Roman" w:cs="Times New Roman"/>
        </w:rPr>
      </w:pPr>
      <w:r>
        <w:t>(a) Etymology(b)Sociolinguistics(c)Morphology(d) Phonology</w:t>
      </w:r>
    </w:p>
    <w:p w:rsidR="004436D6" w:rsidRPr="007F006E" w:rsidRDefault="004436D6" w:rsidP="006558AD">
      <w:pPr>
        <w:shd w:val="clear" w:color="auto" w:fill="FFFFFF"/>
        <w:tabs>
          <w:tab w:val="left" w:pos="398"/>
        </w:tabs>
        <w:jc w:val="both"/>
        <w:rPr>
          <w:rFonts w:ascii="Times New Roman" w:hAnsi="Times New Roman" w:cs="Times New Roman"/>
        </w:rPr>
      </w:pPr>
      <w:r>
        <w:t>3.In gradient descent, what is updated out of the following?</w:t>
      </w:r>
    </w:p>
    <w:p w:rsidR="004436D6" w:rsidRPr="007F006E" w:rsidRDefault="004436D6" w:rsidP="006558AD">
      <w:pPr>
        <w:shd w:val="clear" w:color="auto" w:fill="FFFFFF"/>
        <w:tabs>
          <w:tab w:val="left" w:pos="2938"/>
          <w:tab w:val="left" w:pos="5054"/>
          <w:tab w:val="left" w:pos="7718"/>
        </w:tabs>
        <w:jc w:val="both"/>
        <w:rPr>
          <w:rFonts w:ascii="Times New Roman" w:hAnsi="Times New Roman" w:cs="Times New Roman"/>
        </w:rPr>
      </w:pPr>
      <w:r>
        <w:t>(a) Parameters(b)Inputs(c)Architecture(d) Activations</w:t>
      </w:r>
    </w:p>
    <w:p w:rsidR="004436D6" w:rsidRPr="007F006E" w:rsidRDefault="004436D6" w:rsidP="006558AD">
      <w:pPr>
        <w:shd w:val="clear" w:color="auto" w:fill="FFFFFF"/>
        <w:tabs>
          <w:tab w:val="left" w:pos="398"/>
          <w:tab w:val="left" w:pos="6509"/>
        </w:tabs>
        <w:jc w:val="both"/>
        <w:rPr>
          <w:rFonts w:ascii="Times New Roman" w:hAnsi="Times New Roman" w:cs="Times New Roman"/>
        </w:rPr>
      </w:pPr>
      <w:r>
        <w:t>4.Dependency parsing helps in understanding the__________structure of a sentence.</w:t>
      </w:r>
    </w:p>
    <w:p w:rsidR="004436D6" w:rsidRPr="007F006E" w:rsidRDefault="004436D6" w:rsidP="006558AD">
      <w:pPr>
        <w:shd w:val="clear" w:color="auto" w:fill="FFFFFF"/>
        <w:tabs>
          <w:tab w:val="left" w:pos="2702"/>
          <w:tab w:val="left" w:pos="5026"/>
          <w:tab w:val="left" w:pos="7440"/>
        </w:tabs>
        <w:jc w:val="both"/>
        <w:rPr>
          <w:rFonts w:ascii="Times New Roman" w:hAnsi="Times New Roman" w:cs="Times New Roman"/>
        </w:rPr>
      </w:pPr>
      <w:r>
        <w:t>(a) Syntactic(b)Semantic(c)Pragmatic(d) Morphological</w:t>
      </w:r>
    </w:p>
    <w:p w:rsidR="004436D6" w:rsidRPr="007F006E" w:rsidRDefault="004436D6" w:rsidP="006558AD">
      <w:pPr>
        <w:shd w:val="clear" w:color="auto" w:fill="FFFFFF"/>
        <w:tabs>
          <w:tab w:val="left" w:pos="398"/>
        </w:tabs>
        <w:jc w:val="both"/>
        <w:rPr>
          <w:rFonts w:ascii="Times New Roman" w:hAnsi="Times New Roman" w:cs="Times New Roman"/>
        </w:rPr>
      </w:pPr>
      <w:r>
        <w:t>5.Which of the following introduces non-linearity into a neural model?</w:t>
      </w:r>
    </w:p>
    <w:p w:rsidR="004436D6" w:rsidRPr="007F006E" w:rsidRDefault="004436D6" w:rsidP="006558AD">
      <w:pPr>
        <w:shd w:val="clear" w:color="auto" w:fill="FFFFFF"/>
        <w:tabs>
          <w:tab w:val="left" w:pos="2659"/>
          <w:tab w:val="left" w:pos="5150"/>
          <w:tab w:val="left" w:pos="7114"/>
        </w:tabs>
        <w:jc w:val="both"/>
        <w:rPr>
          <w:rFonts w:ascii="Times New Roman" w:hAnsi="Times New Roman" w:cs="Times New Roman"/>
        </w:rPr>
      </w:pPr>
      <w:r>
        <w:t>(a) Weight Sharing(b)Gradient Descent(c)Convolution(d) GELU Activation</w:t>
      </w:r>
    </w:p>
    <w:p w:rsidR="00A3333C" w:rsidRDefault="00A3333C" w:rsidP="006558AD">
      <w:pPr>
        <w:shd w:val="clear" w:color="auto" w:fill="FFFFFF"/>
        <w:jc w:val="both"/>
        <w:rPr>
          <w:rFonts w:ascii="Times New Roman" w:hAnsi="Times New Roman" w:cs="Times New Roman"/>
          <w:b/>
          <w:bCs/>
          <w:i/>
          <w:iCs/>
        </w:rPr>
      </w:pPr>
      <w:r/>
    </w:p>
    <w:p w:rsidR="004436D6" w:rsidRPr="007F006E" w:rsidRDefault="004436D6" w:rsidP="006558AD">
      <w:pPr>
        <w:shd w:val="clear" w:color="auto" w:fill="FFFFFF"/>
        <w:jc w:val="both"/>
        <w:rPr>
          <w:rFonts w:ascii="Times New Roman" w:hAnsi="Times New Roman" w:cs="Times New Roman"/>
        </w:rPr>
      </w:pPr>
      <w:r>
        <w:t>Short Questions</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t>How does stemming reduce the dimensionality of textual data?</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t>What is the difference between stemming and lemmatisation?</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t>Compare theReLUand sigmoid activation functions. Which one of them is used in(i)the hidden layers and (ii) the output layer? Why?</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t>Consider the following sentences. Try to trace an NLP pipeline that consists of tokenisation,POStagging,lemmatisationand dependency parsing on each sentence:</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t>I a.m. eating pizza with cheese and corn.</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t>My mother cooked my favourite dish for me on my birthday!</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t>I a.m. at the airport,and my flight departs in an hour.</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t>He loves to bake cookies for his friends and family.</w:t>
      </w:r>
    </w:p>
    <w:p w:rsidR="00A3333C" w:rsidRDefault="00A3333C" w:rsidP="006558AD">
      <w:pPr>
        <w:shd w:val="clear" w:color="auto" w:fill="FFFFFF"/>
        <w:jc w:val="both"/>
        <w:rPr>
          <w:rFonts w:ascii="Times New Roman" w:hAnsi="Times New Roman" w:cs="Times New Roman"/>
          <w:b/>
          <w:bCs/>
          <w:i/>
          <w:iCs/>
        </w:rPr>
      </w:pPr>
      <w:r/>
    </w:p>
    <w:p w:rsidR="004436D6" w:rsidRPr="007F006E" w:rsidRDefault="004436D6" w:rsidP="006558AD">
      <w:pPr>
        <w:shd w:val="clear" w:color="auto" w:fill="FFFFFF"/>
        <w:jc w:val="both"/>
        <w:rPr>
          <w:rFonts w:ascii="Times New Roman" w:hAnsi="Times New Roman" w:cs="Times New Roman"/>
        </w:rPr>
      </w:pPr>
      <w:r>
        <w:t>Long Questions</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t>Compare and contrast varioustokenisationstrategies discussed in this chapter.</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t>Explain how text preprocessing techniques impact the performance of NLP models.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t>Calculate the output of athree-inputneuron where the weights[w1,w2,w3, b]are [0.3,–0.1,0.2,0.5]. The input to this network is [0.3,0.2,0.6]. Assume the sigmoid activation function.</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t>What is WordNet? Explain the structure and applications of WordNet.</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t>Why do we needsubwordtokenisation?Give an example where wordtokenisationfails.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t>Describe the typical stages involved in a natural language processing pipeline. Explain the significance of each stage by taking some NLP tasks as an example.</w:t>
      </w:r>
    </w:p>
    <w:p w:rsidR="00A3333C" w:rsidRPr="007F006E" w:rsidRDefault="00A3333C" w:rsidP="006558AD">
      <w:pPr>
        <w:shd w:val="clear" w:color="auto" w:fill="FFFFFF"/>
        <w:jc w:val="both"/>
        <w:rPr>
          <w:rFonts w:ascii="Times New Roman" w:hAnsi="Times New Roman" w:cs="Times New Roman"/>
        </w:rPr>
      </w:pPr>
      <w:r/>
    </w:p>
    <w:p w:rsidR="004436D6" w:rsidRDefault="004436D6" w:rsidP="00C11808">
      <w:pPr>
        <w:shd w:val="clear" w:color="auto" w:fill="FFFFFF"/>
        <w:jc w:val="center"/>
        <w:rPr>
          <w:rFonts w:ascii="Times New Roman" w:hAnsi="Times New Roman" w:cs="Times New Roman"/>
        </w:rPr>
      </w:pPr>
      <w:r/>
    </w:p>
    <w:p w:rsidR="00A3333C" w:rsidRPr="007F006E" w:rsidRDefault="00A3333C" w:rsidP="00C11808">
      <w:pPr>
        <w:shd w:val="clear" w:color="auto" w:fill="FFFFFF"/>
        <w:jc w:val="center"/>
        <w:rPr>
          <w:rFonts w:ascii="Times New Roman" w:hAnsi="Times New Roman" w:cs="Times New Roman"/>
        </w:rPr>
      </w:pPr>
      <w:r/>
    </w:p>
    <w:p w:rsidR="00772DA7" w:rsidRDefault="004436D6" w:rsidP="006558AD">
      <w:pPr>
        <w:shd w:val="clear" w:color="auto" w:fill="FFFFFF"/>
        <w:jc w:val="both"/>
        <w:rPr>
          <w:rFonts w:ascii="Times New Roman" w:hAnsi="Times New Roman" w:cs="Times New Roman"/>
        </w:rPr>
      </w:pPr>
      <w:r>
        <w:t>Consider a simple neural network with one layer and sigmoid activation whereŷ=σ(wTx+b)andσ(z) =1/(1 + exp(–z)).Compute the gradients of the loss function with respect to the parameters and derive the weight update rule for gradient descent.</w:t>
      </w:r>
    </w:p>
    <w:p w:rsidR="00A3333C" w:rsidRDefault="00A3333C" w:rsidP="006558AD">
      <w:pPr>
        <w:shd w:val="clear" w:color="auto" w:fill="FFFFFF"/>
        <w:jc w:val="both"/>
        <w:rPr>
          <w:rFonts w:ascii="Times New Roman" w:hAnsi="Times New Roman" w:cs="Times New Roman"/>
          <w:b/>
          <w:bCs/>
        </w:rPr>
      </w:pPr>
      <w:r/>
    </w:p>
    <w:p w:rsidR="00A3333C" w:rsidRDefault="00A3333C" w:rsidP="006558AD">
      <w:pPr>
        <w:shd w:val="clear" w:color="auto" w:fill="FFFFFF"/>
        <w:jc w:val="both"/>
        <w:rPr>
          <w:rFonts w:ascii="Times New Roman" w:hAnsi="Times New Roman" w:cs="Times New Roman"/>
          <w:b/>
          <w:bCs/>
        </w:rPr>
      </w:pPr>
      <w:r/>
    </w:p>
    <w:p w:rsidR="004436D6" w:rsidRPr="007F006E" w:rsidRDefault="004436D6" w:rsidP="006558AD">
      <w:pPr>
        <w:shd w:val="clear" w:color="auto" w:fill="FFFFFF"/>
        <w:jc w:val="both"/>
        <w:rPr>
          <w:rFonts w:ascii="Times New Roman" w:hAnsi="Times New Roman" w:cs="Times New Roman"/>
        </w:rPr>
      </w:pPr>
      <w:r>
        <w:t>Bibliography</w:t>
      </w:r>
    </w:p>
    <w:p w:rsidR="005142A7" w:rsidRPr="007F006E" w:rsidRDefault="004436D6" w:rsidP="005142A7">
      <w:pPr>
        <w:shd w:val="clear" w:color="auto" w:fill="FFFFFF"/>
        <w:jc w:val="both"/>
        <w:rPr>
          <w:rFonts w:ascii="Times New Roman" w:hAnsi="Times New Roman" w:cs="Times New Roman"/>
        </w:rPr>
      </w:pPr>
      <w:r>
        <w:t>Akmajian, A, Demers,R.A, Farmer, A.K,and Harnish,R. M. (2001).Linguistics:An Introduction to Language &amp; Communication. MIT Press.URL https://doi.org/10.7551/mitpress/4252.001.0001</w:t>
      </w:r>
    </w:p>
    <w:p w:rsidR="004436D6" w:rsidRPr="005142A7" w:rsidRDefault="004436D6" w:rsidP="006558AD">
      <w:pPr>
        <w:shd w:val="clear" w:color="auto" w:fill="FFFFFF"/>
        <w:jc w:val="both"/>
        <w:rPr>
          <w:rFonts w:ascii="Times New Roman" w:hAnsi="Times New Roman" w:cs="Times New Roman"/>
        </w:rPr>
      </w:pPr>
      <w:r>
        <w:t>Bishop,C. M. (2006).Pattern Recognition &amp; Machine Learning (Information Science &amp; Statistics). Berlin, Heidelberg:Springer-Verlag.</w:t>
      </w:r>
    </w:p>
    <w:p w:rsidR="004436D6" w:rsidRPr="005142A7" w:rsidRDefault="004436D6" w:rsidP="006558AD">
      <w:pPr>
        <w:shd w:val="clear" w:color="auto" w:fill="FFFFFF"/>
        <w:jc w:val="both"/>
        <w:rPr>
          <w:rFonts w:ascii="Times New Roman" w:hAnsi="Times New Roman" w:cs="Times New Roman"/>
        </w:rPr>
      </w:pPr>
      <w:r>
        <w:t>Cho,K,van Merriënboer,B,Gulcehre,C,Bahdanau, D, Bougares,F,Schwenk,H,and Bengio,Y. (2014).Learning phrase representations using RNN encoder–decoder for statistical machine translation. InProceedings of the 2014 Conference on Empirical Methods in Natural Language Processing (EMNLP), (pp. 1724–1734).URL https://aclanthology.org/D14-1179</w:t>
      </w:r>
    </w:p>
    <w:p w:rsidR="004436D6" w:rsidRPr="005142A7" w:rsidRDefault="004436D6" w:rsidP="006558AD">
      <w:pPr>
        <w:shd w:val="clear" w:color="auto" w:fill="FFFFFF"/>
        <w:jc w:val="both"/>
        <w:rPr>
          <w:rFonts w:ascii="Times New Roman" w:hAnsi="Times New Roman" w:cs="Times New Roman"/>
        </w:rPr>
      </w:pPr>
      <w:r>
        <w:t>Clark,H. H. (1970).Word Associations &amp; Linguistic Theory. New Horizons in Linguistics,1, 271–286.</w:t>
      </w:r>
    </w:p>
    <w:p w:rsidR="004436D6" w:rsidRPr="005142A7" w:rsidRDefault="004436D6" w:rsidP="006558AD">
      <w:pPr>
        <w:shd w:val="clear" w:color="auto" w:fill="FFFFFF"/>
        <w:jc w:val="both"/>
        <w:rPr>
          <w:rFonts w:ascii="Times New Roman" w:hAnsi="Times New Roman" w:cs="Times New Roman"/>
        </w:rPr>
      </w:pPr>
      <w:r>
        <w:t>Eisenstein,J. (2019).Introduction to Natural Language Processing. MIT Press.</w:t>
      </w:r>
    </w:p>
    <w:p w:rsidR="004436D6" w:rsidRPr="005142A7" w:rsidRDefault="004436D6" w:rsidP="006558AD">
      <w:pPr>
        <w:shd w:val="clear" w:color="auto" w:fill="FFFFFF"/>
        <w:jc w:val="both"/>
        <w:rPr>
          <w:rFonts w:ascii="Times New Roman" w:hAnsi="Times New Roman" w:cs="Times New Roman"/>
        </w:rPr>
      </w:pPr>
      <w:r>
        <w:t>Elman, J. L. (1990).Finding Structure in Time. Cognitive Science,14(2), 179–211.URL https://www.sciencedirect.com/science/article/pii/036402139090002 E</w:t>
      </w:r>
    </w:p>
    <w:p w:rsidR="004436D6" w:rsidRPr="005142A7" w:rsidRDefault="004436D6" w:rsidP="006558AD">
      <w:pPr>
        <w:shd w:val="clear" w:color="auto" w:fill="FFFFFF"/>
        <w:jc w:val="both"/>
        <w:rPr>
          <w:rFonts w:ascii="Times New Roman" w:hAnsi="Times New Roman" w:cs="Times New Roman"/>
        </w:rPr>
      </w:pPr>
      <w:r>
        <w:t>Gage, P. (1994). A New Algorithm for Data Compression. TheCUsers Journal,12(2), 23–38.</w:t>
      </w:r>
    </w:p>
    <w:p w:rsidR="004436D6" w:rsidRPr="005142A7" w:rsidDel="00805EEB" w:rsidRDefault="004436D6" w:rsidP="00805EEB">
      <w:pPr>
        <w:shd w:val="clear" w:color="auto" w:fill="FFFFFF"/>
        <w:jc w:val="both"/>
        <w:rPr>
          <w:del w:id="53" w:author="BPP" w:date="2024-11-08T16:09:00Z"/>
          <w:rFonts w:ascii="Times New Roman" w:hAnsi="Times New Roman" w:cs="Times New Roman"/>
        </w:rPr>
      </w:pPr>
      <w:r>
        <w:t>Gers,F.A, Schmidhuber,J.A, and Cummins,F.A. (2000). Learning to forget: Continual prediction with lstm. Neural Comput,12(10), 2451–2471.</w:t>
      </w:r>
    </w:p>
    <w:bookmarkEnd w:id="48"/>
    <w:p w:rsidR="00772DA7" w:rsidRDefault="00772DA7" w:rsidP="00772DA7">
      <w:pPr>
        <w:shd w:val="clear" w:color="auto" w:fill="FFFFFF"/>
        <w:jc w:val="both"/>
        <w:rPr>
          <w:rFonts w:ascii="Times New Roman" w:hAnsi="Times New Roman" w:cs="Times New Roman"/>
        </w:rPr>
      </w:pPr>
      <w:r/>
    </w:p>
    <w:sectPr w:rsidR="00772DA7" w:rsidSect="004D405E">
      <w:pgSz w:w="12240" w:h="15840"/>
      <w:pgMar w:top="1440" w:right="1435" w:bottom="720" w:left="1440" w:header="720" w:footer="720" w:gutter="0"/>
      <w:cols w:space="6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68490" w15:done="0"/>
  <w15:commentEx w15:paraId="025847C9" w15:paraIdParent="76468490" w15:done="0"/>
  <w15:commentEx w15:paraId="752F3115" w15:done="0"/>
  <w15:commentEx w15:paraId="0A588645" w15:done="0"/>
  <w15:commentEx w15:paraId="6DF3C59D" w15:paraIdParent="0A588645" w15:done="0"/>
  <w15:commentEx w15:paraId="377ECE0E" w15:done="0"/>
  <w15:commentEx w15:paraId="74B009FC" w15:done="0"/>
  <w15:commentEx w15:paraId="4C37D90B" w15:paraIdParent="74B009FC" w15:done="0"/>
  <w15:commentEx w15:paraId="207BFD10" w15:done="0"/>
  <w15:commentEx w15:paraId="0D9DD776" w15:paraIdParent="207BFD10" w15:done="0"/>
  <w15:commentEx w15:paraId="5ACC5145" w15:done="0"/>
  <w15:commentEx w15:paraId="069805FF" w15:paraIdParent="5ACC5145" w15:done="0"/>
  <w15:commentEx w15:paraId="7E07848C" w15:done="0"/>
  <w15:commentEx w15:paraId="748DF721" w15:paraIdParent="7E07848C" w15:done="0"/>
  <w15:commentEx w15:paraId="0174F19D" w15:done="0"/>
  <w15:commentEx w15:paraId="36411071" w15:paraIdParent="0174F19D" w15:done="0"/>
  <w15:commentEx w15:paraId="7E65C629" w15:done="0"/>
  <w15:commentEx w15:paraId="543C2076" w15:paraIdParent="7E65C629" w15:done="0"/>
  <w15:commentEx w15:paraId="30970A2D" w15:done="0"/>
  <w15:commentEx w15:paraId="21700098" w15:done="0"/>
  <w15:commentEx w15:paraId="60E8D3C4" w15:paraIdParent="21700098" w15:done="0"/>
  <w15:commentEx w15:paraId="60D3833C" w15:done="0"/>
  <w15:commentEx w15:paraId="4613B568" w15:paraIdParent="60D3833C" w15:done="0"/>
  <w15:commentEx w15:paraId="2D5E8198" w15:done="0"/>
  <w15:commentEx w15:paraId="330225A4" w15:paraIdParent="2D5E8198" w15:done="0"/>
  <w15:commentEx w15:paraId="1D9E742B" w15:done="0"/>
  <w15:commentEx w15:paraId="45492AB4" w15:paraIdParent="1D9E7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B995E8" w16cex:dateUtc="2024-09-18T05:26:00Z"/>
  <w16cex:commentExtensible w16cex:durableId="779959FB" w16cex:dateUtc="2024-09-18T06:29:00Z"/>
  <w16cex:commentExtensible w16cex:durableId="7F9B3DC4" w16cex:dateUtc="2024-09-18T05:27:00Z"/>
  <w16cex:commentExtensible w16cex:durableId="16E43DC0" w16cex:dateUtc="2024-09-18T07:46:00Z"/>
  <w16cex:commentExtensible w16cex:durableId="33CA9DD0" w16cex:dateUtc="2024-09-18T05:28:00Z"/>
  <w16cex:commentExtensible w16cex:durableId="750DC02D" w16cex:dateUtc="2024-09-18T05:28:00Z"/>
  <w16cex:commentExtensible w16cex:durableId="59C732E7" w16cex:dateUtc="2024-09-14T09:03:00Z"/>
  <w16cex:commentExtensible w16cex:durableId="5817497F" w16cex:dateUtc="2024-09-18T05:28:00Z"/>
  <w16cex:commentExtensible w16cex:durableId="6AE39FB6" w16cex:dateUtc="2024-09-18T05:31:00Z"/>
  <w16cex:commentExtensible w16cex:durableId="3EF06811" w16cex:dateUtc="2024-09-18T05:32:00Z"/>
  <w16cex:commentExtensible w16cex:durableId="6314BEFD" w16cex:dateUtc="2024-09-18T05:33:00Z"/>
  <w16cex:commentExtensible w16cex:durableId="54C53E72" w16cex:dateUtc="2024-09-18T11:07:00Z"/>
  <w16cex:commentExtensible w16cex:durableId="24217C30" w16cex:dateUtc="2024-09-18T05:49:00Z"/>
  <w16cex:commentExtensible w16cex:durableId="1BD123A5" w16cex:dateUtc="2024-09-18T05:49:00Z"/>
  <w16cex:commentExtensible w16cex:durableId="1A5948FB" w16cex:dateUtc="2024-09-18T05:54:00Z"/>
  <w16cex:commentExtensible w16cex:durableId="6DED7F18" w16cex:dateUtc="2024-09-18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68490" w16cid:durableId="47EE8F48"/>
  <w16cid:commentId w16cid:paraId="025847C9" w16cid:durableId="03B995E8"/>
  <w16cid:commentId w16cid:paraId="752F3115" w16cid:durableId="779959FB"/>
  <w16cid:commentId w16cid:paraId="0A588645" w16cid:durableId="5E0B5E3A"/>
  <w16cid:commentId w16cid:paraId="6DF3C59D" w16cid:durableId="7F9B3DC4"/>
  <w16cid:commentId w16cid:paraId="377ECE0E" w16cid:durableId="16E43DC0"/>
  <w16cid:commentId w16cid:paraId="74B009FC" w16cid:durableId="73878A8D"/>
  <w16cid:commentId w16cid:paraId="4C37D90B" w16cid:durableId="33CA9DD0"/>
  <w16cid:commentId w16cid:paraId="207BFD10" w16cid:durableId="549329F8"/>
  <w16cid:commentId w16cid:paraId="0D9DD776" w16cid:durableId="750DC02D"/>
  <w16cid:commentId w16cid:paraId="5ACC5145" w16cid:durableId="59C732E7"/>
  <w16cid:commentId w16cid:paraId="069805FF" w16cid:durableId="5817497F"/>
  <w16cid:commentId w16cid:paraId="7E07848C" w16cid:durableId="5DC68E72"/>
  <w16cid:commentId w16cid:paraId="748DF721" w16cid:durableId="6AE39FB6"/>
  <w16cid:commentId w16cid:paraId="0174F19D" w16cid:durableId="4ABA00EF"/>
  <w16cid:commentId w16cid:paraId="36411071" w16cid:durableId="3EF06811"/>
  <w16cid:commentId w16cid:paraId="7E65C629" w16cid:durableId="42B8D8AE"/>
  <w16cid:commentId w16cid:paraId="543C2076" w16cid:durableId="6314BEFD"/>
  <w16cid:commentId w16cid:paraId="30970A2D" w16cid:durableId="54C53E72"/>
  <w16cid:commentId w16cid:paraId="21700098" w16cid:durableId="5916636B"/>
  <w16cid:commentId w16cid:paraId="60E8D3C4" w16cid:durableId="24217C30"/>
  <w16cid:commentId w16cid:paraId="60D3833C" w16cid:durableId="2F3EEAD6"/>
  <w16cid:commentId w16cid:paraId="4613B568" w16cid:durableId="1BD123A5"/>
  <w16cid:commentId w16cid:paraId="2D5E8198" w16cid:durableId="261019AA"/>
  <w16cid:commentId w16cid:paraId="330225A4" w16cid:durableId="1A5948FB"/>
  <w16cid:commentId w16cid:paraId="1D9E742B" w16cid:durableId="50D77856"/>
  <w16cid:commentId w16cid:paraId="45492AB4" w16cid:durableId="6DED7F1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ED4" w:rsidRDefault="009E6ED4" w:rsidP="009F3D28">
      <w:r>
        <w:separator/>
      </w:r>
    </w:p>
  </w:endnote>
  <w:endnote w:type="continuationSeparator" w:id="1">
    <w:p w:rsidR="009E6ED4" w:rsidRDefault="009E6ED4" w:rsidP="009F3D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Liberation Mono">
    <w:altName w:val="Calibri"/>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Leelawadee UI Semilight">
    <w:panose1 w:val="020B0402040204020203"/>
    <w:charset w:val="00"/>
    <w:family w:val="swiss"/>
    <w:pitch w:val="variable"/>
    <w:sig w:usb0="A3000003" w:usb1="00000000" w:usb2="00010000" w:usb3="00000000" w:csb0="00010101" w:csb1="00000000"/>
  </w:font>
  <w:font w:name="LMSans10-Regular-Identity-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ED4" w:rsidRDefault="009E6ED4" w:rsidP="009F3D28">
      <w:r>
        <w:separator/>
      </w:r>
    </w:p>
  </w:footnote>
  <w:footnote w:type="continuationSeparator" w:id="1">
    <w:p w:rsidR="009E6ED4" w:rsidRDefault="009E6ED4" w:rsidP="009F3D28">
      <w:r>
        <w:continuationSeparator/>
      </w:r>
    </w:p>
  </w:footnote>
  <w:footnote w:id="2">
    <w:p w:rsidR="006B0F7F" w:rsidRDefault="006B0F7F">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 w:id="3">
    <w:p w:rsidR="006B0F7F" w:rsidRDefault="006B0F7F">
      <w:pPr>
        <w:pStyle w:val="FootnoteText"/>
      </w:pPr>
      <w:r>
        <w:rPr>
          <w:rStyle w:val="FootnoteReference"/>
        </w:rPr>
        <w:footnoteRef/>
      </w:r>
      <w:r>
        <w:t xml:space="preserve"> </w:t>
      </w:r>
      <w:r w:rsidRPr="005A3B3A">
        <w:rPr>
          <w:rFonts w:ascii="Times New Roman" w:hAnsi="Times New Roman" w:cs="Times New Roman"/>
        </w:rPr>
        <w:t>https://huggingface.co/</w:t>
      </w:r>
    </w:p>
  </w:footnote>
  <w:footnote w:id="4">
    <w:p w:rsidR="006B0F7F" w:rsidRDefault="006B0F7F">
      <w:pPr>
        <w:pStyle w:val="FootnoteText"/>
      </w:pPr>
      <w:r>
        <w:rPr>
          <w:rStyle w:val="FootnoteReference"/>
        </w:rPr>
        <w:footnoteRef/>
      </w:r>
      <w:r>
        <w:t xml:space="preserve"> </w:t>
      </w:r>
      <w:r w:rsidRPr="00181B54">
        <w:rPr>
          <w:rFonts w:ascii="Times New Roman" w:hAnsi="Times New Roman" w:cs="Times New Roman"/>
        </w:rPr>
        <w:t>https://tartarus.org/martin/PorterStemmer/</w:t>
      </w:r>
    </w:p>
  </w:footnote>
  <w:footnote w:id="5">
    <w:p w:rsidR="006B0F7F" w:rsidRDefault="006B0F7F">
      <w:pPr>
        <w:pStyle w:val="FootnoteText"/>
      </w:pPr>
      <w:r>
        <w:rPr>
          <w:rStyle w:val="FootnoteReference"/>
        </w:rPr>
        <w:footnoteRef/>
      </w:r>
      <w:r>
        <w:t xml:space="preserve"> </w:t>
      </w:r>
      <w:r w:rsidRPr="00181B54">
        <w:rPr>
          <w:rFonts w:ascii="Times New Roman" w:hAnsi="Times New Roman" w:cs="Times New Roman"/>
        </w:rPr>
        <w:t>https://snowballstem.org/</w:t>
      </w:r>
    </w:p>
  </w:footnote>
  <w:footnote w:id="6">
    <w:p w:rsidR="006B0F7F" w:rsidRDefault="006B0F7F">
      <w:pPr>
        <w:pStyle w:val="FootnoteText"/>
      </w:pPr>
      <w:r>
        <w:rPr>
          <w:rStyle w:val="FootnoteReference"/>
        </w:rPr>
        <w:footnoteRef/>
      </w:r>
      <w:r>
        <w:t xml:space="preserve"> </w:t>
      </w:r>
      <w:r w:rsidRPr="00923028">
        <w:rPr>
          <w:rFonts w:ascii="Times New Roman" w:hAnsi="Times New Roman" w:cs="Times New Roman"/>
        </w:rPr>
        <w:t>https://darenr.github.io/afinn/</w:t>
      </w:r>
    </w:p>
  </w:footnote>
  <w:footnote w:id="7">
    <w:p w:rsidR="006B0F7F" w:rsidRDefault="006B0F7F">
      <w:pPr>
        <w:pStyle w:val="FootnoteText"/>
      </w:pPr>
      <w:r>
        <w:rPr>
          <w:rStyle w:val="FootnoteReference"/>
        </w:rPr>
        <w:footnoteRef/>
      </w:r>
      <w:r>
        <w:t xml:space="preserve"> </w:t>
      </w:r>
      <w:r w:rsidRPr="00923028">
        <w:rPr>
          <w:rFonts w:ascii="Times New Roman" w:hAnsi="Times New Roman" w:cs="Times New Roman"/>
        </w:rPr>
        <w:t>https://www.nltk.org/api/nltk.corpus.reader.sentiwordnet.html</w:t>
      </w:r>
    </w:p>
  </w:footnote>
  <w:footnote w:id="8">
    <w:p w:rsidR="006B0F7F" w:rsidRDefault="006B0F7F">
      <w:pPr>
        <w:pStyle w:val="FootnoteText"/>
      </w:pPr>
      <w:r>
        <w:rPr>
          <w:rStyle w:val="FootnoteReference"/>
        </w:rPr>
        <w:footnoteRef/>
      </w:r>
      <w:r>
        <w:t xml:space="preserve"> </w:t>
      </w:r>
      <w:r w:rsidRPr="00923028">
        <w:rPr>
          <w:rFonts w:ascii="Times New Roman" w:hAnsi="Times New Roman" w:cs="Times New Roman"/>
        </w:rPr>
        <w:t>https://saifmohammad.com/WebPages/NRC-Emotion-Lexicon.htm</w:t>
      </w:r>
    </w:p>
  </w:footnote>
  <w:footnote w:id="9">
    <w:p w:rsidR="006B0F7F" w:rsidRDefault="006B0F7F">
      <w:pPr>
        <w:pStyle w:val="FootnoteText"/>
      </w:pPr>
      <w:r>
        <w:rPr>
          <w:rStyle w:val="FootnoteReference"/>
        </w:rPr>
        <w:footnoteRef/>
      </w:r>
      <w:r>
        <w:t xml:space="preserve"> </w:t>
      </w:r>
      <w:r w:rsidRPr="00923028">
        <w:rPr>
          <w:rFonts w:ascii="Times New Roman" w:hAnsi="Times New Roman" w:cs="Times New Roman"/>
        </w:rPr>
        <w:t>https://propbank.github.io/</w:t>
      </w:r>
    </w:p>
  </w:footnote>
  <w:footnote w:id="10">
    <w:p w:rsidR="006B0F7F" w:rsidRDefault="006B0F7F">
      <w:pPr>
        <w:pStyle w:val="FootnoteText"/>
      </w:pPr>
      <w:r>
        <w:rPr>
          <w:rStyle w:val="FootnoteReference"/>
        </w:rPr>
        <w:footnoteRef/>
      </w:r>
      <w:r>
        <w:t xml:space="preserve"> </w:t>
      </w:r>
      <w:r w:rsidRPr="006558AD">
        <w:rPr>
          <w:rFonts w:ascii="Times New Roman" w:hAnsi="Times New Roman" w:cs="Times New Roman"/>
        </w:rPr>
        <w:t xml:space="preserve">The squared L2 norm (i.e., </w:t>
      </w:r>
      <w:r w:rsidRPr="001B1B05">
        <w:rPr>
          <w:rFonts w:ascii="Times New Roman" w:hAnsi="Times New Roman" w:cs="Times New Roman"/>
          <w:position w:val="-12"/>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5pt;height:18.95pt" o:ole="">
            <v:imagedata r:id="rId1" o:title=""/>
          </v:shape>
          <o:OLEObject Type="Embed" ProgID="Equation.DSMT4" ShapeID="_x0000_i1025" DrawAspect="Content" ObjectID="_1794493269" r:id="rId2"/>
        </w:object>
      </w:r>
      <w:r>
        <w:rPr>
          <w:rFonts w:ascii="Times New Roman" w:hAnsi="Times New Roman" w:cs="Times New Roman"/>
        </w:rPr>
        <w:t xml:space="preserve"> is </w:t>
      </w:r>
      <w:r w:rsidRPr="006558AD">
        <w:rPr>
          <w:rFonts w:ascii="Times New Roman" w:hAnsi="Times New Roman" w:cs="Times New Roman"/>
        </w:rPr>
        <w:t>often used in optimi</w:t>
      </w:r>
      <w:r>
        <w:rPr>
          <w:rFonts w:ascii="Times New Roman" w:hAnsi="Times New Roman" w:cs="Times New Roman"/>
        </w:rPr>
        <w:t>s</w:t>
      </w:r>
      <w:r w:rsidRPr="006558AD">
        <w:rPr>
          <w:rFonts w:ascii="Times New Roman" w:hAnsi="Times New Roman" w:cs="Times New Roman"/>
        </w:rPr>
        <w:t>ation problems because it</w:t>
      </w:r>
      <w:r>
        <w:rPr>
          <w:rFonts w:ascii="Times New Roman" w:hAnsi="Times New Roman" w:cs="Times New Roman"/>
        </w:rPr>
        <w:t xml:space="preserve"> </w:t>
      </w:r>
      <w:r w:rsidRPr="006558AD">
        <w:rPr>
          <w:rFonts w:ascii="Times New Roman" w:hAnsi="Times New Roman" w:cs="Times New Roman"/>
        </w:rPr>
        <w:t>avoids the computational cost of the square root while still preserving the essential properties of the norm, like magnitude comparison.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8A66BB8"/>
    <w:lvl w:ilvl="0">
      <w:numFmt w:val="bullet"/>
      <w:lvlText w:val="*"/>
      <w:lvlJc w:val="left"/>
    </w:lvl>
  </w:abstractNum>
  <w:abstractNum w:abstractNumId="1">
    <w:nsid w:val="01055122"/>
    <w:multiLevelType w:val="singleLevel"/>
    <w:tmpl w:val="AE2C7A36"/>
    <w:lvl w:ilvl="0">
      <w:start w:val="2"/>
      <w:numFmt w:val="decimal"/>
      <w:lvlText w:val="%1."/>
      <w:legacy w:legacy="1" w:legacySpace="0" w:legacyIndent="283"/>
      <w:lvlJc w:val="left"/>
      <w:rPr>
        <w:rFonts w:ascii="Arial" w:hAnsi="Arial" w:cs="Arial" w:hint="default"/>
      </w:rPr>
    </w:lvl>
  </w:abstractNum>
  <w:abstractNum w:abstractNumId="2">
    <w:nsid w:val="0181595D"/>
    <w:multiLevelType w:val="singleLevel"/>
    <w:tmpl w:val="3EF6C996"/>
    <w:lvl w:ilvl="0">
      <w:start w:val="2"/>
      <w:numFmt w:val="decimal"/>
      <w:lvlText w:val="%1."/>
      <w:legacy w:legacy="1" w:legacySpace="0" w:legacyIndent="264"/>
      <w:lvlJc w:val="left"/>
      <w:rPr>
        <w:rFonts w:ascii="Arial" w:hAnsi="Arial" w:cs="Arial" w:hint="default"/>
      </w:rPr>
    </w:lvl>
  </w:abstractNum>
  <w:abstractNum w:abstractNumId="3">
    <w:nsid w:val="058D2DB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
    <w:nsid w:val="06BA33F6"/>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5">
    <w:nsid w:val="077723A3"/>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6">
    <w:nsid w:val="0B6E2683"/>
    <w:multiLevelType w:val="singleLevel"/>
    <w:tmpl w:val="76D8C42E"/>
    <w:lvl w:ilvl="0">
      <w:start w:val="2"/>
      <w:numFmt w:val="lowerLetter"/>
      <w:lvlText w:val="%1)"/>
      <w:legacy w:legacy="1" w:legacySpace="0" w:legacyIndent="254"/>
      <w:lvlJc w:val="left"/>
      <w:rPr>
        <w:rFonts w:ascii="Arial" w:hAnsi="Arial" w:cs="Arial" w:hint="default"/>
      </w:rPr>
    </w:lvl>
  </w:abstractNum>
  <w:abstractNum w:abstractNumId="7">
    <w:nsid w:val="0C55589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8">
    <w:nsid w:val="0F185106"/>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9">
    <w:nsid w:val="11C9732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10">
    <w:nsid w:val="128B11DA"/>
    <w:multiLevelType w:val="hybridMultilevel"/>
    <w:tmpl w:val="03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B95F86"/>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13">
    <w:nsid w:val="17BF27D5"/>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14">
    <w:nsid w:val="192609E7"/>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15">
    <w:nsid w:val="1B5F3BC0"/>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16">
    <w:nsid w:val="1FC45D70"/>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17">
    <w:nsid w:val="20230E95"/>
    <w:multiLevelType w:val="hybridMultilevel"/>
    <w:tmpl w:val="333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D71BE2"/>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3847DD"/>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0">
    <w:nsid w:val="23466E56"/>
    <w:multiLevelType w:val="singleLevel"/>
    <w:tmpl w:val="2FB6DBFE"/>
    <w:lvl w:ilvl="0">
      <w:start w:val="1"/>
      <w:numFmt w:val="decimal"/>
      <w:lvlText w:val="%1."/>
      <w:legacy w:legacy="1" w:legacySpace="0" w:legacyIndent="298"/>
      <w:lvlJc w:val="left"/>
      <w:rPr>
        <w:rFonts w:ascii="Arial" w:hAnsi="Arial" w:cs="Arial" w:hint="default"/>
      </w:rPr>
    </w:lvl>
  </w:abstractNum>
  <w:abstractNum w:abstractNumId="21">
    <w:nsid w:val="241043F8"/>
    <w:multiLevelType w:val="singleLevel"/>
    <w:tmpl w:val="A1FCE676"/>
    <w:lvl w:ilvl="0">
      <w:start w:val="1"/>
      <w:numFmt w:val="lowerLetter"/>
      <w:lvlText w:val="(%1)"/>
      <w:legacy w:legacy="1" w:legacySpace="0" w:legacyIndent="408"/>
      <w:lvlJc w:val="left"/>
      <w:rPr>
        <w:rFonts w:ascii="Arial" w:hAnsi="Arial" w:cs="Arial" w:hint="default"/>
      </w:rPr>
    </w:lvl>
  </w:abstractNum>
  <w:abstractNum w:abstractNumId="22">
    <w:nsid w:val="254E5C94"/>
    <w:multiLevelType w:val="singleLevel"/>
    <w:tmpl w:val="CBAC36B6"/>
    <w:lvl w:ilvl="0">
      <w:start w:val="7"/>
      <w:numFmt w:val="decimal"/>
      <w:lvlText w:val="%1."/>
      <w:legacy w:legacy="1" w:legacySpace="0" w:legacyIndent="271"/>
      <w:lvlJc w:val="left"/>
      <w:rPr>
        <w:rFonts w:ascii="Arial" w:hAnsi="Arial" w:cs="Arial" w:hint="default"/>
      </w:rPr>
    </w:lvl>
  </w:abstractNum>
  <w:abstractNum w:abstractNumId="23">
    <w:nsid w:val="27132E63"/>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4">
    <w:nsid w:val="2AD13EC8"/>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25">
    <w:nsid w:val="2BA94053"/>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26">
    <w:nsid w:val="333538DC"/>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7">
    <w:nsid w:val="38444D30"/>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28">
    <w:nsid w:val="3BE51014"/>
    <w:multiLevelType w:val="hybridMultilevel"/>
    <w:tmpl w:val="6824BE14"/>
    <w:lvl w:ilvl="0" w:tplc="04090001">
      <w:start w:val="1"/>
      <w:numFmt w:val="bullet"/>
      <w:lvlText w:val=""/>
      <w:lvlJc w:val="left"/>
      <w:pPr>
        <w:ind w:left="720" w:hanging="360"/>
      </w:pPr>
      <w:rPr>
        <w:rFonts w:ascii="Symbol" w:hAnsi="Symbol" w:hint="default"/>
      </w:rPr>
    </w:lvl>
    <w:lvl w:ilvl="1" w:tplc="ADC4D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20B4B"/>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1">
    <w:nsid w:val="3D786E75"/>
    <w:multiLevelType w:val="singleLevel"/>
    <w:tmpl w:val="7C22B214"/>
    <w:lvl w:ilvl="0">
      <w:start w:val="1"/>
      <w:numFmt w:val="decimal"/>
      <w:lvlText w:val="%1."/>
      <w:legacy w:legacy="1" w:legacySpace="0" w:legacyIndent="297"/>
      <w:lvlJc w:val="left"/>
      <w:rPr>
        <w:rFonts w:ascii="Arial" w:hAnsi="Arial" w:cs="Arial" w:hint="default"/>
      </w:rPr>
    </w:lvl>
  </w:abstractNum>
  <w:abstractNum w:abstractNumId="32">
    <w:nsid w:val="40AA0A54"/>
    <w:multiLevelType w:val="hybridMultilevel"/>
    <w:tmpl w:val="F8C2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D6108A"/>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4">
    <w:nsid w:val="43845B8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5">
    <w:nsid w:val="462117A1"/>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6">
    <w:nsid w:val="476C2D0F"/>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7">
    <w:nsid w:val="491C6CA2"/>
    <w:multiLevelType w:val="hybridMultilevel"/>
    <w:tmpl w:val="A3F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505A6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9">
    <w:nsid w:val="528F70D2"/>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0">
    <w:nsid w:val="54285788"/>
    <w:multiLevelType w:val="singleLevel"/>
    <w:tmpl w:val="5FC813A2"/>
    <w:lvl w:ilvl="0">
      <w:start w:val="1"/>
      <w:numFmt w:val="decimal"/>
      <w:lvlText w:val="%1."/>
      <w:legacy w:legacy="1" w:legacySpace="0" w:legacyIndent="292"/>
      <w:lvlJc w:val="left"/>
      <w:rPr>
        <w:rFonts w:ascii="Times New Roman" w:hAnsi="Times New Roman" w:cs="Times New Roman" w:hint="default"/>
      </w:rPr>
    </w:lvl>
  </w:abstractNum>
  <w:abstractNum w:abstractNumId="41">
    <w:nsid w:val="542D16A4"/>
    <w:multiLevelType w:val="singleLevel"/>
    <w:tmpl w:val="A710C3BC"/>
    <w:lvl w:ilvl="0">
      <w:start w:val="1"/>
      <w:numFmt w:val="decimal"/>
      <w:lvlText w:val="%1."/>
      <w:legacy w:legacy="1" w:legacySpace="0" w:legacyIndent="279"/>
      <w:lvlJc w:val="left"/>
      <w:rPr>
        <w:rFonts w:ascii="Arial" w:hAnsi="Arial" w:cs="Arial" w:hint="default"/>
      </w:rPr>
    </w:lvl>
  </w:abstractNum>
  <w:abstractNum w:abstractNumId="42">
    <w:nsid w:val="566A5BF4"/>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3">
    <w:nsid w:val="586E3391"/>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4">
    <w:nsid w:val="5D6C3371"/>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45">
    <w:nsid w:val="5DF71DE8"/>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6">
    <w:nsid w:val="5F89644A"/>
    <w:multiLevelType w:val="singleLevel"/>
    <w:tmpl w:val="50B6D4DE"/>
    <w:lvl w:ilvl="0">
      <w:start w:val="1"/>
      <w:numFmt w:val="decimal"/>
      <w:lvlText w:val="%1."/>
      <w:legacy w:legacy="1" w:legacySpace="0" w:legacyIndent="259"/>
      <w:lvlJc w:val="left"/>
      <w:rPr>
        <w:rFonts w:ascii="Arial" w:hAnsi="Arial" w:cs="Arial" w:hint="default"/>
      </w:rPr>
    </w:lvl>
  </w:abstractNum>
  <w:abstractNum w:abstractNumId="47">
    <w:nsid w:val="5FA80B3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8">
    <w:nsid w:val="64F970CF"/>
    <w:multiLevelType w:val="hybridMultilevel"/>
    <w:tmpl w:val="F43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FA50A2"/>
    <w:multiLevelType w:val="hybridMultilevel"/>
    <w:tmpl w:val="4D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D3708A"/>
    <w:multiLevelType w:val="singleLevel"/>
    <w:tmpl w:val="501A5026"/>
    <w:lvl w:ilvl="0">
      <w:start w:val="3"/>
      <w:numFmt w:val="decimal"/>
      <w:lvlText w:val="%1."/>
      <w:legacy w:legacy="1" w:legacySpace="0" w:legacyIndent="278"/>
      <w:lvlJc w:val="left"/>
      <w:rPr>
        <w:rFonts w:ascii="Arial" w:hAnsi="Arial" w:cs="Arial" w:hint="default"/>
      </w:rPr>
    </w:lvl>
  </w:abstractNum>
  <w:abstractNum w:abstractNumId="51">
    <w:nsid w:val="6F6548AD"/>
    <w:multiLevelType w:val="singleLevel"/>
    <w:tmpl w:val="B1A6CC84"/>
    <w:lvl w:ilvl="0">
      <w:start w:val="2"/>
      <w:numFmt w:val="decimal"/>
      <w:lvlText w:val="%1."/>
      <w:legacy w:legacy="1" w:legacySpace="0" w:legacyIndent="288"/>
      <w:lvlJc w:val="left"/>
      <w:rPr>
        <w:rFonts w:ascii="Arial" w:hAnsi="Arial" w:cs="Arial" w:hint="default"/>
      </w:rPr>
    </w:lvl>
  </w:abstractNum>
  <w:abstractNum w:abstractNumId="52">
    <w:nsid w:val="70F83C19"/>
    <w:multiLevelType w:val="singleLevel"/>
    <w:tmpl w:val="AF34D9B0"/>
    <w:lvl w:ilvl="0">
      <w:start w:val="1"/>
      <w:numFmt w:val="lowerLetter"/>
      <w:lvlText w:val="(%1)"/>
      <w:legacy w:legacy="1" w:legacySpace="0" w:legacyIndent="340"/>
      <w:lvlJc w:val="left"/>
      <w:rPr>
        <w:rFonts w:ascii="Arial" w:hAnsi="Arial" w:cs="Arial" w:hint="default"/>
      </w:rPr>
    </w:lvl>
  </w:abstractNum>
  <w:abstractNum w:abstractNumId="53">
    <w:nsid w:val="71011044"/>
    <w:multiLevelType w:val="singleLevel"/>
    <w:tmpl w:val="825EDA62"/>
    <w:lvl w:ilvl="0">
      <w:start w:val="3"/>
      <w:numFmt w:val="decimal"/>
      <w:lvlText w:val="%1."/>
      <w:legacy w:legacy="1" w:legacySpace="0" w:legacyIndent="278"/>
      <w:lvlJc w:val="left"/>
      <w:rPr>
        <w:rFonts w:ascii="Times New Roman" w:hAnsi="Times New Roman" w:cs="Times New Roman" w:hint="default"/>
      </w:rPr>
    </w:lvl>
  </w:abstractNum>
  <w:abstractNum w:abstractNumId="54">
    <w:nsid w:val="77D2087B"/>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55">
    <w:nsid w:val="7B2F7CA0"/>
    <w:multiLevelType w:val="singleLevel"/>
    <w:tmpl w:val="8F54EEEE"/>
    <w:lvl w:ilvl="0">
      <w:start w:val="2"/>
      <w:numFmt w:val="decimal"/>
      <w:lvlText w:val="%1"/>
      <w:legacy w:legacy="1" w:legacySpace="0" w:legacyIndent="926"/>
      <w:lvlJc w:val="left"/>
      <w:rPr>
        <w:rFonts w:ascii="Arial" w:hAnsi="Arial" w:cs="Arial" w:hint="default"/>
      </w:rPr>
    </w:lvl>
  </w:abstractNum>
  <w:abstractNum w:abstractNumId="56">
    <w:nsid w:val="7BE97EB2"/>
    <w:multiLevelType w:val="singleLevel"/>
    <w:tmpl w:val="7070F752"/>
    <w:lvl w:ilvl="0">
      <w:start w:val="5"/>
      <w:numFmt w:val="decimal"/>
      <w:lvlText w:val="%1."/>
      <w:legacy w:legacy="1" w:legacySpace="0" w:legacyIndent="264"/>
      <w:lvlJc w:val="left"/>
      <w:rPr>
        <w:rFonts w:ascii="Arial" w:hAnsi="Arial" w:cs="Arial" w:hint="default"/>
      </w:rPr>
    </w:lvl>
  </w:abstractNum>
  <w:abstractNum w:abstractNumId="57">
    <w:nsid w:val="7F342F18"/>
    <w:multiLevelType w:val="singleLevel"/>
    <w:tmpl w:val="BC161C54"/>
    <w:lvl w:ilvl="0">
      <w:start w:val="1"/>
      <w:numFmt w:val="lowerLetter"/>
      <w:lvlText w:val="%1)"/>
      <w:legacy w:legacy="1" w:legacySpace="0" w:legacyIndent="245"/>
      <w:lvlJc w:val="left"/>
      <w:rPr>
        <w:rFonts w:ascii="Arial" w:hAnsi="Arial" w:cs="Arial" w:hint="default"/>
      </w:rPr>
    </w:lvl>
  </w:abstractNum>
  <w:num w:numId="1">
    <w:abstractNumId w:val="0"/>
    <w:lvlOverride w:ilvl="0">
      <w:lvl w:ilvl="0">
        <w:start w:val="65535"/>
        <w:numFmt w:val="bullet"/>
        <w:lvlText w:val="•"/>
        <w:legacy w:legacy="1" w:legacySpace="0" w:legacyIndent="298"/>
        <w:lvlJc w:val="left"/>
        <w:rPr>
          <w:rFonts w:ascii="Arial" w:hAnsi="Arial" w:cs="Arial" w:hint="default"/>
        </w:rPr>
      </w:lvl>
    </w:lvlOverride>
  </w:num>
  <w:num w:numId="2">
    <w:abstractNumId w:val="53"/>
  </w:num>
  <w:num w:numId="3">
    <w:abstractNumId w:val="22"/>
  </w:num>
  <w:num w:numId="4">
    <w:abstractNumId w:val="0"/>
    <w:lvlOverride w:ilvl="0">
      <w:lvl w:ilvl="0">
        <w:start w:val="65535"/>
        <w:numFmt w:val="bullet"/>
        <w:lvlText w:val="•"/>
        <w:legacy w:legacy="1" w:legacySpace="0" w:legacyIndent="278"/>
        <w:lvlJc w:val="left"/>
        <w:rPr>
          <w:rFonts w:ascii="Arial" w:hAnsi="Arial" w:cs="Arial" w:hint="default"/>
        </w:rPr>
      </w:lvl>
    </w:lvlOverride>
  </w:num>
  <w:num w:numId="5">
    <w:abstractNumId w:val="0"/>
    <w:lvlOverride w:ilvl="0">
      <w:lvl w:ilvl="0">
        <w:start w:val="65535"/>
        <w:numFmt w:val="bullet"/>
        <w:lvlText w:val="•"/>
        <w:legacy w:legacy="1" w:legacySpace="0" w:legacyIndent="250"/>
        <w:lvlJc w:val="left"/>
        <w:rPr>
          <w:rFonts w:ascii="Arial" w:hAnsi="Arial" w:cs="Arial" w:hint="default"/>
        </w:rPr>
      </w:lvl>
    </w:lvlOverride>
  </w:num>
  <w:num w:numId="6">
    <w:abstractNumId w:val="20"/>
  </w:num>
  <w:num w:numId="7">
    <w:abstractNumId w:val="0"/>
    <w:lvlOverride w:ilvl="0">
      <w:lvl w:ilvl="0">
        <w:start w:val="65535"/>
        <w:numFmt w:val="bullet"/>
        <w:lvlText w:val="•"/>
        <w:legacy w:legacy="1" w:legacySpace="0" w:legacyIndent="259"/>
        <w:lvlJc w:val="left"/>
        <w:rPr>
          <w:rFonts w:ascii="Arial" w:hAnsi="Arial" w:cs="Arial" w:hint="default"/>
        </w:rPr>
      </w:lvl>
    </w:lvlOverride>
  </w:num>
  <w:num w:numId="8">
    <w:abstractNumId w:val="0"/>
    <w:lvlOverride w:ilvl="0">
      <w:lvl w:ilvl="0">
        <w:start w:val="65535"/>
        <w:numFmt w:val="bullet"/>
        <w:lvlText w:val="•"/>
        <w:legacy w:legacy="1" w:legacySpace="0" w:legacyIndent="293"/>
        <w:lvlJc w:val="left"/>
        <w:rPr>
          <w:rFonts w:ascii="Arial" w:hAnsi="Arial" w:cs="Arial" w:hint="default"/>
        </w:rPr>
      </w:lvl>
    </w:lvlOverride>
  </w:num>
  <w:num w:numId="9">
    <w:abstractNumId w:val="13"/>
  </w:num>
  <w:num w:numId="10">
    <w:abstractNumId w:val="8"/>
  </w:num>
  <w:num w:numId="11">
    <w:abstractNumId w:val="21"/>
  </w:num>
  <w:num w:numId="12">
    <w:abstractNumId w:val="56"/>
  </w:num>
  <w:num w:numId="13">
    <w:abstractNumId w:val="40"/>
  </w:num>
  <w:num w:numId="14">
    <w:abstractNumId w:val="40"/>
    <w:lvlOverride w:ilvl="0">
      <w:lvl w:ilvl="0">
        <w:start w:val="3"/>
        <w:numFmt w:val="decimal"/>
        <w:lvlText w:val="%1."/>
        <w:legacy w:legacy="1" w:legacySpace="0" w:legacyIndent="283"/>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297"/>
        <w:lvlJc w:val="left"/>
        <w:rPr>
          <w:rFonts w:ascii="Arial" w:hAnsi="Arial" w:cs="Arial" w:hint="default"/>
        </w:rPr>
      </w:lvl>
    </w:lvlOverride>
  </w:num>
  <w:num w:numId="16">
    <w:abstractNumId w:val="31"/>
  </w:num>
  <w:num w:numId="17">
    <w:abstractNumId w:val="0"/>
    <w:lvlOverride w:ilvl="0">
      <w:lvl w:ilvl="0">
        <w:start w:val="65535"/>
        <w:numFmt w:val="bullet"/>
        <w:lvlText w:val="•"/>
        <w:legacy w:legacy="1" w:legacySpace="0" w:legacyIndent="299"/>
        <w:lvlJc w:val="left"/>
        <w:rPr>
          <w:rFonts w:ascii="Arial" w:hAnsi="Arial" w:cs="Arial" w:hint="default"/>
        </w:rPr>
      </w:lvl>
    </w:lvlOverride>
  </w:num>
  <w:num w:numId="18">
    <w:abstractNumId w:val="9"/>
  </w:num>
  <w:num w:numId="19">
    <w:abstractNumId w:val="2"/>
  </w:num>
  <w:num w:numId="20">
    <w:abstractNumId w:val="0"/>
    <w:lvlOverride w:ilvl="0">
      <w:lvl w:ilvl="0">
        <w:start w:val="65535"/>
        <w:numFmt w:val="bullet"/>
        <w:lvlText w:val="•"/>
        <w:legacy w:legacy="1" w:legacySpace="0" w:legacyIndent="288"/>
        <w:lvlJc w:val="left"/>
        <w:rPr>
          <w:rFonts w:ascii="Arial" w:hAnsi="Arial" w:cs="Arial" w:hint="default"/>
        </w:rPr>
      </w:lvl>
    </w:lvlOverride>
  </w:num>
  <w:num w:numId="21">
    <w:abstractNumId w:val="15"/>
  </w:num>
  <w:num w:numId="22">
    <w:abstractNumId w:val="19"/>
  </w:num>
  <w:num w:numId="23">
    <w:abstractNumId w:val="5"/>
  </w:num>
  <w:num w:numId="24">
    <w:abstractNumId w:val="5"/>
    <w:lvlOverride w:ilvl="0">
      <w:lvl w:ilvl="0">
        <w:start w:val="3"/>
        <w:numFmt w:val="lowerLetter"/>
        <w:lvlText w:val="%1)"/>
        <w:legacy w:legacy="1" w:legacySpace="0" w:legacyIndent="260"/>
        <w:lvlJc w:val="left"/>
        <w:rPr>
          <w:rFonts w:ascii="Arial" w:hAnsi="Arial" w:cs="Arial" w:hint="default"/>
        </w:rPr>
      </w:lvl>
    </w:lvlOverride>
  </w:num>
  <w:num w:numId="25">
    <w:abstractNumId w:val="4"/>
  </w:num>
  <w:num w:numId="26">
    <w:abstractNumId w:val="36"/>
  </w:num>
  <w:num w:numId="27">
    <w:abstractNumId w:val="35"/>
  </w:num>
  <w:num w:numId="28">
    <w:abstractNumId w:val="41"/>
  </w:num>
  <w:num w:numId="29">
    <w:abstractNumId w:val="41"/>
    <w:lvlOverride w:ilvl="0">
      <w:lvl w:ilvl="0">
        <w:start w:val="1"/>
        <w:numFmt w:val="decimal"/>
        <w:lvlText w:val="%1."/>
        <w:legacy w:legacy="1" w:legacySpace="0" w:legacyIndent="278"/>
        <w:lvlJc w:val="left"/>
        <w:rPr>
          <w:rFonts w:ascii="Arial" w:hAnsi="Arial" w:cs="Arial" w:hint="default"/>
        </w:rPr>
      </w:lvl>
    </w:lvlOverride>
  </w:num>
  <w:num w:numId="30">
    <w:abstractNumId w:val="46"/>
  </w:num>
  <w:num w:numId="31">
    <w:abstractNumId w:val="50"/>
  </w:num>
  <w:num w:numId="32">
    <w:abstractNumId w:val="16"/>
  </w:num>
  <w:num w:numId="33">
    <w:abstractNumId w:val="0"/>
    <w:lvlOverride w:ilvl="0">
      <w:lvl w:ilvl="0">
        <w:start w:val="65535"/>
        <w:numFmt w:val="bullet"/>
        <w:lvlText w:val="&lt;"/>
        <w:legacy w:legacy="1" w:legacySpace="0" w:legacyIndent="250"/>
        <w:lvlJc w:val="left"/>
        <w:rPr>
          <w:rFonts w:ascii="Arial" w:hAnsi="Arial" w:cs="Arial" w:hint="default"/>
        </w:rPr>
      </w:lvl>
    </w:lvlOverride>
  </w:num>
  <w:num w:numId="34">
    <w:abstractNumId w:val="0"/>
    <w:lvlOverride w:ilvl="0">
      <w:lvl w:ilvl="0">
        <w:start w:val="65535"/>
        <w:numFmt w:val="bullet"/>
        <w:lvlText w:val="•"/>
        <w:legacy w:legacy="1" w:legacySpace="0" w:legacyIndent="264"/>
        <w:lvlJc w:val="left"/>
        <w:rPr>
          <w:rFonts w:ascii="Arial" w:hAnsi="Arial" w:cs="Arial" w:hint="default"/>
        </w:rPr>
      </w:lvl>
    </w:lvlOverride>
  </w:num>
  <w:num w:numId="35">
    <w:abstractNumId w:val="12"/>
  </w:num>
  <w:num w:numId="36">
    <w:abstractNumId w:val="55"/>
  </w:num>
  <w:num w:numId="37">
    <w:abstractNumId w:val="52"/>
  </w:num>
  <w:num w:numId="38">
    <w:abstractNumId w:val="44"/>
  </w:num>
  <w:num w:numId="39">
    <w:abstractNumId w:val="14"/>
  </w:num>
  <w:num w:numId="40">
    <w:abstractNumId w:val="27"/>
  </w:num>
  <w:num w:numId="41">
    <w:abstractNumId w:val="7"/>
  </w:num>
  <w:num w:numId="42">
    <w:abstractNumId w:val="0"/>
    <w:lvlOverride w:ilvl="0">
      <w:lvl w:ilvl="0">
        <w:start w:val="65535"/>
        <w:numFmt w:val="bullet"/>
        <w:lvlText w:val="•"/>
        <w:legacy w:legacy="1" w:legacySpace="0" w:legacyIndent="302"/>
        <w:lvlJc w:val="left"/>
        <w:rPr>
          <w:rFonts w:ascii="Arial" w:hAnsi="Arial" w:cs="Arial" w:hint="default"/>
        </w:rPr>
      </w:lvl>
    </w:lvlOverride>
  </w:num>
  <w:num w:numId="43">
    <w:abstractNumId w:val="0"/>
    <w:lvlOverride w:ilvl="0">
      <w:lvl w:ilvl="0">
        <w:start w:val="65535"/>
        <w:numFmt w:val="bullet"/>
        <w:lvlText w:val="•"/>
        <w:legacy w:legacy="1" w:legacySpace="0" w:legacyIndent="283"/>
        <w:lvlJc w:val="left"/>
        <w:rPr>
          <w:rFonts w:ascii="Arial" w:hAnsi="Arial" w:cs="Arial" w:hint="default"/>
        </w:rPr>
      </w:lvl>
    </w:lvlOverride>
  </w:num>
  <w:num w:numId="44">
    <w:abstractNumId w:val="33"/>
  </w:num>
  <w:num w:numId="45">
    <w:abstractNumId w:val="24"/>
  </w:num>
  <w:num w:numId="46">
    <w:abstractNumId w:val="42"/>
  </w:num>
  <w:num w:numId="47">
    <w:abstractNumId w:val="47"/>
  </w:num>
  <w:num w:numId="48">
    <w:abstractNumId w:val="25"/>
  </w:num>
  <w:num w:numId="49">
    <w:abstractNumId w:val="30"/>
  </w:num>
  <w:num w:numId="50">
    <w:abstractNumId w:val="43"/>
  </w:num>
  <w:num w:numId="51">
    <w:abstractNumId w:val="38"/>
  </w:num>
  <w:num w:numId="52">
    <w:abstractNumId w:val="34"/>
  </w:num>
  <w:num w:numId="53">
    <w:abstractNumId w:val="3"/>
  </w:num>
  <w:num w:numId="54">
    <w:abstractNumId w:val="39"/>
  </w:num>
  <w:num w:numId="55">
    <w:abstractNumId w:val="0"/>
    <w:lvlOverride w:ilvl="0">
      <w:lvl w:ilvl="0">
        <w:start w:val="65535"/>
        <w:numFmt w:val="bullet"/>
        <w:lvlText w:val="•"/>
        <w:legacy w:legacy="1" w:legacySpace="0" w:legacyIndent="235"/>
        <w:lvlJc w:val="left"/>
        <w:rPr>
          <w:rFonts w:ascii="Arial" w:hAnsi="Arial" w:cs="Arial" w:hint="default"/>
        </w:rPr>
      </w:lvl>
    </w:lvlOverride>
  </w:num>
  <w:num w:numId="56">
    <w:abstractNumId w:val="0"/>
    <w:lvlOverride w:ilvl="0">
      <w:lvl w:ilvl="0">
        <w:start w:val="65535"/>
        <w:numFmt w:val="bullet"/>
        <w:lvlText w:val="•"/>
        <w:legacy w:legacy="1" w:legacySpace="0" w:legacyIndent="290"/>
        <w:lvlJc w:val="left"/>
        <w:rPr>
          <w:rFonts w:ascii="Arial" w:hAnsi="Arial" w:cs="Arial" w:hint="default"/>
        </w:rPr>
      </w:lvl>
    </w:lvlOverride>
  </w:num>
  <w:num w:numId="57">
    <w:abstractNumId w:val="51"/>
  </w:num>
  <w:num w:numId="58">
    <w:abstractNumId w:val="26"/>
  </w:num>
  <w:num w:numId="59">
    <w:abstractNumId w:val="23"/>
  </w:num>
  <w:num w:numId="60">
    <w:abstractNumId w:val="6"/>
  </w:num>
  <w:num w:numId="61">
    <w:abstractNumId w:val="45"/>
  </w:num>
  <w:num w:numId="62">
    <w:abstractNumId w:val="57"/>
  </w:num>
  <w:num w:numId="63">
    <w:abstractNumId w:val="1"/>
  </w:num>
  <w:num w:numId="64">
    <w:abstractNumId w:val="54"/>
  </w:num>
  <w:num w:numId="65">
    <w:abstractNumId w:val="11"/>
  </w:num>
  <w:num w:numId="66">
    <w:abstractNumId w:val="29"/>
  </w:num>
  <w:num w:numId="67">
    <w:abstractNumId w:val="49"/>
  </w:num>
  <w:num w:numId="68">
    <w:abstractNumId w:val="48"/>
  </w:num>
  <w:num w:numId="69">
    <w:abstractNumId w:val="37"/>
  </w:num>
  <w:num w:numId="70">
    <w:abstractNumId w:val="17"/>
  </w:num>
  <w:num w:numId="71">
    <w:abstractNumId w:val="10"/>
  </w:num>
  <w:num w:numId="72">
    <w:abstractNumId w:val="28"/>
  </w:num>
  <w:num w:numId="73">
    <w:abstractNumId w:val="32"/>
  </w:num>
  <w:num w:numId="74">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mar, Vikash -">
    <w15:presenceInfo w15:providerId="AD" w15:userId="S::vkumar@wiley.com::a9a55a26-5a7b-4921-a8e8-e2e722a508d4"/>
  </w15:person>
  <w15:person w15:author="Nayan Jyoti Saharia">
    <w15:presenceInfo w15:providerId="Windows Live" w15:userId="192b84228093cd32"/>
  </w15:person>
  <w15:person w15:author="Tanmoy Chakraborty">
    <w15:presenceInfo w15:providerId="AD" w15:userId="S::tanchak@iitd.ac.in::5849203b-84ec-4078-a8a7-bbc5771328f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isplayBackgroundShape/>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0F2D9B"/>
    <w:rsid w:val="00003C26"/>
    <w:rsid w:val="00006C4E"/>
    <w:rsid w:val="0001331F"/>
    <w:rsid w:val="00014858"/>
    <w:rsid w:val="0001641E"/>
    <w:rsid w:val="000200B3"/>
    <w:rsid w:val="00034DB1"/>
    <w:rsid w:val="00037513"/>
    <w:rsid w:val="000449AF"/>
    <w:rsid w:val="00047BB3"/>
    <w:rsid w:val="0005338D"/>
    <w:rsid w:val="000562E9"/>
    <w:rsid w:val="0006655A"/>
    <w:rsid w:val="00080A73"/>
    <w:rsid w:val="00080E75"/>
    <w:rsid w:val="0008686D"/>
    <w:rsid w:val="00087011"/>
    <w:rsid w:val="0008785D"/>
    <w:rsid w:val="00096E1F"/>
    <w:rsid w:val="000A03B0"/>
    <w:rsid w:val="000A1B18"/>
    <w:rsid w:val="000A2181"/>
    <w:rsid w:val="000A2D76"/>
    <w:rsid w:val="000A6FE4"/>
    <w:rsid w:val="000C17FF"/>
    <w:rsid w:val="000C1A5D"/>
    <w:rsid w:val="000C2623"/>
    <w:rsid w:val="000C7AB8"/>
    <w:rsid w:val="000D4341"/>
    <w:rsid w:val="000E7B57"/>
    <w:rsid w:val="000F2D9B"/>
    <w:rsid w:val="00101E20"/>
    <w:rsid w:val="00105FBC"/>
    <w:rsid w:val="00112CDA"/>
    <w:rsid w:val="00112E32"/>
    <w:rsid w:val="00114CB4"/>
    <w:rsid w:val="00116D24"/>
    <w:rsid w:val="00124041"/>
    <w:rsid w:val="0012465F"/>
    <w:rsid w:val="0012748D"/>
    <w:rsid w:val="00133A4B"/>
    <w:rsid w:val="00142527"/>
    <w:rsid w:val="001442AB"/>
    <w:rsid w:val="00147094"/>
    <w:rsid w:val="00161BF6"/>
    <w:rsid w:val="00164B54"/>
    <w:rsid w:val="0017254B"/>
    <w:rsid w:val="00176B0A"/>
    <w:rsid w:val="00181973"/>
    <w:rsid w:val="00181B54"/>
    <w:rsid w:val="00184103"/>
    <w:rsid w:val="00185AAC"/>
    <w:rsid w:val="0019204A"/>
    <w:rsid w:val="001962F7"/>
    <w:rsid w:val="00197ABF"/>
    <w:rsid w:val="001B5BE6"/>
    <w:rsid w:val="001B79AD"/>
    <w:rsid w:val="001C7137"/>
    <w:rsid w:val="001F2A0A"/>
    <w:rsid w:val="001F4D6A"/>
    <w:rsid w:val="001F562E"/>
    <w:rsid w:val="001F6123"/>
    <w:rsid w:val="002147A6"/>
    <w:rsid w:val="002157FD"/>
    <w:rsid w:val="00215DD4"/>
    <w:rsid w:val="002162DC"/>
    <w:rsid w:val="00217ADC"/>
    <w:rsid w:val="00220DB8"/>
    <w:rsid w:val="00222E5D"/>
    <w:rsid w:val="00223C2D"/>
    <w:rsid w:val="00224310"/>
    <w:rsid w:val="0022461E"/>
    <w:rsid w:val="0023186D"/>
    <w:rsid w:val="0023254E"/>
    <w:rsid w:val="00241A2C"/>
    <w:rsid w:val="002512F2"/>
    <w:rsid w:val="00261577"/>
    <w:rsid w:val="00264F21"/>
    <w:rsid w:val="00285797"/>
    <w:rsid w:val="00291CA1"/>
    <w:rsid w:val="00296C3E"/>
    <w:rsid w:val="002A37A5"/>
    <w:rsid w:val="002A6B64"/>
    <w:rsid w:val="002B09A0"/>
    <w:rsid w:val="002B1A12"/>
    <w:rsid w:val="002C59D9"/>
    <w:rsid w:val="002E4074"/>
    <w:rsid w:val="002F18CF"/>
    <w:rsid w:val="00303A3A"/>
    <w:rsid w:val="00320A78"/>
    <w:rsid w:val="00323811"/>
    <w:rsid w:val="003241FB"/>
    <w:rsid w:val="0032497B"/>
    <w:rsid w:val="00326644"/>
    <w:rsid w:val="00334C3D"/>
    <w:rsid w:val="0033565E"/>
    <w:rsid w:val="00340C68"/>
    <w:rsid w:val="00342C1F"/>
    <w:rsid w:val="00343C99"/>
    <w:rsid w:val="00353703"/>
    <w:rsid w:val="0035427C"/>
    <w:rsid w:val="00362FF2"/>
    <w:rsid w:val="00376EA4"/>
    <w:rsid w:val="00376FB1"/>
    <w:rsid w:val="003809B8"/>
    <w:rsid w:val="003925CF"/>
    <w:rsid w:val="003A0046"/>
    <w:rsid w:val="003A3E47"/>
    <w:rsid w:val="003A4EB1"/>
    <w:rsid w:val="003B438E"/>
    <w:rsid w:val="003B47AB"/>
    <w:rsid w:val="003E4E2B"/>
    <w:rsid w:val="003F1A52"/>
    <w:rsid w:val="003F2924"/>
    <w:rsid w:val="00413372"/>
    <w:rsid w:val="004154CF"/>
    <w:rsid w:val="00416F3F"/>
    <w:rsid w:val="00420CAB"/>
    <w:rsid w:val="00422482"/>
    <w:rsid w:val="004248C6"/>
    <w:rsid w:val="00434B4B"/>
    <w:rsid w:val="00440D09"/>
    <w:rsid w:val="004436D6"/>
    <w:rsid w:val="00446B5A"/>
    <w:rsid w:val="0045508B"/>
    <w:rsid w:val="00460552"/>
    <w:rsid w:val="0046782F"/>
    <w:rsid w:val="00482EE7"/>
    <w:rsid w:val="004872CD"/>
    <w:rsid w:val="00487E8E"/>
    <w:rsid w:val="004908D2"/>
    <w:rsid w:val="004926E3"/>
    <w:rsid w:val="004940F0"/>
    <w:rsid w:val="004A4E29"/>
    <w:rsid w:val="004A6D83"/>
    <w:rsid w:val="004B09CF"/>
    <w:rsid w:val="004B1391"/>
    <w:rsid w:val="004B344A"/>
    <w:rsid w:val="004B6FCB"/>
    <w:rsid w:val="004C116A"/>
    <w:rsid w:val="004C1F71"/>
    <w:rsid w:val="004D405E"/>
    <w:rsid w:val="004D5912"/>
    <w:rsid w:val="004E0803"/>
    <w:rsid w:val="004E097F"/>
    <w:rsid w:val="004E0B5F"/>
    <w:rsid w:val="004E4B78"/>
    <w:rsid w:val="004E503E"/>
    <w:rsid w:val="004F2055"/>
    <w:rsid w:val="004F4D2F"/>
    <w:rsid w:val="00500191"/>
    <w:rsid w:val="005142A7"/>
    <w:rsid w:val="00537270"/>
    <w:rsid w:val="00550D1B"/>
    <w:rsid w:val="00554622"/>
    <w:rsid w:val="00556082"/>
    <w:rsid w:val="00562081"/>
    <w:rsid w:val="00565F60"/>
    <w:rsid w:val="00567E81"/>
    <w:rsid w:val="00571D51"/>
    <w:rsid w:val="00586581"/>
    <w:rsid w:val="0059617E"/>
    <w:rsid w:val="005A3B3A"/>
    <w:rsid w:val="005A3D2F"/>
    <w:rsid w:val="005B0AAA"/>
    <w:rsid w:val="005B44EC"/>
    <w:rsid w:val="005B5FFC"/>
    <w:rsid w:val="005B67CF"/>
    <w:rsid w:val="005B776C"/>
    <w:rsid w:val="005C038F"/>
    <w:rsid w:val="005C1FBA"/>
    <w:rsid w:val="005C42D0"/>
    <w:rsid w:val="005C5C69"/>
    <w:rsid w:val="005D09CA"/>
    <w:rsid w:val="005D1F29"/>
    <w:rsid w:val="005E4951"/>
    <w:rsid w:val="00601DF5"/>
    <w:rsid w:val="00602946"/>
    <w:rsid w:val="00604666"/>
    <w:rsid w:val="0060635F"/>
    <w:rsid w:val="00612188"/>
    <w:rsid w:val="00620B2C"/>
    <w:rsid w:val="0062232C"/>
    <w:rsid w:val="00627A80"/>
    <w:rsid w:val="00631058"/>
    <w:rsid w:val="00632BD7"/>
    <w:rsid w:val="00634C50"/>
    <w:rsid w:val="006423AD"/>
    <w:rsid w:val="00650249"/>
    <w:rsid w:val="006558AD"/>
    <w:rsid w:val="00656F91"/>
    <w:rsid w:val="0065763A"/>
    <w:rsid w:val="006721B1"/>
    <w:rsid w:val="00676E46"/>
    <w:rsid w:val="006912C0"/>
    <w:rsid w:val="0069637C"/>
    <w:rsid w:val="006A51B1"/>
    <w:rsid w:val="006B0F7F"/>
    <w:rsid w:val="006B2CD4"/>
    <w:rsid w:val="006B721B"/>
    <w:rsid w:val="006B75D4"/>
    <w:rsid w:val="006C578C"/>
    <w:rsid w:val="006C6D9A"/>
    <w:rsid w:val="006C73CF"/>
    <w:rsid w:val="006E4FE5"/>
    <w:rsid w:val="006F79D1"/>
    <w:rsid w:val="00700E94"/>
    <w:rsid w:val="0070442B"/>
    <w:rsid w:val="00712080"/>
    <w:rsid w:val="00714101"/>
    <w:rsid w:val="00717001"/>
    <w:rsid w:val="007209D6"/>
    <w:rsid w:val="00720C1F"/>
    <w:rsid w:val="00725190"/>
    <w:rsid w:val="007276A4"/>
    <w:rsid w:val="00737289"/>
    <w:rsid w:val="00740255"/>
    <w:rsid w:val="0074471F"/>
    <w:rsid w:val="007473C3"/>
    <w:rsid w:val="0076431D"/>
    <w:rsid w:val="00772DA7"/>
    <w:rsid w:val="00781555"/>
    <w:rsid w:val="0078390D"/>
    <w:rsid w:val="00785D7B"/>
    <w:rsid w:val="0078784D"/>
    <w:rsid w:val="007A7F4A"/>
    <w:rsid w:val="007B6880"/>
    <w:rsid w:val="007C21F4"/>
    <w:rsid w:val="007D5C5B"/>
    <w:rsid w:val="007D7A30"/>
    <w:rsid w:val="007E24BE"/>
    <w:rsid w:val="007E70BF"/>
    <w:rsid w:val="007F11A8"/>
    <w:rsid w:val="007F133B"/>
    <w:rsid w:val="00805EEB"/>
    <w:rsid w:val="00820770"/>
    <w:rsid w:val="00834168"/>
    <w:rsid w:val="00835D22"/>
    <w:rsid w:val="00844660"/>
    <w:rsid w:val="00855401"/>
    <w:rsid w:val="008656F8"/>
    <w:rsid w:val="00875183"/>
    <w:rsid w:val="00886378"/>
    <w:rsid w:val="00886CC1"/>
    <w:rsid w:val="00887F76"/>
    <w:rsid w:val="00894358"/>
    <w:rsid w:val="008A225A"/>
    <w:rsid w:val="008B4381"/>
    <w:rsid w:val="008B4C7E"/>
    <w:rsid w:val="008B7A52"/>
    <w:rsid w:val="008C064F"/>
    <w:rsid w:val="008C1C1E"/>
    <w:rsid w:val="008C2C3D"/>
    <w:rsid w:val="008C3BE1"/>
    <w:rsid w:val="008C3EC6"/>
    <w:rsid w:val="008D7D28"/>
    <w:rsid w:val="008E3398"/>
    <w:rsid w:val="008E34DC"/>
    <w:rsid w:val="008F0230"/>
    <w:rsid w:val="008F0965"/>
    <w:rsid w:val="008F1524"/>
    <w:rsid w:val="008F5D4F"/>
    <w:rsid w:val="009055E4"/>
    <w:rsid w:val="00920945"/>
    <w:rsid w:val="00923028"/>
    <w:rsid w:val="0093737B"/>
    <w:rsid w:val="0093791E"/>
    <w:rsid w:val="00955033"/>
    <w:rsid w:val="00961558"/>
    <w:rsid w:val="00962C1E"/>
    <w:rsid w:val="00975EA3"/>
    <w:rsid w:val="00976E41"/>
    <w:rsid w:val="0098286C"/>
    <w:rsid w:val="00984CEF"/>
    <w:rsid w:val="00986608"/>
    <w:rsid w:val="00992C7D"/>
    <w:rsid w:val="00993890"/>
    <w:rsid w:val="0099638C"/>
    <w:rsid w:val="009A2F60"/>
    <w:rsid w:val="009A48E0"/>
    <w:rsid w:val="009A69EB"/>
    <w:rsid w:val="009A7A5B"/>
    <w:rsid w:val="009A7AED"/>
    <w:rsid w:val="009B3CCE"/>
    <w:rsid w:val="009B4625"/>
    <w:rsid w:val="009B52C4"/>
    <w:rsid w:val="009C052C"/>
    <w:rsid w:val="009D1824"/>
    <w:rsid w:val="009D3707"/>
    <w:rsid w:val="009E4EDC"/>
    <w:rsid w:val="009E6258"/>
    <w:rsid w:val="009E6ED4"/>
    <w:rsid w:val="009F0845"/>
    <w:rsid w:val="009F3D28"/>
    <w:rsid w:val="009F4AB2"/>
    <w:rsid w:val="009F6B1B"/>
    <w:rsid w:val="00A05C6B"/>
    <w:rsid w:val="00A07750"/>
    <w:rsid w:val="00A303B9"/>
    <w:rsid w:val="00A3333C"/>
    <w:rsid w:val="00A35552"/>
    <w:rsid w:val="00A45E4E"/>
    <w:rsid w:val="00A46369"/>
    <w:rsid w:val="00A50E4F"/>
    <w:rsid w:val="00A52F10"/>
    <w:rsid w:val="00A6572E"/>
    <w:rsid w:val="00A756C5"/>
    <w:rsid w:val="00A81C33"/>
    <w:rsid w:val="00A85E40"/>
    <w:rsid w:val="00A95EF6"/>
    <w:rsid w:val="00A97150"/>
    <w:rsid w:val="00AA6A50"/>
    <w:rsid w:val="00AB1928"/>
    <w:rsid w:val="00AD445A"/>
    <w:rsid w:val="00AD4FEC"/>
    <w:rsid w:val="00AE4388"/>
    <w:rsid w:val="00AF778F"/>
    <w:rsid w:val="00B036ED"/>
    <w:rsid w:val="00B33137"/>
    <w:rsid w:val="00B47449"/>
    <w:rsid w:val="00B5317A"/>
    <w:rsid w:val="00B533A0"/>
    <w:rsid w:val="00B55E8D"/>
    <w:rsid w:val="00B65D6D"/>
    <w:rsid w:val="00B85C29"/>
    <w:rsid w:val="00B928A2"/>
    <w:rsid w:val="00BA247E"/>
    <w:rsid w:val="00BB091A"/>
    <w:rsid w:val="00BB19E6"/>
    <w:rsid w:val="00BB7AED"/>
    <w:rsid w:val="00BD5980"/>
    <w:rsid w:val="00BD5C21"/>
    <w:rsid w:val="00BD5F05"/>
    <w:rsid w:val="00BE02FC"/>
    <w:rsid w:val="00BE1789"/>
    <w:rsid w:val="00BE4687"/>
    <w:rsid w:val="00BE46F6"/>
    <w:rsid w:val="00BF424C"/>
    <w:rsid w:val="00BF65DA"/>
    <w:rsid w:val="00BF675B"/>
    <w:rsid w:val="00C02137"/>
    <w:rsid w:val="00C026EA"/>
    <w:rsid w:val="00C041BE"/>
    <w:rsid w:val="00C043C3"/>
    <w:rsid w:val="00C10669"/>
    <w:rsid w:val="00C11808"/>
    <w:rsid w:val="00C275FF"/>
    <w:rsid w:val="00C33621"/>
    <w:rsid w:val="00C532E4"/>
    <w:rsid w:val="00C5448C"/>
    <w:rsid w:val="00C62440"/>
    <w:rsid w:val="00C6272E"/>
    <w:rsid w:val="00C66A93"/>
    <w:rsid w:val="00C7179A"/>
    <w:rsid w:val="00C811F1"/>
    <w:rsid w:val="00C8143E"/>
    <w:rsid w:val="00C86595"/>
    <w:rsid w:val="00CC03A8"/>
    <w:rsid w:val="00CC3ECA"/>
    <w:rsid w:val="00CD2C0C"/>
    <w:rsid w:val="00CD4116"/>
    <w:rsid w:val="00CD43DB"/>
    <w:rsid w:val="00CD6360"/>
    <w:rsid w:val="00CE48BE"/>
    <w:rsid w:val="00D11B38"/>
    <w:rsid w:val="00D11F57"/>
    <w:rsid w:val="00D16E33"/>
    <w:rsid w:val="00D16FE5"/>
    <w:rsid w:val="00D3027E"/>
    <w:rsid w:val="00D323DA"/>
    <w:rsid w:val="00D326C4"/>
    <w:rsid w:val="00D414C7"/>
    <w:rsid w:val="00D459FA"/>
    <w:rsid w:val="00D466F6"/>
    <w:rsid w:val="00D474DB"/>
    <w:rsid w:val="00D52D17"/>
    <w:rsid w:val="00D5620E"/>
    <w:rsid w:val="00D57A6D"/>
    <w:rsid w:val="00D61968"/>
    <w:rsid w:val="00D62DD3"/>
    <w:rsid w:val="00D632FB"/>
    <w:rsid w:val="00D67396"/>
    <w:rsid w:val="00D84804"/>
    <w:rsid w:val="00D95414"/>
    <w:rsid w:val="00DA0AC6"/>
    <w:rsid w:val="00DA330E"/>
    <w:rsid w:val="00DA345E"/>
    <w:rsid w:val="00DA6D78"/>
    <w:rsid w:val="00DB7DD7"/>
    <w:rsid w:val="00DC1A8B"/>
    <w:rsid w:val="00DE5114"/>
    <w:rsid w:val="00DE5B47"/>
    <w:rsid w:val="00DE7FC3"/>
    <w:rsid w:val="00DF0DAB"/>
    <w:rsid w:val="00DF12A4"/>
    <w:rsid w:val="00DF1C62"/>
    <w:rsid w:val="00DF5496"/>
    <w:rsid w:val="00DF5B80"/>
    <w:rsid w:val="00DF5DC1"/>
    <w:rsid w:val="00DF6724"/>
    <w:rsid w:val="00E03C83"/>
    <w:rsid w:val="00E06976"/>
    <w:rsid w:val="00E11FC5"/>
    <w:rsid w:val="00E30E27"/>
    <w:rsid w:val="00E326C4"/>
    <w:rsid w:val="00E55AE2"/>
    <w:rsid w:val="00E66320"/>
    <w:rsid w:val="00E71AA9"/>
    <w:rsid w:val="00E72051"/>
    <w:rsid w:val="00E81B6E"/>
    <w:rsid w:val="00E81CF4"/>
    <w:rsid w:val="00E86902"/>
    <w:rsid w:val="00E9196F"/>
    <w:rsid w:val="00E927BA"/>
    <w:rsid w:val="00E93669"/>
    <w:rsid w:val="00E9536A"/>
    <w:rsid w:val="00E96C02"/>
    <w:rsid w:val="00EA7EBB"/>
    <w:rsid w:val="00EB6EB2"/>
    <w:rsid w:val="00EC0252"/>
    <w:rsid w:val="00EC17D0"/>
    <w:rsid w:val="00ED3E6B"/>
    <w:rsid w:val="00EE0FA9"/>
    <w:rsid w:val="00EE3552"/>
    <w:rsid w:val="00F0539E"/>
    <w:rsid w:val="00F07F50"/>
    <w:rsid w:val="00F31BEA"/>
    <w:rsid w:val="00F342D5"/>
    <w:rsid w:val="00F5085D"/>
    <w:rsid w:val="00F521ED"/>
    <w:rsid w:val="00F52C4A"/>
    <w:rsid w:val="00F559DE"/>
    <w:rsid w:val="00F60B9B"/>
    <w:rsid w:val="00F669E9"/>
    <w:rsid w:val="00F67AFD"/>
    <w:rsid w:val="00F72D01"/>
    <w:rsid w:val="00F763BB"/>
    <w:rsid w:val="00F82539"/>
    <w:rsid w:val="00F849E4"/>
    <w:rsid w:val="00F92FDA"/>
    <w:rsid w:val="00FA260A"/>
    <w:rsid w:val="00FA76C6"/>
    <w:rsid w:val="00FC3DAB"/>
    <w:rsid w:val="00FC5ED0"/>
    <w:rsid w:val="00FF0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5E"/>
    <w:pPr>
      <w:widowControl w:val="0"/>
      <w:autoSpaceDE w:val="0"/>
      <w:autoSpaceDN w:val="0"/>
      <w:adjustRightInd w:val="0"/>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0A6FE4"/>
    <w:pPr>
      <w:shd w:val="clear" w:color="auto" w:fill="FFFFFF"/>
      <w:tabs>
        <w:tab w:val="center" w:pos="4680"/>
        <w:tab w:val="right" w:pos="9360"/>
      </w:tabs>
      <w:jc w:val="both"/>
    </w:pPr>
    <w:rPr>
      <w:rFonts w:ascii="Times New Roman" w:hAnsi="Times New Roman" w:cs="Times New Roman"/>
    </w:rPr>
  </w:style>
  <w:style w:type="character" w:customStyle="1" w:styleId="MTDisplayEquationChar">
    <w:name w:val="MTDisplayEquation Char"/>
    <w:link w:val="MTDisplayEquation"/>
    <w:rsid w:val="000A6FE4"/>
    <w:rPr>
      <w:rFonts w:ascii="Times New Roman" w:hAnsi="Times New Roman"/>
      <w:shd w:val="clear" w:color="auto" w:fill="FFFFFF"/>
    </w:rPr>
  </w:style>
  <w:style w:type="character" w:styleId="Hyperlink">
    <w:name w:val="Hyperlink"/>
    <w:uiPriority w:val="99"/>
    <w:unhideWhenUsed/>
    <w:rsid w:val="004436D6"/>
    <w:rPr>
      <w:color w:val="0000FF"/>
      <w:u w:val="single"/>
    </w:rPr>
  </w:style>
  <w:style w:type="character" w:styleId="FootnoteReference">
    <w:name w:val="footnote reference"/>
    <w:uiPriority w:val="99"/>
    <w:semiHidden/>
    <w:unhideWhenUsed/>
    <w:rsid w:val="00181B54"/>
    <w:rPr>
      <w:vertAlign w:val="superscript"/>
    </w:rPr>
  </w:style>
  <w:style w:type="paragraph" w:styleId="FootnoteText">
    <w:name w:val="footnote text"/>
    <w:basedOn w:val="Normal"/>
    <w:link w:val="FootnoteTextChar"/>
    <w:uiPriority w:val="99"/>
    <w:semiHidden/>
    <w:unhideWhenUsed/>
    <w:rsid w:val="009F3D28"/>
  </w:style>
  <w:style w:type="character" w:customStyle="1" w:styleId="FootnoteTextChar">
    <w:name w:val="Footnote Text Char"/>
    <w:link w:val="FootnoteText"/>
    <w:uiPriority w:val="99"/>
    <w:semiHidden/>
    <w:rsid w:val="009F3D28"/>
    <w:rPr>
      <w:rFonts w:ascii="Arial" w:hAnsi="Arial" w:cs="Arial"/>
    </w:rPr>
  </w:style>
  <w:style w:type="paragraph" w:styleId="Revision">
    <w:name w:val="Revision"/>
    <w:hidden/>
    <w:uiPriority w:val="99"/>
    <w:semiHidden/>
    <w:rsid w:val="007B6880"/>
    <w:rPr>
      <w:rFonts w:ascii="Arial" w:hAnsi="Arial" w:cs="Arial"/>
    </w:rPr>
  </w:style>
  <w:style w:type="character" w:styleId="CommentReference">
    <w:name w:val="annotation reference"/>
    <w:uiPriority w:val="99"/>
    <w:semiHidden/>
    <w:unhideWhenUsed/>
    <w:rsid w:val="004248C6"/>
    <w:rPr>
      <w:sz w:val="16"/>
      <w:szCs w:val="16"/>
    </w:rPr>
  </w:style>
  <w:style w:type="paragraph" w:styleId="CommentText">
    <w:name w:val="annotation text"/>
    <w:basedOn w:val="Normal"/>
    <w:link w:val="CommentTextChar"/>
    <w:uiPriority w:val="99"/>
    <w:unhideWhenUsed/>
    <w:rsid w:val="004248C6"/>
  </w:style>
  <w:style w:type="character" w:customStyle="1" w:styleId="CommentTextChar">
    <w:name w:val="Comment Text Char"/>
    <w:link w:val="CommentText"/>
    <w:uiPriority w:val="99"/>
    <w:rsid w:val="004248C6"/>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4248C6"/>
    <w:rPr>
      <w:b/>
      <w:bCs/>
    </w:rPr>
  </w:style>
  <w:style w:type="character" w:customStyle="1" w:styleId="CommentSubjectChar">
    <w:name w:val="Comment Subject Char"/>
    <w:link w:val="CommentSubject"/>
    <w:uiPriority w:val="99"/>
    <w:semiHidden/>
    <w:rsid w:val="004248C6"/>
    <w:rPr>
      <w:rFonts w:ascii="Arial" w:hAnsi="Arial" w:cs="Arial"/>
      <w:b/>
      <w:bCs/>
      <w:lang w:val="en-US" w:eastAsia="en-US"/>
    </w:rPr>
  </w:style>
  <w:style w:type="paragraph" w:styleId="BalloonText">
    <w:name w:val="Balloon Text"/>
    <w:basedOn w:val="Normal"/>
    <w:link w:val="BalloonTextChar"/>
    <w:uiPriority w:val="99"/>
    <w:semiHidden/>
    <w:unhideWhenUsed/>
    <w:rsid w:val="004E0803"/>
    <w:rPr>
      <w:rFonts w:ascii="Tahoma" w:hAnsi="Tahoma" w:cs="Tahoma"/>
      <w:sz w:val="16"/>
      <w:szCs w:val="16"/>
    </w:rPr>
  </w:style>
  <w:style w:type="character" w:customStyle="1" w:styleId="BalloonTextChar">
    <w:name w:val="Balloon Text Char"/>
    <w:basedOn w:val="DefaultParagraphFont"/>
    <w:link w:val="BalloonText"/>
    <w:uiPriority w:val="99"/>
    <w:semiHidden/>
    <w:rsid w:val="004E0803"/>
    <w:rPr>
      <w:rFonts w:ascii="Tahoma" w:hAnsi="Tahoma" w:cs="Tahoma"/>
      <w:sz w:val="16"/>
      <w:szCs w:val="16"/>
    </w:rPr>
  </w:style>
  <w:style w:type="character" w:customStyle="1" w:styleId="fontstyle01">
    <w:name w:val="fontstyle01"/>
    <w:basedOn w:val="DefaultParagraphFont"/>
    <w:rsid w:val="009C052C"/>
    <w:rPr>
      <w:rFonts w:ascii="NotoSansDevanagari-Regular" w:hAnsi="NotoSansDevanagari-Regular" w:hint="default"/>
      <w:b w:val="0"/>
      <w:bCs w:val="0"/>
      <w:i w:val="0"/>
      <w:iCs w:val="0"/>
      <w:color w:val="000000"/>
      <w:sz w:val="24"/>
      <w:szCs w:val="24"/>
    </w:rPr>
  </w:style>
  <w:style w:type="character" w:customStyle="1" w:styleId="fontstyle21">
    <w:name w:val="fontstyle21"/>
    <w:basedOn w:val="DefaultParagraphFont"/>
    <w:rsid w:val="009C052C"/>
    <w:rPr>
      <w:rFonts w:ascii="LMRoman12-Regular-Identity-H" w:hAnsi="LMRoman12-Regular-Identity-H" w:hint="default"/>
      <w:b w:val="0"/>
      <w:bCs w:val="0"/>
      <w:i w:val="0"/>
      <w:iCs w:val="0"/>
      <w:color w:val="000000"/>
      <w:sz w:val="24"/>
      <w:szCs w:val="24"/>
    </w:rPr>
  </w:style>
  <w:style w:type="paragraph" w:styleId="ListParagraph">
    <w:name w:val="List Paragraph"/>
    <w:basedOn w:val="Normal"/>
    <w:uiPriority w:val="34"/>
    <w:qFormat/>
    <w:rsid w:val="00FA260A"/>
    <w:pPr>
      <w:ind w:left="720"/>
    </w:pPr>
  </w:style>
  <w:style w:type="character" w:customStyle="1" w:styleId="UnresolvedMention">
    <w:name w:val="Unresolved Mention"/>
    <w:basedOn w:val="DefaultParagraphFont"/>
    <w:uiPriority w:val="99"/>
    <w:semiHidden/>
    <w:unhideWhenUsed/>
    <w:rsid w:val="0055608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463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hyperlink" Target="https://github.com/NiuTrans/ABigSurvey" TargetMode="External"/><Relationship Id="rId76" Type="http://schemas.microsoft.com/office/2011/relationships/commentsExtended" Target="commentsExtended.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5.wmf"/><Relationship Id="rId7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4.wmf"/><Relationship Id="rId58" Type="http://schemas.openxmlformats.org/officeDocument/2006/relationships/theme" Target="theme/theme1.xml"/><Relationship Id="rId7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hyperlink" Target="https://playground.tensorflow.org/" TargetMode="External"/><Relationship Id="rId77"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41.wmf"/><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2C37CDE872264EAB6E4D6F8D71709E" ma:contentTypeVersion="20" ma:contentTypeDescription="Create a new document." ma:contentTypeScope="" ma:versionID="4a8ab0723a6ba7aac201f8b894f69d87">
  <xsd:schema xmlns:xsd="http://www.w3.org/2001/XMLSchema" xmlns:xs="http://www.w3.org/2001/XMLSchema" xmlns:p="http://schemas.microsoft.com/office/2006/metadata/properties" xmlns:ns1="http://schemas.microsoft.com/sharepoint/v3" xmlns:ns2="b2ff5dd9-dce1-4a98-96f8-3e27c44f6c75" xmlns:ns3="b716c87f-0615-4b01-9223-3e2d038f2e4f" targetNamespace="http://schemas.microsoft.com/office/2006/metadata/properties" ma:root="true" ma:fieldsID="da2943c17182acd40147c79f687b7164" ns1:_="" ns2:_="" ns3:_="">
    <xsd:import namespace="http://schemas.microsoft.com/sharepoint/v3"/>
    <xsd:import namespace="b2ff5dd9-dce1-4a98-96f8-3e27c44f6c75"/>
    <xsd:import namespace="b716c87f-0615-4b01-9223-3e2d038f2e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ff5dd9-dce1-4a98-96f8-3e27c44f6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6c87f-0615-4b01-9223-3e2d038f2e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83a773-7a33-4925-9404-953863fb2f01}" ma:internalName="TaxCatchAll" ma:showField="CatchAllData" ma:web="b716c87f-0615-4b01-9223-3e2d038f2e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2ff5dd9-dce1-4a98-96f8-3e27c44f6c75">
      <Terms xmlns="http://schemas.microsoft.com/office/infopath/2007/PartnerControls"/>
    </lcf76f155ced4ddcb4097134ff3c332f>
    <TaxCatchAll xmlns="b716c87f-0615-4b01-9223-3e2d038f2e4f"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4D0D41-A74B-42DA-A6FB-CB85AF362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ff5dd9-dce1-4a98-96f8-3e27c44f6c75"/>
    <ds:schemaRef ds:uri="b716c87f-0615-4b01-9223-3e2d038f2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3701F2-E443-4F09-8DCE-18C31B481A89}">
  <ds:schemaRefs>
    <ds:schemaRef ds:uri="http://schemas.microsoft.com/sharepoint/v3/contenttype/forms"/>
  </ds:schemaRefs>
</ds:datastoreItem>
</file>

<file path=customXml/itemProps3.xml><?xml version="1.0" encoding="utf-8"?>
<ds:datastoreItem xmlns:ds="http://schemas.openxmlformats.org/officeDocument/2006/customXml" ds:itemID="{44E5C867-AED4-41BA-B6AE-31E7D6153B53}">
  <ds:schemaRefs>
    <ds:schemaRef ds:uri="http://schemas.microsoft.com/office/2006/metadata/properties"/>
    <ds:schemaRef ds:uri="http://schemas.microsoft.com/office/infopath/2007/PartnerControls"/>
    <ds:schemaRef ds:uri="http://schemas.microsoft.com/sharepoint/v3"/>
    <ds:schemaRef ds:uri="b2ff5dd9-dce1-4a98-96f8-3e27c44f6c75"/>
    <ds:schemaRef ds:uri="b716c87f-0615-4b01-9223-3e2d038f2e4f"/>
  </ds:schemaRefs>
</ds:datastoreItem>
</file>

<file path=customXml/itemProps4.xml><?xml version="1.0" encoding="utf-8"?>
<ds:datastoreItem xmlns:ds="http://schemas.openxmlformats.org/officeDocument/2006/customXml" ds:itemID="{FDE8125C-0086-4DCB-A71C-DFDCF35A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22</Pages>
  <Words>12859</Words>
  <Characters>73301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174</cp:revision>
  <dcterms:created xsi:type="dcterms:W3CDTF">2024-09-13T13:17:00Z</dcterms:created>
  <dcterms:modified xsi:type="dcterms:W3CDTF">2024-11-30T12:05:00Z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ee0cb16e0a64fe417657fec94ed000a5a6431ac8aa167b5d20a72d53835afdca</vt:lpwstr>
  </property>
  <property fmtid="{D5CDD505-2E9C-101B-9397-08002B2CF9AE}" pid="3" name="ContentTypeId">
    <vt:lpwstr>0x010100B02C37CDE872264EAB6E4D6F8D71709E</vt:lpwstr>
  </property>
</Properties>
</file>