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49" w:rsidRDefault="00977949" w:rsidP="00977949">
      <w:pPr>
        <w:rPr>
          <w:b/>
          <w:bCs/>
        </w:rPr>
      </w:pPr>
    </w:p>
    <w:p w:rsidR="00977949" w:rsidRPr="00373F36" w:rsidRDefault="00977949" w:rsidP="0097794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977949" w:rsidRDefault="00977949" w:rsidP="00E824BF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E824BF" w:rsidRPr="00E824BF" w:rsidRDefault="00E824BF" w:rsidP="00E824BF">
      <w:pPr>
        <w:jc w:val="both"/>
      </w:pPr>
    </w:p>
    <w:p w:rsidR="00977949" w:rsidRDefault="00977949" w:rsidP="00977949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977949" w:rsidRPr="00FD3E17" w:rsidRDefault="00977949" w:rsidP="00977949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977949" w:rsidRPr="00333321" w:rsidRDefault="00977949" w:rsidP="00977949">
      <w:pPr>
        <w:rPr>
          <w:i/>
        </w:rPr>
      </w:pPr>
      <w:r>
        <w:t>see</w:t>
      </w:r>
    </w:p>
    <w:p w:rsidR="00977949" w:rsidRDefault="00977949" w:rsidP="00977949">
      <w:pPr>
        <w:jc w:val="center"/>
      </w:pPr>
    </w:p>
    <w:p w:rsidR="00977949" w:rsidRDefault="00977949" w:rsidP="00977949"/>
    <w:p w:rsidR="00977949" w:rsidRPr="00007D29" w:rsidRDefault="00977949" w:rsidP="0097794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977949" w:rsidRPr="00007D29" w:rsidRDefault="00977949" w:rsidP="00977949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977949" w:rsidRDefault="00977949" w:rsidP="00977949"/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977949" w:rsidRPr="00FD3E17" w:rsidRDefault="00977949" w:rsidP="0097794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977949" w:rsidRDefault="00977949" w:rsidP="00977949"/>
    <w:p w:rsidR="00977949" w:rsidRDefault="00977949" w:rsidP="00977949"/>
    <w:p w:rsidR="00977949" w:rsidRDefault="00977949" w:rsidP="00977949">
      <w:pPr>
        <w:jc w:val="center"/>
        <w:rPr>
          <w:b/>
          <w:bCs/>
        </w:rPr>
      </w:pPr>
    </w:p>
    <w:p w:rsidR="00977949" w:rsidRDefault="00977949" w:rsidP="00977949">
      <w:pPr>
        <w:jc w:val="center"/>
        <w:rPr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977949" w:rsidRDefault="00977949" w:rsidP="0097794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CB6B2F" w:rsidRPr="00CB6B2F" w:rsidRDefault="00CB6B2F" w:rsidP="00977949">
      <w:pPr>
        <w:jc w:val="both"/>
        <w:rPr>
          <w:i/>
        </w:rPr>
      </w:pPr>
      <w:r>
        <w:t>see</w:t>
      </w:r>
    </w:p>
    <w:p w:rsidR="00977949" w:rsidRPr="00007D29" w:rsidRDefault="00977949" w:rsidP="00977949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977949" w:rsidRPr="00007D29" w:rsidRDefault="00977949" w:rsidP="00977949">
      <w:pPr>
        <w:jc w:val="both"/>
      </w:pPr>
    </w:p>
    <w:p w:rsidR="00977949" w:rsidRDefault="00977949" w:rsidP="00977949"/>
    <w:p w:rsidR="00977949" w:rsidRDefault="00977949" w:rsidP="00977949">
      <w:pPr>
        <w:rPr>
          <w:b/>
          <w:bCs/>
          <w:i/>
          <w:iCs/>
        </w:rPr>
      </w:pPr>
    </w:p>
    <w:p w:rsidR="00977949" w:rsidRPr="00D47CCA" w:rsidRDefault="00977949" w:rsidP="00977949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(OB)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t>Cohesion:</w:t>
      </w:r>
      <w:r>
        <w:t xml:space="preserve"> </w:t>
      </w:r>
      <w:r>
        <w:rPr>
          <w:color w:val="FF0000"/>
        </w:rPr>
        <w:t>Belbin's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Maslow's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self-actualisation.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Herzberg's</w:t>
      </w:r>
      <w:r>
        <w:t xml:space="preserve"> </w:t>
      </w:r>
      <w:r>
        <w:t>Two-Factor</w:t>
      </w:r>
      <w:r>
        <w:t xml:space="preserve"> </w:t>
      </w:r>
      <w: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(e.g,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(e.g,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responsibility).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Lewin's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t>stages:</w:t>
      </w:r>
      <w:r>
        <w:t xml:space="preserve"> </w:t>
      </w:r>
      <w:r>
        <w:t>unfreezing</w:t>
      </w:r>
      <w:r>
        <w:t xml:space="preserve"> </w:t>
      </w:r>
      <w:r>
        <w:rPr>
          <w:color w:val="FF0000"/>
        </w:rPr>
        <w:t>(preparing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changing</w:t>
      </w:r>
      <w:r>
        <w:t xml:space="preserve"> </w:t>
      </w:r>
      <w:r>
        <w:rPr>
          <w:color w:val="FF0000"/>
        </w:rPr>
        <w:t>(implementing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rPr>
          <w:color w:val="FF0000"/>
        </w:rPr>
        <w:t>(solidifying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practices).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Kotter's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</w:t>
      </w:r>
    </w:p>
    <w:p w:rsidR="00977949" w:rsidRDefault="00977949" w:rsidP="00977949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Learning</w:t>
      </w:r>
      <w:r>
        <w:t xml:space="preserve"> </w:t>
      </w:r>
      <w:r>
        <w:t>Objectives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completing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the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expected</w:t>
      </w:r>
      <w:r>
        <w:t xml:space="preserve"> </w:t>
      </w:r>
      <w:r>
        <w:t>to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Gain</w:t>
      </w:r>
      <w:r>
        <w:t xml:space="preserve"> </w:t>
      </w:r>
      <w:r>
        <w:t>knowledge</w:t>
      </w:r>
      <w:r>
        <w:t xml:space="preserve"> </w:t>
      </w:r>
      <w:r>
        <w:t>about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paradigms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Become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employed</w:t>
      </w:r>
      <w:r>
        <w:t xml:space="preserve"> </w:t>
      </w:r>
      <w:r>
        <w:t>in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modelling.</w:t>
      </w:r>
      <w:r>
        <w:t xml:space="preserve"> </w:t>
      </w:r>
      <w:r>
        <w:rPr>
          <w:color w:val="FF0000"/>
        </w:rPr>
        <w:t>dfgjskdhf</w:t>
      </w:r>
    </w:p>
    <w:p w:rsidR="00977949" w:rsidRPr="006558AD" w:rsidRDefault="00977949" w:rsidP="00977949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natural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has</w:t>
      </w:r>
      <w:r>
        <w:t xml:space="preserve"> </w:t>
      </w:r>
      <w:r>
        <w:t>enabled</w:t>
      </w:r>
      <w:r>
        <w:t xml:space="preserve"> </w:t>
      </w:r>
      <w:r>
        <w:t>humans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and</w:t>
      </w:r>
      <w:r>
        <w:t xml:space="preserve"> </w:t>
      </w:r>
      <w:r>
        <w:t>share</w:t>
      </w:r>
      <w:r>
        <w:t xml:space="preserve"> </w:t>
      </w:r>
      <w:r>
        <w:t>ideas</w:t>
      </w:r>
      <w:r>
        <w:t xml:space="preserve"> </w:t>
      </w:r>
      <w:r>
        <w:t>across</w:t>
      </w:r>
      <w:r>
        <w:t xml:space="preserve"> </w:t>
      </w:r>
      <w:r>
        <w:t>geopolitical</w:t>
      </w:r>
      <w:r>
        <w:t xml:space="preserve"> </w:t>
      </w:r>
      <w:r>
        <w:t>boundaries.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challenge.</w:t>
      </w:r>
      <w:r>
        <w:t xml:space="preserve"> </w:t>
      </w:r>
      <w:r>
        <w:t>Since</w:t>
      </w:r>
      <w:r>
        <w:t xml:space="preserve"> </w:t>
      </w:r>
      <w:r>
        <w:t>machines</w:t>
      </w:r>
      <w:r>
        <w:t xml:space="preserve"> </w:t>
      </w:r>
      <w:r>
        <w:t>inherently</w:t>
      </w:r>
      <w:r>
        <w:t xml:space="preserve"> </w:t>
      </w:r>
      <w:r>
        <w:t>understand</w:t>
      </w:r>
      <w:r>
        <w:t xml:space="preserve"> </w:t>
      </w:r>
      <w:r>
        <w:t>numbers</w:t>
      </w:r>
      <w:r>
        <w:t xml:space="preserve"> </w:t>
      </w:r>
      <w:r>
        <w:t>and</w:t>
      </w:r>
      <w:r>
        <w:t xml:space="preserve"> </w:t>
      </w:r>
      <w:r>
        <w:t>numerical</w:t>
      </w:r>
      <w:r>
        <w:t xml:space="preserve"> </w:t>
      </w:r>
      <w:r>
        <w:t>operations,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convert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computers</w:t>
      </w:r>
      <w:r>
        <w:t xml:space="preserve"> </w:t>
      </w:r>
      <w:r>
        <w:t>can</w:t>
      </w:r>
      <w:r>
        <w:t xml:space="preserve"> </w:t>
      </w:r>
      <w:r>
        <w:t>comprehend.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field</w:t>
      </w:r>
      <w:r>
        <w:t xml:space="preserve"> </w:t>
      </w:r>
      <w:r>
        <w:t>within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encompasses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accessible</w:t>
      </w:r>
      <w:r>
        <w:t xml:space="preserve"> </w:t>
      </w:r>
      <w:r>
        <w:t>and</w:t>
      </w:r>
      <w:r>
        <w:t xml:space="preserve"> </w:t>
      </w:r>
      <w:r>
        <w:t>interpretable</w:t>
      </w:r>
      <w:r>
        <w:t xml:space="preserve"> </w:t>
      </w:r>
      <w:r>
        <w:t>by</w:t>
      </w:r>
      <w:r>
        <w:t xml:space="preserve"> </w:t>
      </w:r>
      <w:r>
        <w:t>machines.</w:t>
      </w:r>
      <w:r>
        <w:t xml:space="preserve"> </w:t>
      </w:r>
      <w:r>
        <w:t>The</w:t>
      </w:r>
      <w:r>
        <w:t xml:space="preserve"> </w:t>
      </w:r>
      <w:r>
        <w:t>foundational</w:t>
      </w:r>
      <w:r>
        <w:t xml:space="preserve"> </w:t>
      </w:r>
      <w:r>
        <w:t>concepts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draw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disciplines,</w:t>
      </w:r>
      <w:r>
        <w:t xml:space="preserve"> </w:t>
      </w:r>
      <w:r>
        <w:t>including</w:t>
      </w:r>
      <w:r>
        <w:t xml:space="preserve"> </w:t>
      </w:r>
      <w:r>
        <w:t>theoretical</w:t>
      </w:r>
      <w:r>
        <w:t xml:space="preserve"> </w:t>
      </w:r>
      <w:r>
        <w:t>computer</w:t>
      </w:r>
      <w:r>
        <w:t xml:space="preserve"> </w:t>
      </w:r>
      <w:r>
        <w:t>science,</w:t>
      </w:r>
      <w:r>
        <w:t xml:space="preserve"> </w:t>
      </w:r>
      <w:r>
        <w:t>linguistics,</w:t>
      </w:r>
      <w:r>
        <w:t xml:space="preserve"> </w:t>
      </w:r>
      <w:r>
        <w:t>statistics,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Statistical</w:t>
      </w:r>
      <w:r>
        <w:t xml:space="preserve"> </w:t>
      </w:r>
      <w:r>
        <w:t>methods</w:t>
      </w:r>
      <w:r>
        <w:t xml:space="preserve"> </w:t>
      </w:r>
      <w:r>
        <w:t>and</w:t>
      </w:r>
      <w:r>
        <w:t xml:space="preserve"> </w:t>
      </w:r>
      <w:r>
        <w:t>linear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models</w:t>
      </w:r>
      <w:r>
        <w:t xml:space="preserve"> </w:t>
      </w:r>
      <w:r>
        <w:t>have</w:t>
      </w:r>
      <w:r>
        <w:t xml:space="preserve"> </w:t>
      </w:r>
      <w:r>
        <w:t>long</w:t>
      </w:r>
      <w:r>
        <w:t xml:space="preserve"> </w:t>
      </w:r>
      <w:r>
        <w:t>been</w:t>
      </w:r>
      <w:r>
        <w:t xml:space="preserve"> </w:t>
      </w:r>
      <w:r>
        <w:rPr>
          <w:color w:val="FF0000"/>
        </w:rPr>
        <w:t>utilised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  <w:r>
        <w:t xml:space="preserve"> </w:t>
      </w:r>
      <w:r>
        <w:t>However,</w:t>
      </w:r>
      <w:r>
        <w:t xml:space="preserve"> </w:t>
      </w:r>
      <w:r>
        <w:t>these</w:t>
      </w:r>
      <w:r>
        <w:t xml:space="preserve"> </w:t>
      </w:r>
      <w:r>
        <w:t>traditional</w:t>
      </w:r>
      <w:r>
        <w:t xml:space="preserve"> </w:t>
      </w:r>
      <w:r>
        <w:t>approaches</w:t>
      </w:r>
      <w:r>
        <w:t xml:space="preserve"> </w:t>
      </w:r>
      <w:r>
        <w:t>depend</w:t>
      </w:r>
      <w:r>
        <w:t xml:space="preserve"> </w:t>
      </w:r>
      <w:r>
        <w:t>heavily</w:t>
      </w:r>
      <w:r>
        <w:t xml:space="preserve"> </w:t>
      </w:r>
      <w:r>
        <w:t>on</w:t>
      </w:r>
      <w:r>
        <w:t xml:space="preserve"> </w:t>
      </w:r>
      <w:r>
        <w:t>manually</w:t>
      </w:r>
      <w:r>
        <w:t xml:space="preserve"> </w:t>
      </w:r>
      <w:r>
        <w:t>crafted</w:t>
      </w:r>
      <w:r>
        <w:t xml:space="preserve"> </w:t>
      </w:r>
      <w:r>
        <w:t>dictionaries</w:t>
      </w:r>
      <w:r>
        <w:t xml:space="preserve"> </w:t>
      </w:r>
      <w:r>
        <w:t>and</w:t>
      </w:r>
      <w:r>
        <w:t xml:space="preserve"> </w:t>
      </w:r>
      <w:r>
        <w:t>features,</w:t>
      </w:r>
      <w:r>
        <w:t xml:space="preserve"> </w:t>
      </w:r>
      <w:r>
        <w:t>limiting</w:t>
      </w:r>
      <w:r>
        <w:t xml:space="preserve"> </w:t>
      </w:r>
      <w:r>
        <w:t>their</w:t>
      </w:r>
      <w:r>
        <w:t xml:space="preserve"> </w:t>
      </w:r>
      <w:r>
        <w:t>capacity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in</w:t>
      </w:r>
      <w:r>
        <w:t xml:space="preserve"> </w:t>
      </w:r>
      <w:r>
        <w:t>language.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volume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has</w:t>
      </w:r>
      <w:r>
        <w:t xml:space="preserve"> </w:t>
      </w:r>
      <w:r>
        <w:t>increased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more</w:t>
      </w:r>
      <w:r>
        <w:t xml:space="preserve"> </w:t>
      </w:r>
      <w:r>
        <w:t>accessible,</w:t>
      </w:r>
      <w:r>
        <w:t xml:space="preserve"> </w:t>
      </w:r>
      <w:r>
        <w:t>neural</w:t>
      </w:r>
      <w:r>
        <w:t xml:space="preserve"> </w:t>
      </w:r>
      <w:r>
        <w:t>architectures</w:t>
      </w:r>
      <w:r>
        <w:t xml:space="preserve"> </w:t>
      </w:r>
      <w:r>
        <w:t>have</w:t>
      </w:r>
      <w:r>
        <w:t xml:space="preserve"> </w:t>
      </w:r>
      <w:r>
        <w:t>gained</w:t>
      </w:r>
      <w:r>
        <w:t xml:space="preserve"> </w:t>
      </w:r>
      <w:r>
        <w:t>prominence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techniques.</w:t>
      </w:r>
      <w:r>
        <w:t xml:space="preserve"> </w:t>
      </w:r>
      <w:r>
        <w:t>These</w:t>
      </w:r>
      <w:r>
        <w:t xml:space="preserve"> </w:t>
      </w:r>
      <w:r>
        <w:t>neural</w:t>
      </w:r>
      <w:r>
        <w:t xml:space="preserve"> </w:t>
      </w:r>
      <w:r>
        <w:t>models</w:t>
      </w:r>
      <w:r>
        <w:t xml:space="preserve"> </w:t>
      </w:r>
      <w:r>
        <w:t>excel</w:t>
      </w:r>
      <w:r>
        <w:t xml:space="preserve"> </w:t>
      </w:r>
      <w:r>
        <w:t>at</w:t>
      </w:r>
      <w:r>
        <w:t xml:space="preserve"> </w:t>
      </w:r>
      <w:r>
        <w:t>capturing</w:t>
      </w:r>
      <w:r>
        <w:t xml:space="preserve"> </w:t>
      </w:r>
      <w:r>
        <w:t>latent</w:t>
      </w:r>
      <w:r>
        <w:t xml:space="preserve"> </w:t>
      </w:r>
      <w:r>
        <w:t>knowledge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processing</w:t>
      </w:r>
      <w:r>
        <w:t xml:space="preserve"> </w:t>
      </w:r>
      <w:r>
        <w:t>inputs</w:t>
      </w:r>
      <w:r>
        <w:t xml:space="preserve"> </w:t>
      </w:r>
      <w:r>
        <w:t>of</w:t>
      </w:r>
      <w:r>
        <w:t xml:space="preserve"> </w:t>
      </w:r>
      <w:r>
        <w:t>varying</w:t>
      </w:r>
      <w:r>
        <w:t xml:space="preserve"> </w:t>
      </w:r>
      <w:r>
        <w:t>lengths,</w:t>
      </w:r>
      <w:r>
        <w:t xml:space="preserve"> </w:t>
      </w:r>
      <w:r>
        <w:t>leveraging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long</w:t>
      </w:r>
      <w:r>
        <w:t xml:space="preserve"> </w:t>
      </w:r>
      <w:r>
        <w:t>sequences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autonomously</w:t>
      </w:r>
      <w:r>
        <w:t xml:space="preserve"> </w:t>
      </w:r>
      <w:r>
        <w:t>learning</w:t>
      </w:r>
      <w:r>
        <w:t xml:space="preserve"> </w:t>
      </w:r>
      <w:r>
        <w:t>features,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extensive</w:t>
      </w:r>
      <w:r>
        <w:t xml:space="preserve"> </w:t>
      </w:r>
      <w:r>
        <w:t>manual</w:t>
      </w:r>
      <w:r>
        <w:t xml:space="preserve"> </w:t>
      </w:r>
      <w:r>
        <w:t>efforts.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two</w:t>
      </w:r>
      <w:r>
        <w:t xml:space="preserve"> </w:t>
      </w:r>
      <w:r>
        <w:t>parts.</w:t>
      </w:r>
      <w:r>
        <w:t xml:space="preserve"> </w:t>
      </w:r>
      <w:r>
        <w:t>In</w:t>
      </w:r>
      <w:r>
        <w:t xml:space="preserve"> </w:t>
      </w:r>
      <w:r>
        <w:t>Part</w:t>
      </w:r>
      <w:r>
        <w:t xml:space="preserve"> </w:t>
      </w:r>
      <w:r>
        <w:t>I,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first</w:t>
      </w:r>
      <w:r>
        <w:t xml:space="preserve"> </w:t>
      </w:r>
      <w:r>
        <w:t>introduced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fields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2.1</w:t>
      </w:r>
      <w:r>
        <w:t xml:space="preserve"> </w:t>
      </w:r>
      <w:r>
        <w:t>discusses</w:t>
      </w:r>
      <w:r>
        <w:t xml:space="preserve"> </w:t>
      </w:r>
      <w:r>
        <w:t>the</w:t>
      </w:r>
      <w:r>
        <w:t xml:space="preserve"> </w:t>
      </w:r>
      <w:r>
        <w:t>goals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2.2</w:t>
      </w:r>
      <w:r>
        <w:t xml:space="preserve"> </w:t>
      </w:r>
      <w:r>
        <w:t>describes</w:t>
      </w:r>
      <w:r>
        <w:t xml:space="preserve"> </w:t>
      </w:r>
      <w:r>
        <w:t>various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pipeline.</w:t>
      </w:r>
      <w:r>
        <w:t xml:space="preserve"> </w:t>
      </w:r>
      <w:r>
        <w:t>Section</w:t>
      </w:r>
      <w:r>
        <w:t xml:space="preserve"> </w:t>
      </w:r>
      <w:r>
        <w:t>2.3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t>linguistic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morphology,</w:t>
      </w:r>
      <w:r>
        <w:t xml:space="preserve"> </w:t>
      </w:r>
      <w:r>
        <w:t>lexicon,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normalisation</w:t>
      </w:r>
      <w:r>
        <w:t xml:space="preserve"> </w:t>
      </w:r>
      <w:r>
        <w:t>techniques</w:t>
      </w:r>
      <w:r>
        <w:t xml:space="preserve"> </w:t>
      </w:r>
      <w:r>
        <w:t>like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lemmatisation.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analysis</w:t>
      </w:r>
      <w:r>
        <w:t xml:space="preserve"> </w:t>
      </w:r>
      <w:r>
        <w:t>techniques.</w:t>
      </w:r>
      <w:r>
        <w:t xml:space="preserve"> </w:t>
      </w:r>
      <w:r>
        <w:t>Section</w:t>
      </w:r>
      <w:r>
        <w:t xml:space="preserve"> </w:t>
      </w:r>
      <w:r>
        <w:t>2.5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grammar-based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2.6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semantics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parsing.</w:t>
      </w:r>
      <w:r>
        <w:t xml:space="preserve"> </w:t>
      </w:r>
      <w:r>
        <w:t>Finally,</w:t>
      </w:r>
      <w:r>
        <w:t xml:space="preserve"> </w:t>
      </w:r>
      <w:r>
        <w:t>Section</w:t>
      </w:r>
      <w:r>
        <w:t xml:space="preserve"> </w:t>
      </w:r>
      <w:r>
        <w:t>2.7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co-occurrence.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Part</w:t>
      </w:r>
      <w:r>
        <w:t xml:space="preserve"> </w:t>
      </w:r>
      <w:r>
        <w:t>II,</w:t>
      </w:r>
      <w:r>
        <w:t xml:space="preserve"> </w:t>
      </w:r>
      <w:r>
        <w:t>we</w:t>
      </w:r>
      <w:r>
        <w:t xml:space="preserve"> </w:t>
      </w:r>
      <w:r>
        <w:t>explore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concepts</w:t>
      </w:r>
      <w:r>
        <w:t xml:space="preserve"> </w:t>
      </w:r>
      <w:r>
        <w:t>to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chapters.</w:t>
      </w:r>
      <w:r>
        <w:t xml:space="preserve"> </w:t>
      </w:r>
      <w:r>
        <w:t>Section</w:t>
      </w:r>
      <w:r>
        <w:t xml:space="preserve"> </w:t>
      </w:r>
      <w:r>
        <w:t>2.8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classifier.</w:t>
      </w:r>
      <w:r>
        <w:t xml:space="preserve"> </w:t>
      </w:r>
      <w:r>
        <w:t>Section</w:t>
      </w:r>
      <w:r>
        <w:t xml:space="preserve"> </w:t>
      </w:r>
      <w:r>
        <w:t>2.9</w:t>
      </w:r>
      <w:r>
        <w:t xml:space="preserve"> </w:t>
      </w:r>
      <w:r>
        <w:t>presents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popular</w:t>
      </w:r>
      <w:r>
        <w:t xml:space="preserve"> </w:t>
      </w:r>
      <w:r>
        <w:t>non-linear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Section</w:t>
      </w:r>
      <w:r>
        <w:t xml:space="preserve"> </w:t>
      </w:r>
      <w:r>
        <w:t>2.10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t>gradient-based</w:t>
      </w:r>
      <w:r>
        <w:t xml:space="preserve"> </w:t>
      </w:r>
      <w:r>
        <w:t>training</w:t>
      </w:r>
      <w:r>
        <w:t xml:space="preserve"> </w:t>
      </w:r>
      <w:r>
        <w:t>process</w:t>
      </w:r>
      <w:r>
        <w:t xml:space="preserve"> </w:t>
      </w:r>
      <w:r>
        <w:t>for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error</w:t>
      </w:r>
      <w:r>
        <w:t xml:space="preserve"> </w:t>
      </w:r>
      <w:r>
        <w:rPr>
          <w:color w:val="FF0000"/>
        </w:rPr>
        <w:t>backpropagation.</w:t>
      </w:r>
      <w:r>
        <w:t xml:space="preserve"> </w:t>
      </w:r>
      <w:r>
        <w:t>In</w:t>
      </w:r>
      <w:r>
        <w:t xml:space="preserve"> </w:t>
      </w:r>
      <w:r>
        <w:t>Subsection</w:t>
      </w:r>
      <w:r>
        <w:t xml:space="preserve"> </w:t>
      </w:r>
      <w:r>
        <w:t>2.10.3,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influence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training.</w:t>
      </w:r>
      <w:r>
        <w:t xml:space="preserve"> </w:t>
      </w:r>
      <w:r>
        <w:t>Section</w:t>
      </w:r>
      <w:r>
        <w:t xml:space="preserve"> </w:t>
      </w:r>
      <w:r>
        <w:t>2.11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affect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Finally,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2.12,</w:t>
      </w:r>
      <w:r>
        <w:t xml:space="preserve"> </w:t>
      </w:r>
      <w:r>
        <w:t>we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measures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I: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Since</w:t>
      </w:r>
      <w:r>
        <w:t xml:space="preserve"> </w:t>
      </w:r>
      <w:r>
        <w:t>the</w:t>
      </w:r>
      <w:r>
        <w:t xml:space="preserve"> </w:t>
      </w:r>
      <w:r>
        <w:t>advent</w:t>
      </w:r>
      <w:r>
        <w:t xml:space="preserve"> </w:t>
      </w:r>
      <w:r>
        <w:t>of</w:t>
      </w:r>
      <w:r>
        <w:t xml:space="preserve"> </w:t>
      </w:r>
      <w:r>
        <w:t>computers,</w:t>
      </w:r>
      <w:r>
        <w:t xml:space="preserve"> </w:t>
      </w:r>
      <w:r>
        <w:t>researchers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captivated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teaching</w:t>
      </w:r>
      <w:r>
        <w:t xml:space="preserve"> </w:t>
      </w:r>
      <w:r>
        <w:t>machines</w:t>
      </w:r>
      <w:r>
        <w:t xml:space="preserve"> </w:t>
      </w:r>
      <w:r>
        <w:t>to</w:t>
      </w:r>
      <w:r>
        <w:t xml:space="preserve"> </w:t>
      </w:r>
      <w:r>
        <w:t>interact</w:t>
      </w:r>
      <w:r>
        <w:t xml:space="preserve"> </w:t>
      </w:r>
      <w:r>
        <w:t>like</w:t>
      </w:r>
      <w:r>
        <w:t xml:space="preserve"> </w:t>
      </w:r>
      <w:r>
        <w:t>humans.</w:t>
      </w:r>
      <w:r>
        <w:t xml:space="preserve"> </w:t>
      </w:r>
      <w:r>
        <w:t>As</w:t>
      </w:r>
      <w:r>
        <w:t xml:space="preserve"> </w:t>
      </w:r>
      <w:r>
        <w:t>early</w:t>
      </w:r>
      <w:r>
        <w:t xml:space="preserve"> </w:t>
      </w:r>
      <w:r>
        <w:t>as</w:t>
      </w:r>
      <w:r>
        <w:t xml:space="preserve"> </w:t>
      </w:r>
      <w:r>
        <w:t>1963,</w:t>
      </w:r>
      <w:r>
        <w:t xml:space="preserve"> </w:t>
      </w:r>
      <w:r>
        <w:rPr>
          <w:color w:val="FF0000"/>
        </w:rPr>
        <w:t>Joseph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developed</w:t>
      </w:r>
      <w:r>
        <w:t xml:space="preserve"> </w:t>
      </w:r>
      <w:r>
        <w:rPr>
          <w:color w:val="FF0000"/>
        </w:rPr>
        <w:t>ELIZA</w:t>
      </w:r>
      <w:r>
        <w:t xml:space="preserve"> </w:t>
      </w:r>
      <w:r>
        <w:rPr>
          <w:color w:val="FF0000"/>
        </w:rPr>
        <w:t>(Weizenbaum</w:t>
      </w:r>
      <w:r>
        <w:t xml:space="preserve"> </w:t>
      </w:r>
      <w:r>
        <w:rPr>
          <w:color w:val="FF0000"/>
        </w:rPr>
        <w:t>1983),</w:t>
      </w:r>
      <w:r>
        <w:t xml:space="preserve"> </w:t>
      </w:r>
      <w:r>
        <w:t>a</w:t>
      </w:r>
      <w:r>
        <w:t xml:space="preserve"> </w:t>
      </w:r>
      <w:r>
        <w:t>rule-based</w:t>
      </w:r>
      <w:r>
        <w:t xml:space="preserve"> </w:t>
      </w:r>
      <w:r>
        <w:rPr>
          <w:color w:val="FF0000"/>
        </w:rPr>
        <w:t>chatbot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converse</w:t>
      </w:r>
      <w:r>
        <w:t xml:space="preserve"> </w:t>
      </w:r>
      <w:r>
        <w:t>with</w:t>
      </w:r>
      <w:r>
        <w:t xml:space="preserve"> </w:t>
      </w:r>
      <w:r>
        <w:t>humans.</w:t>
      </w:r>
      <w:r>
        <w:t xml:space="preserve"> </w:t>
      </w:r>
      <w:r>
        <w:t>Fast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2014,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rPr>
          <w:color w:val="FF0000"/>
        </w:rPr>
        <w:t>Goostman,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chatbot,</w:t>
      </w:r>
      <w:r>
        <w:t xml:space="preserve"> </w:t>
      </w:r>
      <w:r>
        <w:t>passed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Turing</w:t>
      </w:r>
      <w:r>
        <w:t xml:space="preserve"> </w:t>
      </w:r>
      <w:r>
        <w:t>Test,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judges</w:t>
      </w:r>
      <w:r>
        <w:t xml:space="preserve"> </w:t>
      </w:r>
      <w:r>
        <w:t>unable</w:t>
      </w:r>
      <w:r>
        <w:t xml:space="preserve"> </w:t>
      </w:r>
      <w:r>
        <w:t>to</w:t>
      </w:r>
      <w:r>
        <w:t xml:space="preserve"> </w:t>
      </w:r>
      <w:r>
        <w:t>discern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t>was,</w:t>
      </w:r>
      <w:r>
        <w:t xml:space="preserve"> </w:t>
      </w:r>
      <w:r>
        <w:t>in</w:t>
      </w:r>
      <w:r>
        <w:t xml:space="preserve"> </w:t>
      </w:r>
      <w:r>
        <w:t>fact,</w:t>
      </w:r>
      <w:r>
        <w:t xml:space="preserve"> </w:t>
      </w:r>
      <w:r>
        <w:t>a</w:t>
      </w:r>
      <w:r>
        <w:t xml:space="preserve"> </w:t>
      </w:r>
      <w:r>
        <w:t>bot.</w:t>
      </w:r>
      <w:r>
        <w:t xml:space="preserve"> </w:t>
      </w:r>
      <w:r>
        <w:t>In</w:t>
      </w:r>
      <w:r>
        <w:t xml:space="preserve"> </w:t>
      </w:r>
      <w:r>
        <w:t>2017,</w:t>
      </w:r>
      <w:r>
        <w:t xml:space="preserve"> </w:t>
      </w:r>
      <w:r>
        <w:t>Google</w:t>
      </w:r>
      <w:r>
        <w:t xml:space="preserve"> </w:t>
      </w:r>
      <w:r>
        <w:rPr>
          <w:color w:val="FF0000"/>
        </w:rPr>
        <w:t>revolutionised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by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architecture,</w:t>
      </w:r>
      <w:r>
        <w:t xml:space="preserve"> </w:t>
      </w:r>
      <w:r>
        <w:t>now</w:t>
      </w:r>
      <w:r>
        <w:t xml:space="preserve"> </w:t>
      </w:r>
      <w:r>
        <w:t>famously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Transformers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2017).</w:t>
      </w:r>
      <w:r>
        <w:t xml:space="preserve"> </w:t>
      </w:r>
      <w:r>
        <w:t>More</w:t>
      </w:r>
      <w:r>
        <w:t xml:space="preserve"> </w:t>
      </w:r>
      <w:r>
        <w:t>recently,</w:t>
      </w:r>
      <w:r>
        <w:t xml:space="preserve"> </w:t>
      </w:r>
      <w:r>
        <w:t>the</w:t>
      </w:r>
      <w:r>
        <w:t xml:space="preserve"> </w:t>
      </w:r>
      <w:r>
        <w:t>success</w:t>
      </w:r>
      <w:r>
        <w:t xml:space="preserve"> </w:t>
      </w:r>
      <w:r>
        <w:t>and</w:t>
      </w:r>
      <w:r>
        <w:t xml:space="preserve"> </w:t>
      </w:r>
      <w:r>
        <w:t>widespread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ChatGPT,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successors</w:t>
      </w:r>
      <w:r>
        <w:t xml:space="preserve"> </w:t>
      </w:r>
      <w:r>
        <w:t>have</w:t>
      </w:r>
      <w:r>
        <w:t xml:space="preserve"> </w:t>
      </w:r>
      <w:r>
        <w:t>generated</w:t>
      </w:r>
      <w:r>
        <w:t xml:space="preserve"> </w:t>
      </w:r>
      <w:r>
        <w:t>immense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accelerating</w:t>
      </w:r>
      <w:r>
        <w:t xml:space="preserve"> </w:t>
      </w:r>
      <w:r>
        <w:t>research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deep</w:t>
      </w:r>
      <w:r>
        <w:t xml:space="preserve"> </w:t>
      </w:r>
      <w:r>
        <w:t>learning.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demystify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from</w:t>
      </w:r>
      <w:r>
        <w:t xml:space="preserve"> </w:t>
      </w:r>
      <w:r>
        <w:t>beginner</w:t>
      </w:r>
      <w:r>
        <w:t xml:space="preserve"> </w:t>
      </w:r>
      <w:r>
        <w:t>to</w:t>
      </w:r>
      <w:r>
        <w:t xml:space="preserve"> </w:t>
      </w:r>
      <w:r>
        <w:t>advanced</w:t>
      </w:r>
      <w:r>
        <w:t xml:space="preserve"> </w:t>
      </w:r>
      <w:r>
        <w:t>levels.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Computation</w:t>
      </w:r>
      <w:r>
        <w:t xml:space="preserve"> </w:t>
      </w:r>
      <w:r>
        <w:t>aside,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nuanced</w:t>
      </w:r>
      <w:r>
        <w:t xml:space="preserve"> </w:t>
      </w:r>
      <w:r>
        <w:t>problem</w:t>
      </w:r>
      <w:r>
        <w:t xml:space="preserve"> </w:t>
      </w:r>
      <w:r>
        <w:t>with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ambiguity,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dynamic</w:t>
      </w:r>
      <w:r>
        <w:t xml:space="preserve"> </w:t>
      </w:r>
      <w:r>
        <w:t>nature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zeitgeist.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rPr>
          <w:color w:val="FF0000"/>
        </w:rPr>
        <w:t>duck'.</w:t>
      </w:r>
      <w:r>
        <w:t xml:space="preserve"> </w:t>
      </w:r>
      <w:r>
        <w:t>One</w:t>
      </w:r>
      <w:r>
        <w:t xml:space="preserve"> </w:t>
      </w:r>
      <w:r>
        <w:t>interpretation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duck</w:t>
      </w:r>
      <w:r>
        <w:t xml:space="preserve"> </w:t>
      </w:r>
      <w:r>
        <w:rPr>
          <w:color w:val="FF0000"/>
        </w:rPr>
        <w:t>(noun)</w:t>
      </w:r>
      <w:r>
        <w:t xml:space="preserve"> </w:t>
      </w:r>
      <w:r>
        <w:t>that</w:t>
      </w:r>
      <w:r>
        <w:t xml:space="preserve"> </w:t>
      </w:r>
      <w:r>
        <w:t>belonged</w:t>
      </w:r>
      <w:r>
        <w:t xml:space="preserve"> </w:t>
      </w:r>
      <w:r>
        <w:t>to</w:t>
      </w:r>
      <w:r>
        <w:t xml:space="preserve"> </w:t>
      </w:r>
      <w:r>
        <w:t>her.</w:t>
      </w:r>
      <w:r>
        <w:t xml:space="preserve"> </w:t>
      </w:r>
      <w:r>
        <w:t>Another</w:t>
      </w:r>
      <w:r>
        <w:t xml:space="preserve"> </w:t>
      </w:r>
      <w:r>
        <w:t>interpretation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sentence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perform</w:t>
      </w:r>
      <w:r>
        <w:t xml:space="preserve"> </w:t>
      </w:r>
      <w:r>
        <w:t>the</w:t>
      </w:r>
      <w:r>
        <w:t xml:space="preserve"> </w:t>
      </w:r>
      <w:r>
        <w:t>act</w:t>
      </w:r>
      <w:r>
        <w:t xml:space="preserve"> </w:t>
      </w:r>
      <w:r>
        <w:t>of</w:t>
      </w:r>
      <w:r>
        <w:t xml:space="preserve"> </w:t>
      </w:r>
      <w:r>
        <w:t>ducking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an</w:t>
      </w:r>
      <w:r>
        <w:t xml:space="preserve"> </w:t>
      </w:r>
      <w:r>
        <w:t>obstacle.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context,</w:t>
      </w:r>
      <w:r>
        <w:t xml:space="preserve"> </w:t>
      </w:r>
      <w:r>
        <w:t>sentences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subjects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convey</w:t>
      </w:r>
      <w:r>
        <w:t xml:space="preserve"> </w:t>
      </w:r>
      <w:r>
        <w:t>very</w:t>
      </w:r>
      <w:r>
        <w:t xml:space="preserve"> </w:t>
      </w:r>
      <w:r>
        <w:t>different</w:t>
      </w:r>
      <w:r>
        <w:t xml:space="preserve"> </w:t>
      </w:r>
      <w:r>
        <w:t>meanings.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spoon',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curd'and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Rahul'.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convey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instance,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spoon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utensil,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sentence,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curd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accompaniment.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sentence,</w:t>
      </w:r>
      <w:r>
        <w:t xml:space="preserve"> </w:t>
      </w:r>
      <w:r>
        <w:t>however,</w:t>
      </w:r>
      <w:r>
        <w:t xml:space="preserve"> </w:t>
      </w:r>
      <w:r>
        <w:t>suggests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person.</w:t>
      </w:r>
      <w:r>
        <w:t xml:space="preserve"> </w:t>
      </w:r>
      <w:r>
        <w:t>Teaching</w:t>
      </w:r>
      <w:r>
        <w:t xml:space="preserve"> </w:t>
      </w:r>
      <w:r>
        <w:t>computers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interpret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differently</w:t>
      </w:r>
      <w:r>
        <w:t xml:space="preserve"> </w:t>
      </w:r>
      <w:r>
        <w:t>and</w:t>
      </w:r>
      <w:r>
        <w:t xml:space="preserve"> </w:t>
      </w:r>
      <w:r>
        <w:t>resolve</w:t>
      </w:r>
      <w:r>
        <w:t xml:space="preserve"> </w:t>
      </w:r>
      <w:r>
        <w:t>ambiguities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techniques.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Like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medium</w:t>
      </w:r>
      <w:r>
        <w:t xml:space="preserve"> </w:t>
      </w:r>
      <w:r>
        <w:t>of</w:t>
      </w:r>
      <w:r>
        <w:t xml:space="preserve"> </w:t>
      </w:r>
      <w:r>
        <w:t>information,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undergone</w:t>
      </w:r>
      <w:r>
        <w:t xml:space="preserve"> </w:t>
      </w:r>
      <w:r>
        <w:t>various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development—they</w:t>
      </w:r>
      <w:r>
        <w:t xml:space="preserve"> </w:t>
      </w:r>
      <w:r>
        <w:t>originated</w:t>
      </w:r>
      <w:r>
        <w:t xml:space="preserve">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time,</w:t>
      </w:r>
      <w:r>
        <w:t xml:space="preserve"> </w:t>
      </w:r>
      <w:r>
        <w:t>propagated</w:t>
      </w:r>
      <w:r>
        <w:t xml:space="preserve"> </w:t>
      </w:r>
      <w:r>
        <w:t>far</w:t>
      </w:r>
      <w:r>
        <w:t xml:space="preserve"> </w:t>
      </w:r>
      <w:r>
        <w:t>and</w:t>
      </w:r>
      <w:r>
        <w:t xml:space="preserve"> </w:t>
      </w:r>
      <w:r>
        <w:t>wide,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borne</w:t>
      </w:r>
      <w:r>
        <w:t xml:space="preserve"> </w:t>
      </w:r>
      <w:r>
        <w:t>witness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society.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know</w:t>
      </w:r>
      <w:r>
        <w:t xml:space="preserve"> </w:t>
      </w:r>
      <w:r>
        <w:t>exactly</w:t>
      </w:r>
      <w:r>
        <w:t xml:space="preserve"> </w:t>
      </w:r>
      <w:r>
        <w:t>when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humans</w:t>
      </w:r>
      <w:r>
        <w:t xml:space="preserve"> </w:t>
      </w:r>
      <w:r>
        <w:t>spoke,</w:t>
      </w:r>
      <w:r>
        <w:t xml:space="preserve"> </w:t>
      </w:r>
      <w:r>
        <w:t>numerous</w:t>
      </w:r>
      <w:r>
        <w:t xml:space="preserve"> </w:t>
      </w:r>
      <w:r>
        <w:t>theories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origin</w:t>
      </w:r>
      <w:r>
        <w:t xml:space="preserve"> </w:t>
      </w:r>
      <w:r>
        <w:t>of</w:t>
      </w:r>
      <w:r>
        <w:t xml:space="preserve"> </w:t>
      </w:r>
      <w:r>
        <w:t>language.</w:t>
      </w:r>
      <w:r>
        <w:t xml:space="preserve"> </w:t>
      </w:r>
      <w:r>
        <w:rPr>
          <w:color w:val="FF0000"/>
        </w:rPr>
        <w:t>Alister</w:t>
      </w:r>
      <w:r>
        <w:t xml:space="preserve"> </w:t>
      </w:r>
      <w:r>
        <w:t>Hardy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Elaine</w:t>
      </w:r>
      <w:r>
        <w:t xml:space="preserve"> </w:t>
      </w:r>
      <w:r>
        <w:rPr>
          <w:color w:val="FF0000"/>
        </w:rPr>
        <w:t>Morgan</w:t>
      </w:r>
      <w:r>
        <w:t xml:space="preserve"> </w:t>
      </w:r>
      <w:r>
        <w:t>proposed</w:t>
      </w:r>
      <w:r>
        <w:t xml:space="preserve"> </w:t>
      </w:r>
      <w:r>
        <w:t>the</w:t>
      </w:r>
      <w:r>
        <w:t xml:space="preserve"> </w:t>
      </w:r>
      <w:r>
        <w:t>aquatic</w:t>
      </w:r>
      <w:r>
        <w:t xml:space="preserve"> </w:t>
      </w:r>
      <w:r>
        <w:t>ape</w:t>
      </w:r>
      <w:r>
        <w:t xml:space="preserve"> </w:t>
      </w:r>
      <w:r>
        <w:t>theory</w:t>
      </w:r>
      <w:r>
        <w:t xml:space="preserve"> </w:t>
      </w:r>
      <w:r>
        <w:t>in</w:t>
      </w:r>
      <w:r>
        <w:t xml:space="preserve"> </w:t>
      </w:r>
      <w:r>
        <w:t>1997,</w:t>
      </w:r>
      <w:r>
        <w:t xml:space="preserve"> </w:t>
      </w:r>
      <w:r>
        <w:t>highlighting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certain</w:t>
      </w:r>
      <w:r>
        <w:t xml:space="preserve"> </w:t>
      </w:r>
      <w:r>
        <w:t>traits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primate</w:t>
      </w:r>
      <w:r>
        <w:t xml:space="preserve"> </w:t>
      </w:r>
      <w:r>
        <w:t>relatives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share</w:t>
      </w:r>
      <w:r>
        <w:t xml:space="preserve"> </w:t>
      </w:r>
      <w:r>
        <w:t>communication</w:t>
      </w:r>
      <w:r>
        <w:t xml:space="preserve"> </w:t>
      </w:r>
      <w:r>
        <w:t>traits</w:t>
      </w:r>
      <w:r>
        <w:t xml:space="preserve"> </w:t>
      </w:r>
      <w:r>
        <w:t>with</w:t>
      </w:r>
      <w:r>
        <w:t xml:space="preserve"> </w:t>
      </w:r>
      <w:r>
        <w:t>aquatic</w:t>
      </w:r>
      <w:r>
        <w:t xml:space="preserve"> </w:t>
      </w:r>
      <w:r>
        <w:t>animals.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whales</w:t>
      </w:r>
      <w:r>
        <w:t xml:space="preserve"> </w:t>
      </w:r>
      <w:r>
        <w:t>and</w:t>
      </w:r>
      <w:r>
        <w:t xml:space="preserve"> </w:t>
      </w:r>
      <w:r>
        <w:t>dolphins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with</w:t>
      </w:r>
      <w:r>
        <w:t xml:space="preserve"> </w:t>
      </w:r>
      <w:r>
        <w:t>members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species</w:t>
      </w:r>
      <w:r>
        <w:t xml:space="preserve"> </w:t>
      </w:r>
      <w:r>
        <w:t>using</w:t>
      </w:r>
      <w:r>
        <w:t xml:space="preserve"> </w:t>
      </w:r>
      <w:r>
        <w:t>sounds.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Linguistics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discipline</w:t>
      </w:r>
      <w:r>
        <w:t xml:space="preserve"> </w:t>
      </w:r>
      <w:r>
        <w:t>that</w:t>
      </w:r>
      <w:r>
        <w:t xml:space="preserve"> </w:t>
      </w:r>
      <w:r>
        <w:t>engages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scientific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languages.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system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t>2.1)</w:t>
      </w:r>
      <w:r>
        <w:t xml:space="preserve"> </w:t>
      </w:r>
      <w:r>
        <w:t>where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branches,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sociolinguistics,</w:t>
      </w:r>
      <w:r>
        <w:t xml:space="preserve"> </w:t>
      </w:r>
      <w:r>
        <w:t>psycholinguistics,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neurolinguistics,</w:t>
      </w:r>
      <w:r>
        <w:t xml:space="preserve"> </w:t>
      </w:r>
      <w:r>
        <w:t>seek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significant</w:t>
      </w:r>
      <w:r>
        <w:t xml:space="preserve"> </w:t>
      </w:r>
      <w:r>
        <w:t>philosophical</w:t>
      </w:r>
      <w:r>
        <w:t xml:space="preserve"> </w:t>
      </w:r>
      <w:r>
        <w:t>questions,</w:t>
      </w:r>
      <w:r>
        <w:t xml:space="preserve"> </w:t>
      </w:r>
      <w:r>
        <w:t>such</w:t>
      </w:r>
      <w:r>
        <w:t xml:space="preserve"> </w:t>
      </w:r>
      <w:r>
        <w:t>as:</w:t>
      </w:r>
      <w:r>
        <w:t xml:space="preserve"> </w:t>
      </w:r>
      <w:r>
        <w:t>What</w:t>
      </w:r>
      <w:r>
        <w:t xml:space="preserve"> </w:t>
      </w:r>
      <w:r>
        <w:t>rules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follow?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evolve?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learn</w:t>
      </w:r>
      <w:r>
        <w:t xml:space="preserve"> </w:t>
      </w:r>
      <w:r>
        <w:t>and</w:t>
      </w:r>
      <w:r>
        <w:t xml:space="preserve"> </w:t>
      </w:r>
      <w:r>
        <w:t>process</w:t>
      </w:r>
      <w:r>
        <w:t xml:space="preserve"> </w:t>
      </w:r>
      <w:r>
        <w:t>meanings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minds?</w:t>
      </w:r>
      <w:r>
        <w:t xml:space="preserve"> </w:t>
      </w:r>
      <w:r>
        <w:t>How</w:t>
      </w:r>
      <w:r>
        <w:t xml:space="preserve"> </w:t>
      </w:r>
      <w:r>
        <w:t>are</w:t>
      </w:r>
      <w:r>
        <w:t xml:space="preserve"> </w:t>
      </w:r>
      <w:r>
        <w:t>different</w:t>
      </w:r>
      <w:r>
        <w:t xml:space="preserve"> </w:t>
      </w:r>
      <w:r>
        <w:t>modalities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other?</w:t>
      </w:r>
      <w:r>
        <w:t xml:space="preserve"> </w:t>
      </w:r>
      <w:r>
        <w:t>Linguists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Noam</w:t>
      </w:r>
      <w:r>
        <w:t xml:space="preserve"> </w:t>
      </w:r>
      <w:r>
        <w:rPr>
          <w:color w:val="FF0000"/>
        </w:rPr>
        <w:t>Chomsky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Steven</w:t>
      </w:r>
      <w:r>
        <w:t xml:space="preserve"> </w:t>
      </w:r>
      <w:r>
        <w:t>Pinker</w:t>
      </w:r>
      <w:r>
        <w:t xml:space="preserve"> </w:t>
      </w:r>
      <w:r>
        <w:rPr>
          <w:color w:val="FF0000"/>
        </w:rPr>
        <w:t>hypothesise</w:t>
      </w:r>
      <w:r>
        <w:t xml:space="preserve"> </w:t>
      </w:r>
      <w:r>
        <w:t>that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innate.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early</w:t>
      </w:r>
      <w:r>
        <w:t xml:space="preserve"> </w:t>
      </w:r>
      <w:r>
        <w:t>age,</w:t>
      </w:r>
      <w:r>
        <w:t xml:space="preserve"> </w:t>
      </w:r>
      <w:r>
        <w:t>we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mimic</w:t>
      </w:r>
      <w:r>
        <w:t xml:space="preserve"> </w:t>
      </w:r>
      <w:r>
        <w:t>natural</w:t>
      </w:r>
      <w:r>
        <w:t xml:space="preserve"> </w:t>
      </w:r>
      <w:r>
        <w:t>sounds</w:t>
      </w:r>
      <w:r>
        <w:t xml:space="preserve"> </w:t>
      </w:r>
      <w:r>
        <w:t>and</w:t>
      </w:r>
      <w:r>
        <w:t xml:space="preserve"> </w:t>
      </w:r>
      <w:r>
        <w:t>lip</w:t>
      </w:r>
      <w:r>
        <w:t xml:space="preserve"> </w:t>
      </w:r>
      <w:r>
        <w:t>movements.</w:t>
      </w:r>
      <w:r>
        <w:t xml:space="preserve"> </w:t>
      </w:r>
      <w:r>
        <w:t>We</w:t>
      </w:r>
      <w:r>
        <w:t xml:space="preserve"> </w:t>
      </w:r>
      <w:r>
        <w:t>grow</w:t>
      </w:r>
      <w:r>
        <w:t xml:space="preserve"> </w:t>
      </w:r>
      <w:r>
        <w:t>up</w:t>
      </w:r>
      <w:r>
        <w:t xml:space="preserve"> </w:t>
      </w:r>
      <w:r>
        <w:t>associating</w:t>
      </w:r>
      <w:r>
        <w:t xml:space="preserve"> </w:t>
      </w:r>
      <w:r>
        <w:t>these</w:t>
      </w:r>
      <w:r>
        <w:t xml:space="preserve"> </w:t>
      </w:r>
      <w:r>
        <w:t>sounds</w:t>
      </w:r>
      <w:r>
        <w:t xml:space="preserve"> </w:t>
      </w:r>
      <w:r>
        <w:t>with</w:t>
      </w:r>
      <w:r>
        <w:t xml:space="preserve"> </w:t>
      </w:r>
      <w:r>
        <w:t>certain</w:t>
      </w:r>
      <w:r>
        <w:t xml:space="preserve"> </w:t>
      </w:r>
      <w:r>
        <w:t>objects,</w:t>
      </w:r>
      <w:r>
        <w:t xml:space="preserve"> </w:t>
      </w:r>
      <w:r>
        <w:t>qualities,</w:t>
      </w:r>
      <w:r>
        <w:t xml:space="preserve"> </w:t>
      </w:r>
      <w:r>
        <w:t>and</w:t>
      </w:r>
      <w:r>
        <w:t xml:space="preserve"> </w:t>
      </w:r>
      <w:r>
        <w:t>attributes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around</w:t>
      </w:r>
      <w:r>
        <w:t xml:space="preserve"> </w:t>
      </w:r>
      <w:r>
        <w:t>us.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these</w:t>
      </w:r>
      <w:r>
        <w:t xml:space="preserve"> </w:t>
      </w:r>
      <w:r>
        <w:t>theories,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infer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languages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like,</w:t>
      </w:r>
      <w:r>
        <w:t xml:space="preserve"> </w:t>
      </w:r>
      <w:r>
        <w:t>but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only</w:t>
      </w:r>
      <w:r>
        <w:t xml:space="preserve"> </w:t>
      </w:r>
      <w:r>
        <w:t>extends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back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(Jurafsky</w:t>
      </w:r>
      <w:r>
        <w:t xml:space="preserve"> </w:t>
      </w:r>
      <w:r>
        <w:t>and</w:t>
      </w:r>
      <w:r>
        <w:t xml:space="preserve"> </w:t>
      </w:r>
      <w:r>
        <w:t>Martin</w:t>
      </w:r>
      <w:r>
        <w:t xml:space="preserve"> </w:t>
      </w:r>
      <w:r>
        <w:t>2009;</w:t>
      </w:r>
      <w:r>
        <w:t xml:space="preserve"> </w:t>
      </w:r>
      <w:r>
        <w:t>Pinker</w:t>
      </w:r>
      <w:r>
        <w:t xml:space="preserve"> </w:t>
      </w:r>
      <w:r>
        <w:t>2010;</w:t>
      </w:r>
      <w:r>
        <w:t xml:space="preserve"> </w:t>
      </w:r>
      <w:r>
        <w:rPr>
          <w:color w:val="FF0000"/>
        </w:rPr>
        <w:t>Vaneechoutte</w:t>
      </w:r>
      <w:r>
        <w:t xml:space="preserve"> </w:t>
      </w:r>
      <w:r>
        <w:rPr>
          <w:color w:val="FF0000"/>
        </w:rPr>
        <w:t>2014).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</w:t>
      </w:r>
      <w:r>
        <w:t xml:space="preserve"> </w:t>
      </w:r>
      <w:r>
        <w:t>2.1]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2.1:</w:t>
      </w:r>
      <w:r>
        <w:t xml:space="preserve"> </w:t>
      </w:r>
      <w:r>
        <w:t>Language-related</w:t>
      </w:r>
      <w:r>
        <w:t xml:space="preserve"> </w:t>
      </w:r>
      <w:r>
        <w:t>Disciplines</w:t>
      </w:r>
      <w:r>
        <w:t xml:space="preserve"> </w:t>
      </w:r>
      <w:r>
        <w:rPr>
          <w:color w:val="FF0000"/>
        </w:rPr>
        <w:t>(Tsujii</w:t>
      </w:r>
      <w:r>
        <w:t xml:space="preserve"> </w:t>
      </w:r>
      <w:r>
        <w:t>2021)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Linguistics,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t>Psychology,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(NLP),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rPr>
          <w:color w:val="FF0000"/>
        </w:rPr>
        <w:t>(AI),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Linguistics.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disciplines</w:t>
      </w:r>
      <w:r>
        <w:t xml:space="preserve"> </w:t>
      </w:r>
      <w:r>
        <w:t>study</w:t>
      </w:r>
      <w:r>
        <w:t xml:space="preserve"> </w:t>
      </w:r>
      <w:r>
        <w:t>language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perspectives.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Many</w:t>
      </w:r>
      <w:r>
        <w:t xml:space="preserve"> </w:t>
      </w:r>
      <w:r>
        <w:t>other</w:t>
      </w:r>
      <w:r>
        <w:t xml:space="preserve"> </w:t>
      </w:r>
      <w:r>
        <w:t>fields,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neuroscience</w:t>
      </w:r>
      <w:r>
        <w:t xml:space="preserve"> </w:t>
      </w:r>
      <w:r>
        <w:t>and</w:t>
      </w:r>
      <w:r>
        <w:t xml:space="preserve"> </w:t>
      </w:r>
      <w:r>
        <w:t>psychology,</w:t>
      </w:r>
      <w:r>
        <w:t xml:space="preserve"> </w:t>
      </w:r>
      <w:r>
        <w:t>also</w:t>
      </w:r>
      <w:r>
        <w:t xml:space="preserve"> </w:t>
      </w:r>
      <w:r>
        <w:t>show</w:t>
      </w:r>
      <w:r>
        <w:t xml:space="preserve"> </w:t>
      </w:r>
      <w:r>
        <w:t>great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languages.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sub-field</w:t>
      </w:r>
      <w:r>
        <w:t xml:space="preserve"> </w:t>
      </w:r>
      <w:r>
        <w:t>of</w:t>
      </w:r>
      <w:r>
        <w:t xml:space="preserve"> </w:t>
      </w:r>
      <w:r>
        <w:t>both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interactions</w:t>
      </w:r>
      <w:r>
        <w:t xml:space="preserve"> </w:t>
      </w:r>
      <w:r>
        <w:t>between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computers,</w:t>
      </w:r>
      <w:r>
        <w:t xml:space="preserve"> </w:t>
      </w:r>
      <w:r>
        <w:t>serving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bridge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broader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engineering</w:t>
      </w:r>
      <w:r>
        <w:t xml:space="preserve"> </w:t>
      </w:r>
      <w:r>
        <w:t>processes.</w:t>
      </w:r>
      <w:r>
        <w:t xml:space="preserve"> </w:t>
      </w:r>
      <w:r>
        <w:t>While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developing</w:t>
      </w:r>
      <w:r>
        <w:t xml:space="preserve"> </w:t>
      </w:r>
      <w:r>
        <w:t>computational</w:t>
      </w:r>
      <w:r>
        <w:t xml:space="preserve"> </w:t>
      </w:r>
      <w:r>
        <w:t>models,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algorithms</w:t>
      </w:r>
      <w:r>
        <w:t xml:space="preserve"> </w:t>
      </w:r>
      <w:r>
        <w:t>and</w:t>
      </w:r>
      <w:r>
        <w:t xml:space="preserve"> </w:t>
      </w:r>
      <w:r>
        <w:t>systems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rely</w:t>
      </w:r>
      <w:r>
        <w:t xml:space="preserve"> </w:t>
      </w:r>
      <w:r>
        <w:t>on</w:t>
      </w:r>
      <w:r>
        <w:t xml:space="preserve"> </w:t>
      </w:r>
      <w:r>
        <w:t>processing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input.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2.2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involves</w:t>
      </w:r>
      <w:r>
        <w:t xml:space="preserve"> </w:t>
      </w:r>
      <w:r>
        <w:t>several</w:t>
      </w:r>
      <w:r>
        <w:t xml:space="preserve"> </w:t>
      </w:r>
      <w:r>
        <w:t>steps.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pipeline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typically</w:t>
      </w:r>
      <w:r>
        <w:t xml:space="preserve"> </w:t>
      </w:r>
      <w:r>
        <w:rPr>
          <w:color w:val="FF0000"/>
        </w:rPr>
        <w:t>modelled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documents,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corpus;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documents</w:t>
      </w:r>
      <w:r>
        <w:t xml:space="preserve"> </w:t>
      </w:r>
      <w:r>
        <w:t>is</w:t>
      </w:r>
      <w:r>
        <w:t xml:space="preserve"> </w:t>
      </w:r>
      <w:r>
        <w:t>referred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corpora.</w:t>
      </w:r>
      <w:r>
        <w:t xml:space="preserve"> </w:t>
      </w:r>
      <w:r>
        <w:t>When</w:t>
      </w:r>
      <w:r>
        <w:t xml:space="preserve"> </w:t>
      </w:r>
      <w:r>
        <w:t>employing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systems,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steps,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2.2,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tasks.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2.2: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  <w:r>
        <w:t xml:space="preserve"> </w:t>
      </w:r>
      <w:r>
        <w:t>for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input.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Tasks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(NLP).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sentence-level</w:t>
      </w:r>
      <w:r>
        <w:t xml:space="preserve"> </w:t>
      </w:r>
      <w:r>
        <w:t>or</w:t>
      </w:r>
      <w:r>
        <w:t xml:space="preserve"> </w:t>
      </w:r>
      <w:r>
        <w:t>word-level</w:t>
      </w:r>
      <w:r>
        <w:t xml:space="preserve"> </w:t>
      </w:r>
      <w:r>
        <w:t>class</w:t>
      </w:r>
      <w:r>
        <w:t xml:space="preserve"> </w:t>
      </w:r>
      <w:r>
        <w:t>label,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paths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node-to-edge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rPr>
          <w:color w:val="FF0000"/>
        </w:rPr>
        <w:t>2.3).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example: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</w:t>
      </w:r>
      <w:r>
        <w:t xml:space="preserve"> </w:t>
      </w:r>
      <w:r>
        <w:t>WHO.</w:t>
      </w:r>
      <w:r>
        <w:t xml:space="preserve"> </w:t>
      </w:r>
      <w:r>
        <w:t>They</w:t>
      </w:r>
      <w:r>
        <w:t xml:space="preserve"> </w:t>
      </w:r>
      <w:r>
        <w:t>underfund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diseases'.</w:t>
      </w:r>
      <w:r>
        <w:t xml:space="preserve"> </w:t>
      </w:r>
      <w:r>
        <w:t>Below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non-exhaustive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Sentiment</w:t>
      </w:r>
      <w:r>
        <w:t xml:space="preserve"> </w:t>
      </w:r>
      <w:r>
        <w:t>Analysis:</w:t>
      </w:r>
      <w:r>
        <w:t xml:space="preserve"> </w:t>
      </w:r>
      <w:r>
        <w:t>Detecting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emotional</w:t>
      </w:r>
      <w:r>
        <w:t xml:space="preserve"> </w:t>
      </w:r>
      <w:r>
        <w:t>tone</w:t>
      </w:r>
      <w:r>
        <w:t xml:space="preserve"> </w:t>
      </w:r>
      <w:r>
        <w:t>or</w:t>
      </w:r>
      <w:r>
        <w:t xml:space="preserve"> </w:t>
      </w:r>
      <w:r>
        <w:t>opinion</w:t>
      </w:r>
      <w:r>
        <w:t xml:space="preserve"> </w:t>
      </w:r>
      <w:r>
        <w:t>expressed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text.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negative</w:t>
      </w:r>
      <w:r>
        <w:t xml:space="preserve"> </w:t>
      </w:r>
      <w:r>
        <w:t>or</w:t>
      </w:r>
      <w:r>
        <w:t xml:space="preserve"> </w:t>
      </w:r>
      <w:r>
        <w:t>neutral.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'do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support',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label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as</w:t>
      </w:r>
      <w:r>
        <w:t xml:space="preserve"> </w:t>
      </w:r>
      <w:r>
        <w:t>'Negative'.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Part-of-Speech</w:t>
      </w:r>
      <w:r>
        <w:t xml:space="preserve"> </w:t>
      </w:r>
      <w:r>
        <w:rPr>
          <w:color w:val="FF0000"/>
        </w:rPr>
        <w:t>(POS)</w:t>
      </w:r>
      <w:r>
        <w:t xml:space="preserve"> </w:t>
      </w:r>
      <w:r>
        <w:t>Tagging:</w:t>
      </w:r>
      <w:r>
        <w:t xml:space="preserve"> </w:t>
      </w:r>
      <w:r>
        <w:t>Figuring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class</w:t>
      </w:r>
      <w:r>
        <w:t xml:space="preserve"> </w:t>
      </w:r>
      <w:r>
        <w:rPr>
          <w:color w:val="FF0000"/>
        </w:rPr>
        <w:t>(noun,</w:t>
      </w:r>
      <w:r>
        <w:t xml:space="preserve"> </w:t>
      </w:r>
      <w:r>
        <w:t>pronoun,</w:t>
      </w:r>
      <w:r>
        <w:t xml:space="preserve"> </w:t>
      </w:r>
      <w:r>
        <w:t>adjective,</w:t>
      </w:r>
      <w:r>
        <w:t xml:space="preserve"> </w:t>
      </w:r>
      <w:r>
        <w:t>adverb,</w:t>
      </w:r>
      <w:r>
        <w:t xml:space="preserve"> </w:t>
      </w:r>
      <w:r>
        <w:t>etc..)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class</w:t>
      </w:r>
      <w:r>
        <w:t xml:space="preserve"> </w:t>
      </w:r>
      <w:r>
        <w:t>labels</w:t>
      </w:r>
      <w:r>
        <w:t xml:space="preserve"> </w:t>
      </w:r>
      <w:r>
        <w:t>tagged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as: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do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(adverb)</w:t>
      </w:r>
      <w:r>
        <w:t xml:space="preserve"> </w:t>
      </w:r>
      <w:r>
        <w:t>support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(noun).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They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underfund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(adjective)</w:t>
      </w:r>
      <w:r>
        <w:t xml:space="preserve"> </w:t>
      </w:r>
      <w:r>
        <w:t>diseases</w:t>
      </w:r>
      <w:r>
        <w:t xml:space="preserve"> </w:t>
      </w:r>
      <w:r>
        <w:rPr>
          <w:color w:val="FF0000"/>
        </w:rPr>
        <w:t>(plural</w:t>
      </w:r>
      <w:r>
        <w:t xml:space="preserve"> </w:t>
      </w:r>
      <w:r>
        <w:t>noun)</w:t>
      </w:r>
      <w:r>
        <w:t xml:space="preserve"> </w:t>
      </w:r>
      <w:r>
        <w:t>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POS</w:t>
      </w:r>
      <w:r>
        <w:t xml:space="preserve"> </w:t>
      </w:r>
      <w:r>
        <w:t>tags.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Penn</w:t>
      </w:r>
      <w:r>
        <w:t xml:space="preserve"> </w:t>
      </w:r>
      <w:r>
        <w:rPr>
          <w:color w:val="FF0000"/>
        </w:rPr>
        <w:t>Treebank</w:t>
      </w:r>
      <w:r>
        <w:t xml:space="preserve"> </w:t>
      </w:r>
      <w:r>
        <w:t>project</w:t>
      </w:r>
      <w:r>
        <w:t xml:space="preserve"> </w:t>
      </w:r>
      <w:r>
        <w:t>uses</w:t>
      </w:r>
      <w:r>
        <w:t xml:space="preserve"> </w:t>
      </w:r>
      <w:r>
        <w:t>36</w:t>
      </w:r>
      <w:r>
        <w:t xml:space="preserve"> </w:t>
      </w:r>
      <w:r>
        <w:t>POS</w:t>
      </w:r>
      <w:r>
        <w:t xml:space="preserve"> </w:t>
      </w:r>
      <w:r>
        <w:t>tags.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(NER):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into</w:t>
      </w:r>
      <w:r>
        <w:t xml:space="preserve"> </w:t>
      </w:r>
      <w:r>
        <w:t>real-world</w:t>
      </w:r>
      <w:r>
        <w:t xml:space="preserve"> </w:t>
      </w:r>
      <w:r>
        <w:t>entities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organisation,</w:t>
      </w:r>
      <w:r>
        <w:t xml:space="preserve"> </w:t>
      </w:r>
      <w:r>
        <w:t>country,</w:t>
      </w:r>
      <w:r>
        <w:t xml:space="preserve"> </w:t>
      </w:r>
      <w:r>
        <w:t>groups,</w:t>
      </w:r>
      <w:r>
        <w:t xml:space="preserve"> </w:t>
      </w:r>
      <w:r>
        <w:t>nationality,</w:t>
      </w:r>
      <w:r>
        <w:t xml:space="preserve"> </w:t>
      </w:r>
      <w:r>
        <w:t>etc..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contiguous</w:t>
      </w:r>
      <w:r>
        <w:t xml:space="preserve"> </w:t>
      </w:r>
      <w:r>
        <w:t>words.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rPr>
          <w:color w:val="FF0000"/>
        </w:rPr>
        <w:t>'WHO'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'Indian'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'ORG'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organisation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'NORP'</w:t>
      </w:r>
      <w:r>
        <w:t xml:space="preserve"> </w:t>
      </w:r>
      <w:r>
        <w:t>for</w:t>
      </w:r>
      <w:r>
        <w:t xml:space="preserve"> </w:t>
      </w:r>
      <w:r>
        <w:t>nationality,</w:t>
      </w:r>
      <w:r>
        <w:t xml:space="preserve"> </w:t>
      </w:r>
      <w:r>
        <w:t>respectively.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Text</w:t>
      </w:r>
      <w:r>
        <w:t xml:space="preserve"> </w:t>
      </w:r>
      <w:r>
        <w:t>Entailment: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sentence</w:t>
      </w:r>
      <w:r>
        <w:t xml:space="preserve"> </w:t>
      </w:r>
      <w:r>
        <w:t>implies,</w:t>
      </w:r>
      <w:r>
        <w:t xml:space="preserve"> </w:t>
      </w:r>
      <w:r>
        <w:t>contradicts,</w:t>
      </w:r>
      <w:r>
        <w:t xml:space="preserve"> </w:t>
      </w:r>
      <w:r>
        <w:t>or</w:t>
      </w:r>
      <w:r>
        <w:t xml:space="preserve"> </w:t>
      </w:r>
      <w:r>
        <w:t>has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hypothesis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pair.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'underfunding'</w:t>
      </w:r>
      <w:r>
        <w:t xml:space="preserve"> </w:t>
      </w:r>
      <w:r>
        <w:t>supports</w:t>
      </w:r>
      <w:r>
        <w:t xml:space="preserve"> </w:t>
      </w:r>
      <w:r>
        <w:t>the</w:t>
      </w:r>
      <w:r>
        <w:t xml:space="preserve"> </w:t>
      </w:r>
      <w:r>
        <w:t>hypothesis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rPr>
          <w:color w:val="FF0000"/>
        </w:rPr>
        <w:t>supporting'.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Role</w:t>
      </w:r>
      <w:r>
        <w:t xml:space="preserve"> </w:t>
      </w:r>
      <w:r>
        <w:rPr>
          <w:color w:val="FF0000"/>
        </w:rPr>
        <w:t>Labelling: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predicate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phrase.</w:t>
      </w:r>
    </w:p>
    <w:p w:rsidR="00977949" w:rsidRPr="009C052C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Machine</w:t>
      </w:r>
      <w:r>
        <w:t xml:space="preserve"> </w:t>
      </w:r>
      <w:r>
        <w:t>Translation:</w:t>
      </w:r>
      <w:r>
        <w:t xml:space="preserve"> </w:t>
      </w:r>
      <w:r>
        <w:t>Conversion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one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another.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मैं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का</w:t>
      </w:r>
      <w:r>
        <w:t xml:space="preserve"> </w:t>
      </w:r>
      <w:r>
        <w:rPr>
          <w:color w:val="FF0000"/>
        </w:rPr>
        <w:t>समर्थन</w:t>
      </w:r>
      <w:r>
        <w:t xml:space="preserve"> </w:t>
      </w:r>
      <w:r>
        <w:rPr>
          <w:color w:val="FF0000"/>
        </w:rPr>
        <w:t>नहीं</w:t>
      </w:r>
      <w:r>
        <w:t xml:space="preserve"> </w:t>
      </w:r>
      <w:r>
        <w:rPr>
          <w:color w:val="FF0000"/>
        </w:rPr>
        <w:t>करता.</w:t>
      </w:r>
      <w:r>
        <w:t xml:space="preserve"> </w:t>
      </w:r>
      <w:r>
        <w:rPr>
          <w:color w:val="FF0000"/>
        </w:rPr>
        <w:t>वे</w:t>
      </w:r>
      <w:r>
        <w:t xml:space="preserve"> </w:t>
      </w:r>
      <w:r>
        <w:rPr>
          <w:color w:val="FF0000"/>
        </w:rPr>
        <w:t>भारतीय</w:t>
      </w:r>
      <w:r>
        <w:t xml:space="preserve"> </w:t>
      </w:r>
      <w:r>
        <w:rPr>
          <w:color w:val="FF0000"/>
        </w:rPr>
        <w:t>बीमािरयों</w:t>
      </w:r>
      <w:r>
        <w:t xml:space="preserve"> </w:t>
      </w:r>
      <w:r>
        <w:rPr>
          <w:color w:val="FF0000"/>
        </w:rPr>
        <w:t>के</w:t>
      </w:r>
      <w:r>
        <w:t xml:space="preserve"> </w:t>
      </w:r>
      <w:r>
        <w:rPr>
          <w:color w:val="FF0000"/>
        </w:rPr>
        <w:t>िलए</w:t>
      </w:r>
      <w:r>
        <w:t xml:space="preserve"> </w:t>
      </w:r>
      <w:r>
        <w:rPr>
          <w:color w:val="FF0000"/>
        </w:rPr>
        <w:t>कम</w:t>
      </w:r>
      <w:r>
        <w:t xml:space="preserve"> </w:t>
      </w:r>
      <w:r>
        <w:rPr>
          <w:color w:val="FF0000"/>
        </w:rPr>
        <w:t>फंड</w:t>
      </w:r>
      <w:r>
        <w:t xml:space="preserve"> </w:t>
      </w:r>
      <w:r>
        <w:rPr>
          <w:color w:val="FF0000"/>
        </w:rPr>
        <w:t>देते</w:t>
      </w:r>
      <w:r>
        <w:t xml:space="preserve"> </w:t>
      </w:r>
      <w:r>
        <w:rPr>
          <w:color w:val="FF0000"/>
        </w:rPr>
        <w:t>हैं।.</w:t>
      </w:r>
    </w:p>
    <w:p w:rsidR="00977949" w:rsidRDefault="00977949" w:rsidP="00977949">
      <w:pPr>
        <w:shd w:val="clear" w:color="auto" w:fill="FFFFFF"/>
        <w:ind w:left="720"/>
        <w:rPr>
          <w:rFonts w:ascii="Times New Roman" w:hAnsi="Times New Roman" w:cs="Times New Roman"/>
        </w:rPr>
      </w:pPr>
    </w:p>
    <w:p w:rsidR="00977949" w:rsidRPr="006502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2.3: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Summarisation:</w:t>
      </w:r>
      <w:r>
        <w:t xml:space="preserve"> </w:t>
      </w:r>
      <w:r>
        <w:t>Producing</w:t>
      </w:r>
      <w:r>
        <w:t xml:space="preserve"> </w:t>
      </w:r>
      <w:r>
        <w:t>a</w:t>
      </w:r>
      <w:r>
        <w:t xml:space="preserve"> </w:t>
      </w:r>
      <w:r>
        <w:t>shorter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larger</w:t>
      </w:r>
      <w:r>
        <w:t xml:space="preserve"> </w:t>
      </w:r>
      <w:r>
        <w:t>reference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still</w:t>
      </w:r>
      <w:r>
        <w:t xml:space="preserve"> </w:t>
      </w:r>
      <w:r>
        <w:t>retains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conveyed.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way</w:t>
      </w:r>
      <w:r>
        <w:t xml:space="preserve"> </w:t>
      </w:r>
      <w:r>
        <w:t>shorter</w:t>
      </w:r>
      <w:r>
        <w:t xml:space="preserve"> </w:t>
      </w:r>
      <w:r>
        <w:t>in</w:t>
      </w:r>
      <w:r>
        <w:t xml:space="preserve"> </w:t>
      </w:r>
      <w:r>
        <w:t>length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reference.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t>Question</w:t>
      </w:r>
      <w:r>
        <w:t xml:space="preserve"> </w:t>
      </w:r>
      <w:r>
        <w:t>Answering:</w:t>
      </w:r>
      <w:r>
        <w:t xml:space="preserve"> </w:t>
      </w:r>
      <w:r>
        <w:t>Providing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concise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user</w:t>
      </w:r>
      <w:r>
        <w:t xml:space="preserve"> </w:t>
      </w:r>
      <w:r>
        <w:t>query.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mimics</w:t>
      </w:r>
      <w:r>
        <w:t xml:space="preserve"> </w:t>
      </w:r>
      <w:r>
        <w:t>human</w:t>
      </w:r>
      <w:r>
        <w:t xml:space="preserve"> </w:t>
      </w:r>
      <w:r>
        <w:t>response.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ask</w:t>
      </w:r>
      <w:r>
        <w:t xml:space="preserve"> </w:t>
      </w:r>
      <w:r>
        <w:t>the</w:t>
      </w:r>
      <w:r>
        <w:t xml:space="preserve"> </w:t>
      </w:r>
      <w:r>
        <w:t>system,</w:t>
      </w:r>
      <w:r>
        <w:t xml:space="preserve"> </w:t>
      </w:r>
      <w:r>
        <w:rPr>
          <w:color w:val="FF0000"/>
        </w:rPr>
        <w:t>'Which</w:t>
      </w:r>
      <w:r>
        <w:t xml:space="preserve"> </w:t>
      </w:r>
      <w:r>
        <w:t>country</w:t>
      </w:r>
      <w:r>
        <w:t xml:space="preserve"> </w:t>
      </w:r>
      <w:r>
        <w:t>does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underfund?'</w:t>
      </w:r>
      <w:r>
        <w:t xml:space="preserve"> </w:t>
      </w:r>
      <w:r>
        <w:t>and</w:t>
      </w:r>
      <w:r>
        <w:t xml:space="preserve"> </w:t>
      </w:r>
      <w:r>
        <w:t>expect</w:t>
      </w:r>
      <w:r>
        <w:t xml:space="preserve"> </w:t>
      </w:r>
      <w:r>
        <w:t>the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'India'.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9.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Completion:</w:t>
      </w:r>
      <w:r>
        <w:t xml:space="preserve"> </w:t>
      </w:r>
      <w:r>
        <w:t>Filling</w:t>
      </w:r>
      <w:r>
        <w:t xml:space="preserve"> </w:t>
      </w:r>
      <w:r>
        <w:t>missing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world</w:t>
      </w:r>
      <w:r>
        <w:t xml:space="preserve"> </w:t>
      </w:r>
      <w:r>
        <w:t>knowledge.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edge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or</w:t>
      </w:r>
      <w:r>
        <w:t xml:space="preserve"> </w:t>
      </w:r>
      <w:r>
        <w:t>predict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.</w:t>
      </w:r>
    </w:p>
    <w:p w:rsidR="00977949" w:rsidRPr="006558AD" w:rsidRDefault="00977949" w:rsidP="00977949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Acquisition.</w:t>
      </w:r>
      <w:r>
        <w:t xml:space="preserve"> </w:t>
      </w:r>
      <w:r>
        <w:t>To</w:t>
      </w:r>
      <w:r>
        <w:t xml:space="preserve"> </w:t>
      </w:r>
      <w:r>
        <w:t>enable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requirement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availability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data,</w:t>
      </w:r>
      <w:r>
        <w:t xml:space="preserve"> </w:t>
      </w:r>
      <w:r>
        <w:t>often</w:t>
      </w:r>
      <w:r>
        <w:t xml:space="preserve"> </w:t>
      </w:r>
      <w:r>
        <w:t>obtained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curation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web</w:t>
      </w:r>
      <w:r>
        <w:t xml:space="preserve"> </w:t>
      </w:r>
      <w:r>
        <w:t>scraping,</w:t>
      </w:r>
      <w:r>
        <w:t xml:space="preserve"> </w:t>
      </w:r>
      <w:r>
        <w:t>synthetic</w:t>
      </w:r>
      <w:r>
        <w:t xml:space="preserve"> </w:t>
      </w:r>
      <w:r>
        <w:t>data</w:t>
      </w:r>
      <w:r>
        <w:t xml:space="preserve"> </w:t>
      </w:r>
      <w:r>
        <w:t>generation,</w:t>
      </w:r>
      <w:r>
        <w:t xml:space="preserve"> </w:t>
      </w:r>
      <w:r>
        <w:t>and</w:t>
      </w:r>
      <w:r>
        <w:t xml:space="preserve"> </w:t>
      </w:r>
      <w:r>
        <w:t>manual</w:t>
      </w:r>
      <w:r>
        <w:t xml:space="preserve"> </w:t>
      </w:r>
      <w:r>
        <w:t>annotation.</w:t>
      </w:r>
      <w:r>
        <w:t xml:space="preserve"> </w:t>
      </w:r>
      <w:r>
        <w:t>In</w:t>
      </w:r>
      <w:r>
        <w:t xml:space="preserve"> </w:t>
      </w:r>
      <w:r>
        <w:t>most</w:t>
      </w:r>
      <w:r>
        <w:t xml:space="preserve"> </w:t>
      </w:r>
      <w:r>
        <w:t>cases,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gather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unstructured,</w:t>
      </w:r>
      <w:r>
        <w:t xml:space="preserve"> </w:t>
      </w:r>
      <w:r>
        <w:t>free-flowing</w:t>
      </w:r>
      <w:r>
        <w:t xml:space="preserve"> </w:t>
      </w:r>
      <w:r>
        <w:t>text</w:t>
      </w:r>
      <w:r>
        <w:t xml:space="preserve"> </w:t>
      </w:r>
      <w:r>
        <w:t>fragments</w:t>
      </w:r>
      <w:r>
        <w:t xml:space="preserve"> </w:t>
      </w:r>
      <w:r>
        <w:t>or</w:t>
      </w:r>
      <w:r>
        <w:t xml:space="preserve"> </w:t>
      </w:r>
      <w:r>
        <w:t>documents,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annotated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human</w:t>
      </w:r>
      <w:r>
        <w:t xml:space="preserve"> </w:t>
      </w:r>
      <w:r>
        <w:t>expert.</w:t>
      </w:r>
      <w:r>
        <w:t xml:space="preserve"> </w:t>
      </w:r>
      <w:r>
        <w:t>When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unavailable,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when</w:t>
      </w:r>
      <w:r>
        <w:t xml:space="preserve"> </w:t>
      </w:r>
      <w:r>
        <w:t>scanning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PDFs,</w:t>
      </w:r>
      <w:r>
        <w:t xml:space="preserve"> </w:t>
      </w:r>
      <w:r>
        <w:t>Optical</w:t>
      </w:r>
      <w:r>
        <w:t xml:space="preserve"> </w:t>
      </w:r>
      <w:r>
        <w:t>Character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(OCR)</w:t>
      </w:r>
      <w:r>
        <w:t xml:space="preserve"> </w:t>
      </w:r>
      <w:r>
        <w:t>proves</w:t>
      </w:r>
      <w:r>
        <w:t xml:space="preserve"> </w:t>
      </w:r>
      <w:r>
        <w:t>useful.</w:t>
      </w:r>
      <w:r>
        <w:t xml:space="preserve"> </w:t>
      </w:r>
      <w:r>
        <w:t>Public</w:t>
      </w:r>
      <w:r>
        <w:t xml:space="preserve"> </w:t>
      </w:r>
      <w:r>
        <w:rPr>
          <w:color w:val="FF0000"/>
        </w:rPr>
        <w:t>datasets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dumps</w:t>
      </w:r>
      <w:r>
        <w:t xml:space="preserve"> </w:t>
      </w:r>
      <w:r>
        <w:t>are</w:t>
      </w:r>
      <w:r>
        <w:t xml:space="preserve"> </w:t>
      </w:r>
      <w:r>
        <w:t>typically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sources</w:t>
      </w:r>
      <w:r>
        <w:t xml:space="preserve"> </w:t>
      </w:r>
      <w:r>
        <w:t>to</w:t>
      </w:r>
      <w:r>
        <w:t xml:space="preserve"> </w:t>
      </w:r>
      <w:r>
        <w:t>explore</w:t>
      </w:r>
      <w:r>
        <w:t xml:space="preserve"> </w:t>
      </w:r>
      <w:r>
        <w:t>for</w:t>
      </w:r>
      <w:r>
        <w:t xml:space="preserve"> </w:t>
      </w:r>
      <w:r>
        <w:t>open-domain</w:t>
      </w:r>
      <w:r>
        <w:t xml:space="preserve"> </w:t>
      </w:r>
      <w:r>
        <w:t>text</w:t>
      </w:r>
      <w:r>
        <w:t xml:space="preserve"> </w:t>
      </w:r>
      <w:r>
        <w:t>documents.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Cleaning.</w:t>
      </w:r>
      <w:r>
        <w:t xml:space="preserve"> </w:t>
      </w:r>
      <w:r>
        <w:t>Since</w:t>
      </w:r>
      <w:r>
        <w:t xml:space="preserve"> </w:t>
      </w:r>
      <w:r>
        <w:t>most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is</w:t>
      </w:r>
      <w:r>
        <w:t xml:space="preserve"> </w:t>
      </w:r>
      <w:r>
        <w:t>curated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web,</w:t>
      </w:r>
      <w:r>
        <w:t xml:space="preserve"> </w:t>
      </w:r>
      <w:r>
        <w:t>it</w:t>
      </w:r>
      <w:r>
        <w:t xml:space="preserve"> </w:t>
      </w:r>
      <w:r>
        <w:t>typically</w:t>
      </w:r>
      <w:r>
        <w:t xml:space="preserve"> </w:t>
      </w:r>
      <w:r>
        <w:t>requires</w:t>
      </w:r>
      <w:r>
        <w:t xml:space="preserve"> </w:t>
      </w:r>
      <w:r>
        <w:t>cleaning</w:t>
      </w:r>
      <w:r>
        <w:t xml:space="preserve"> </w:t>
      </w:r>
      <w:r>
        <w:t>before</w:t>
      </w:r>
      <w:r>
        <w:t xml:space="preserve"> </w:t>
      </w:r>
      <w:r>
        <w:t>further</w:t>
      </w:r>
      <w:r>
        <w:t xml:space="preserve"> </w:t>
      </w:r>
      <w:r>
        <w:t>processing.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contain</w:t>
      </w:r>
      <w:r>
        <w:t xml:space="preserve"> </w:t>
      </w:r>
      <w:r>
        <w:t>markup,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personal</w:t>
      </w:r>
      <w:r>
        <w:t xml:space="preserve"> </w:t>
      </w:r>
      <w:r>
        <w:t>information,</w:t>
      </w:r>
      <w:r>
        <w:t xml:space="preserve"> </w:t>
      </w:r>
      <w:r>
        <w:t>poorly</w:t>
      </w:r>
      <w:r>
        <w:t xml:space="preserve"> </w:t>
      </w:r>
      <w:r>
        <w:t>formatted</w:t>
      </w:r>
      <w:r>
        <w:t xml:space="preserve"> </w:t>
      </w:r>
      <w:r>
        <w:t>tags,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unwanted</w:t>
      </w:r>
      <w:r>
        <w:t xml:space="preserve"> </w:t>
      </w:r>
      <w:r>
        <w:t>elements.</w:t>
      </w:r>
      <w:r>
        <w:t xml:space="preserve"> </w:t>
      </w:r>
      <w:r>
        <w:t>By</w:t>
      </w:r>
      <w:r>
        <w:t xml:space="preserve"> </w:t>
      </w:r>
      <w:r>
        <w:t>employing</w:t>
      </w:r>
      <w:r>
        <w:t xml:space="preserve"> </w:t>
      </w:r>
      <w:r>
        <w:t>regular</w:t>
      </w:r>
      <w:r>
        <w:t xml:space="preserve"> </w:t>
      </w:r>
      <w:r>
        <w:t>expressions,</w:t>
      </w:r>
      <w:r>
        <w:t xml:space="preserve"> </w:t>
      </w:r>
      <w:r>
        <w:t>handling</w:t>
      </w:r>
      <w:r>
        <w:t xml:space="preserve"> </w:t>
      </w:r>
      <w:r>
        <w:t>stray</w:t>
      </w:r>
      <w:r>
        <w:t xml:space="preserve"> </w:t>
      </w:r>
      <w:r>
        <w:t>characters,</w:t>
      </w:r>
      <w:r>
        <w:t xml:space="preserve"> </w:t>
      </w:r>
      <w:r>
        <w:t>and</w:t>
      </w:r>
      <w:r>
        <w:t xml:space="preserve"> </w:t>
      </w:r>
      <w:r>
        <w:t>using</w:t>
      </w:r>
      <w:r>
        <w:t xml:space="preserve"> </w:t>
      </w:r>
      <w:r>
        <w:t>dictionaries</w:t>
      </w:r>
      <w:r>
        <w:t xml:space="preserve"> </w:t>
      </w:r>
      <w:r>
        <w:t>to</w:t>
      </w:r>
      <w:r>
        <w:t xml:space="preserve"> </w:t>
      </w:r>
      <w:r>
        <w:t>correct</w:t>
      </w:r>
      <w:r>
        <w:t xml:space="preserve"> </w:t>
      </w:r>
      <w:r>
        <w:rPr>
          <w:color w:val="FF0000"/>
        </w:rPr>
        <w:t>misspelt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effectively</w:t>
      </w:r>
      <w:r>
        <w:t xml:space="preserve"> </w:t>
      </w:r>
      <w:r>
        <w:t>reduce</w:t>
      </w:r>
      <w:r>
        <w:t xml:space="preserve"> </w:t>
      </w:r>
      <w:r>
        <w:t>noise</w:t>
      </w:r>
      <w:r>
        <w:t xml:space="preserve"> </w:t>
      </w:r>
      <w:r>
        <w:t>and</w:t>
      </w:r>
      <w:r>
        <w:t xml:space="preserve"> </w:t>
      </w:r>
      <w:r>
        <w:t>perform</w:t>
      </w:r>
      <w:r>
        <w:t xml:space="preserve"> </w:t>
      </w:r>
      <w:r>
        <w:rPr>
          <w:color w:val="FF0000"/>
        </w:rPr>
        <w:t>deduplication.</w:t>
      </w:r>
      <w:r>
        <w:t xml:space="preserve"> </w:t>
      </w:r>
      <w:r>
        <w:t>Additionally,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encoded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formats,</w:t>
      </w:r>
      <w:r>
        <w:t xml:space="preserve"> </w:t>
      </w:r>
      <w:r>
        <w:t>so</w:t>
      </w:r>
      <w:r>
        <w:t xml:space="preserve"> </w:t>
      </w:r>
      <w:r>
        <w:t>appropriate</w:t>
      </w:r>
      <w:r>
        <w:t xml:space="preserve"> </w:t>
      </w:r>
      <w:r>
        <w:t>logic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such</w:t>
      </w:r>
      <w:r>
        <w:t xml:space="preserve"> </w:t>
      </w:r>
      <w:r>
        <w:t>encoding</w:t>
      </w:r>
      <w:r>
        <w:t xml:space="preserve"> </w:t>
      </w:r>
      <w:r>
        <w:t>issues.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Pre-processing.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it</w:t>
      </w:r>
      <w:r>
        <w:t xml:space="preserve"> </w:t>
      </w:r>
      <w:r>
        <w:t>using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t>stop-word</w:t>
      </w:r>
      <w:r>
        <w:t xml:space="preserve"> </w:t>
      </w:r>
      <w:r>
        <w:t>removal,</w:t>
      </w:r>
      <w:r>
        <w:t xml:space="preserve"> </w:t>
      </w:r>
      <w:r>
        <w:t>stemming,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  <w:r>
        <w:t xml:space="preserve"> </w:t>
      </w:r>
      <w:r>
        <w:t>In</w:t>
      </w:r>
      <w:r>
        <w:t xml:space="preserve"> </w:t>
      </w:r>
      <w:r>
        <w:t>certain</w:t>
      </w:r>
      <w:r>
        <w:t xml:space="preserve"> </w:t>
      </w:r>
      <w:r>
        <w:t>contexts,</w:t>
      </w:r>
      <w:r>
        <w:t xml:space="preserve"> </w:t>
      </w:r>
      <w:r>
        <w:t>digits</w:t>
      </w:r>
      <w:r>
        <w:t xml:space="preserve"> </w:t>
      </w:r>
      <w:r>
        <w:t>and</w:t>
      </w:r>
      <w:r>
        <w:t xml:space="preserve"> </w:t>
      </w:r>
      <w:r>
        <w:t>punctuation</w:t>
      </w:r>
      <w:r>
        <w:t xml:space="preserve"> </w:t>
      </w:r>
      <w:r>
        <w:t>may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removed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contribute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information.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one-size-fits-all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Feature</w:t>
      </w:r>
      <w:r>
        <w:t xml:space="preserve"> </w:t>
      </w:r>
      <w:r>
        <w:t>Engineering.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preprocessed,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can</w:t>
      </w:r>
      <w:r>
        <w:t xml:space="preserve"> </w:t>
      </w:r>
      <w:r>
        <w:t>understand.</w:t>
      </w:r>
      <w:r>
        <w:t xml:space="preserve"> </w:t>
      </w:r>
      <w:r>
        <w:t>As</w:t>
      </w:r>
      <w:r>
        <w:t xml:space="preserve"> </w:t>
      </w:r>
      <w:r>
        <w:t>machines</w:t>
      </w:r>
      <w:r>
        <w:t xml:space="preserve"> </w:t>
      </w:r>
      <w:r>
        <w:t>reduce</w:t>
      </w:r>
      <w:r>
        <w:t xml:space="preserve"> </w:t>
      </w:r>
      <w:r>
        <w:t>everything</w:t>
      </w:r>
      <w:r>
        <w:t xml:space="preserve"> </w:t>
      </w:r>
      <w:r>
        <w:t>into</w:t>
      </w:r>
      <w:r>
        <w:t xml:space="preserve"> </w:t>
      </w:r>
      <w:r>
        <w:t>numbers,</w:t>
      </w:r>
      <w:r>
        <w:t xml:space="preserve"> </w:t>
      </w:r>
      <w:r>
        <w:t>we</w:t>
      </w:r>
      <w:r>
        <w:t xml:space="preserve"> </w:t>
      </w:r>
      <w:r>
        <w:t>build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representation</w:t>
      </w:r>
      <w:r>
        <w:t xml:space="preserve"> </w:t>
      </w:r>
      <w:r>
        <w:t>by</w:t>
      </w:r>
      <w:r>
        <w:t xml:space="preserve"> </w:t>
      </w:r>
      <w:r>
        <w:t>encoding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numeric</w:t>
      </w:r>
      <w:r>
        <w:t xml:space="preserve"> </w:t>
      </w:r>
      <w:r>
        <w:t>vector.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learning,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mapping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input</w:t>
      </w:r>
      <w:r>
        <w:t xml:space="preserve"> </w:t>
      </w:r>
      <w:r>
        <w:t>in</w:t>
      </w:r>
      <w:r>
        <w:t xml:space="preserve"> </w:t>
      </w:r>
      <w:r>
        <w:t>raw</w:t>
      </w:r>
      <w:r>
        <w:t xml:space="preserve"> </w:t>
      </w:r>
      <w:r>
        <w:t>human-readable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(text,</w:t>
      </w:r>
      <w:r>
        <w:t xml:space="preserve"> </w:t>
      </w:r>
      <w:r>
        <w:t>images,</w:t>
      </w:r>
      <w:r>
        <w:t xml:space="preserve"> </w:t>
      </w:r>
      <w:r>
        <w:t>videos)</w:t>
      </w:r>
      <w:r>
        <w:t xml:space="preserve"> </w:t>
      </w:r>
      <w:r>
        <w:t>and</w:t>
      </w:r>
      <w:r>
        <w:t xml:space="preserve"> </w:t>
      </w:r>
      <w:r>
        <w:t>converts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multiple</w:t>
      </w:r>
      <w:r>
        <w:t xml:space="preserve"> </w:t>
      </w:r>
      <w:r>
        <w:t>ways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encoding,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hand.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helps.</w:t>
      </w:r>
      <w:r>
        <w:t xml:space="preserve"> </w:t>
      </w:r>
      <w:r>
        <w:t>It</w:t>
      </w:r>
      <w:r>
        <w:t xml:space="preserve"> </w:t>
      </w:r>
      <w:r>
        <w:t>helps</w:t>
      </w:r>
      <w:r>
        <w:t xml:space="preserve"> </w:t>
      </w:r>
      <w:r>
        <w:t>us</w:t>
      </w:r>
      <w:r>
        <w:t xml:space="preserve"> </w:t>
      </w:r>
      <w:r>
        <w:rPr>
          <w:color w:val="FF0000"/>
        </w:rPr>
        <w:t>analyse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features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informative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use</w:t>
      </w:r>
      <w:r>
        <w:t xml:space="preserve"> </w:t>
      </w:r>
      <w:r>
        <w:t>those</w:t>
      </w:r>
      <w:r>
        <w:t xml:space="preserve"> </w:t>
      </w:r>
      <w:r>
        <w:t>to</w:t>
      </w:r>
      <w:r>
        <w:t xml:space="preserve"> </w:t>
      </w:r>
      <w:r>
        <w:t>encode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encode</w:t>
      </w:r>
      <w:r>
        <w:t xml:space="preserve"> </w:t>
      </w:r>
      <w:r>
        <w:t>maximum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little</w:t>
      </w:r>
      <w:r>
        <w:t xml:space="preserve"> </w:t>
      </w:r>
      <w:r>
        <w:t>memory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simple</w:t>
      </w:r>
      <w:r>
        <w:t xml:space="preserve"> </w:t>
      </w:r>
      <w:r>
        <w:t>frequency-based</w:t>
      </w:r>
      <w:r>
        <w:t xml:space="preserve"> </w:t>
      </w:r>
      <w:r>
        <w:t>heuristics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one-hot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t>bag-of-words</w:t>
      </w:r>
      <w:r>
        <w:t xml:space="preserve"> </w:t>
      </w:r>
      <w:r>
        <w:t>representation.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practitioners</w:t>
      </w:r>
      <w:r>
        <w:t xml:space="preserve"> </w:t>
      </w:r>
      <w:r>
        <w:t>these</w:t>
      </w:r>
      <w:r>
        <w:t xml:space="preserve"> </w:t>
      </w:r>
      <w:r>
        <w:t>days</w:t>
      </w:r>
      <w:r>
        <w:t xml:space="preserve"> </w:t>
      </w:r>
      <w:r>
        <w:t>use</w:t>
      </w:r>
      <w:r>
        <w:t xml:space="preserve"> </w:t>
      </w:r>
      <w:r>
        <w:t>probabilistic,</w:t>
      </w:r>
      <w:r>
        <w:t xml:space="preserve"> </w:t>
      </w:r>
      <w:r>
        <w:t>neural</w:t>
      </w:r>
      <w:r>
        <w:t xml:space="preserve"> </w:t>
      </w:r>
      <w:r>
        <w:t>approaches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word</w:t>
      </w:r>
      <w:r>
        <w:t xml:space="preserve"> </w:t>
      </w:r>
      <w:r>
        <w:t>embeddings,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representations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feature</w:t>
      </w:r>
      <w:r>
        <w:t xml:space="preserve"> </w:t>
      </w:r>
      <w:r>
        <w:t>space.</w:t>
      </w:r>
      <w:r>
        <w:t xml:space="preserve"> </w:t>
      </w:r>
      <w:r>
        <w:t>Parallel</w:t>
      </w:r>
      <w:r>
        <w:t xml:space="preserve"> </w:t>
      </w:r>
      <w:r>
        <w:t>to</w:t>
      </w:r>
      <w:r>
        <w:t xml:space="preserve"> </w:t>
      </w:r>
      <w:r>
        <w:t>encoding,</w:t>
      </w:r>
      <w:r>
        <w:t xml:space="preserve"> </w:t>
      </w:r>
      <w:r>
        <w:t>decoding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map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converting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into</w:t>
      </w:r>
      <w:r>
        <w:t xml:space="preserve"> </w:t>
      </w:r>
      <w:r>
        <w:t>human-readable</w:t>
      </w:r>
      <w:r>
        <w:t xml:space="preserve"> </w:t>
      </w:r>
      <w:r>
        <w:t>symbols</w:t>
      </w:r>
      <w:r>
        <w:t xml:space="preserve"> </w:t>
      </w:r>
      <w:r>
        <w:rPr>
          <w:color w:val="FF0000"/>
        </w:rPr>
        <w:t>(texts,</w:t>
      </w:r>
      <w:r>
        <w:t xml:space="preserve"> </w:t>
      </w:r>
      <w:r>
        <w:t>pixels,</w:t>
      </w:r>
      <w:r>
        <w:t xml:space="preserve"> </w:t>
      </w:r>
      <w:r>
        <w:rPr>
          <w:color w:val="FF0000"/>
        </w:rPr>
        <w:t>etc..).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Model</w:t>
      </w:r>
      <w:r>
        <w:t xml:space="preserve"> </w:t>
      </w:r>
      <w:r>
        <w:t>Building.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encoded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NLU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NLG,</w:t>
      </w:r>
      <w:r>
        <w:t xml:space="preserve"> </w:t>
      </w:r>
      <w:r>
        <w:t>learning</w:t>
      </w:r>
      <w:r>
        <w:t xml:space="preserve"> </w:t>
      </w:r>
      <w:r>
        <w:t>from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boils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since</w:t>
      </w:r>
      <w:r>
        <w:t xml:space="preserve"> </w:t>
      </w:r>
      <w:r>
        <w:t>text</w:t>
      </w:r>
      <w:r>
        <w:t xml:space="preserve"> </w:t>
      </w:r>
      <w:r>
        <w:t>can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words/phrases/characters.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sequence</w:t>
      </w:r>
      <w:r>
        <w:t xml:space="preserve"> </w:t>
      </w:r>
      <w:r>
        <w:t>models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'hidden/latent</w:t>
      </w:r>
      <w:r>
        <w:t xml:space="preserve"> </w:t>
      </w:r>
      <w:r>
        <w:t>language'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vector</w:t>
      </w:r>
      <w:r>
        <w:t xml:space="preserve"> </w:t>
      </w:r>
      <w:r>
        <w:t>space)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text,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rPr>
          <w:color w:val="FF0000"/>
        </w:rPr>
        <w:t>(LMs).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time,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like</w:t>
      </w:r>
      <w:r>
        <w:t xml:space="preserve"> </w:t>
      </w:r>
      <w:r>
        <w:t>Recurrent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rPr>
          <w:color w:val="FF0000"/>
        </w:rPr>
        <w:t>(RNN)</w:t>
      </w:r>
      <w:r>
        <w:t xml:space="preserve"> </w:t>
      </w:r>
      <w:r>
        <w:rPr>
          <w:color w:val="FF0000"/>
        </w:rPr>
        <w:t>(Elman</w:t>
      </w:r>
      <w:r>
        <w:t xml:space="preserve"> </w:t>
      </w:r>
      <w:r>
        <w:rPr>
          <w:color w:val="FF0000"/>
        </w:rPr>
        <w:t>1990),</w:t>
      </w:r>
      <w:r>
        <w:t xml:space="preserve"> </w:t>
      </w:r>
      <w:r>
        <w:t>Long</w:t>
      </w:r>
      <w:r>
        <w:t xml:space="preserve"> </w:t>
      </w:r>
      <w:r>
        <w:t>Short-Term</w:t>
      </w:r>
      <w:r>
        <w:t xml:space="preserve"> </w:t>
      </w:r>
      <w:r>
        <w:t>Memory</w:t>
      </w:r>
      <w:r>
        <w:t xml:space="preserve"> </w:t>
      </w:r>
      <w:r>
        <w:rPr>
          <w:color w:val="FF0000"/>
        </w:rPr>
        <w:t>(LSTM),</w:t>
      </w:r>
      <w:r>
        <w:t xml:space="preserve"> </w:t>
      </w:r>
      <w:r>
        <w:t>and</w:t>
      </w:r>
      <w:r>
        <w:t xml:space="preserve"> </w:t>
      </w:r>
      <w:r>
        <w:t>Gated</w:t>
      </w:r>
      <w:r>
        <w:t xml:space="preserve"> </w:t>
      </w:r>
      <w:r>
        <w:t>Recurrent</w:t>
      </w:r>
      <w:r>
        <w:t xml:space="preserve"> </w:t>
      </w:r>
      <w:r>
        <w:t>Units</w:t>
      </w:r>
      <w:r>
        <w:t xml:space="preserve"> </w:t>
      </w:r>
      <w:r>
        <w:rPr>
          <w:color w:val="FF0000"/>
        </w:rPr>
        <w:t>(GRU)</w:t>
      </w:r>
      <w:r>
        <w:t xml:space="preserve"> </w:t>
      </w:r>
      <w:r>
        <w:rPr>
          <w:color w:val="FF0000"/>
        </w:rPr>
        <w:t>(Gers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2000;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2021;</w:t>
      </w:r>
      <w:r>
        <w:t xml:space="preserve"> </w:t>
      </w:r>
      <w:r>
        <w:rPr>
          <w:color w:val="FF0000"/>
        </w:rPr>
        <w:t>Cho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2014)</w:t>
      </w:r>
      <w:r>
        <w:t xml:space="preserve"> </w:t>
      </w:r>
      <w:r>
        <w:t>showed</w:t>
      </w:r>
      <w:r>
        <w:t xml:space="preserve"> </w:t>
      </w:r>
      <w:r>
        <w:t>incredible</w:t>
      </w:r>
      <w:r>
        <w:t xml:space="preserve"> </w:t>
      </w:r>
      <w:r>
        <w:t>performance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sequential</w:t>
      </w:r>
      <w:r>
        <w:t xml:space="preserve"> </w:t>
      </w:r>
      <w:r>
        <w:t>data,</w:t>
      </w:r>
      <w:r>
        <w:t xml:space="preserve"> </w:t>
      </w:r>
      <w:r>
        <w:t>like</w:t>
      </w:r>
      <w:r>
        <w:t xml:space="preserve"> </w:t>
      </w:r>
      <w:r>
        <w:t>text.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introduction</w:t>
      </w:r>
      <w:r>
        <w:t xml:space="preserve"> </w:t>
      </w:r>
      <w:r>
        <w:t>of</w:t>
      </w:r>
      <w:r>
        <w:t xml:space="preserve"> </w:t>
      </w:r>
      <w:r>
        <w:t>transformers</w:t>
      </w:r>
      <w:r>
        <w:t xml:space="preserve"> </w:t>
      </w:r>
      <w:r>
        <w:t>in</w:t>
      </w:r>
      <w:r>
        <w:t xml:space="preserve"> </w:t>
      </w:r>
      <w:r>
        <w:t>2017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2017),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leap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length</w:t>
      </w:r>
      <w:r>
        <w:t xml:space="preserve"> </w:t>
      </w:r>
      <w:r>
        <w:t>and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modelled,</w:t>
      </w:r>
      <w:r>
        <w:t xml:space="preserve"> </w:t>
      </w:r>
      <w:r>
        <w:t>with</w:t>
      </w:r>
      <w:r>
        <w:t xml:space="preserve"> </w:t>
      </w:r>
      <w:r>
        <w:t>transformers</w:t>
      </w:r>
      <w:r>
        <w:t xml:space="preserve"> </w:t>
      </w:r>
      <w:r>
        <w:t>becoming</w:t>
      </w:r>
      <w:r>
        <w:t xml:space="preserve"> </w:t>
      </w:r>
      <w:r>
        <w:t>the</w:t>
      </w:r>
      <w:r>
        <w:t xml:space="preserve"> </w:t>
      </w:r>
      <w:r>
        <w:t>de</w:t>
      </w:r>
      <w:r>
        <w:t xml:space="preserve"> </w:t>
      </w:r>
      <w:r>
        <w:rPr>
          <w:color w:val="FF0000"/>
        </w:rPr>
        <w:t>facto</w:t>
      </w:r>
      <w:r>
        <w:t xml:space="preserve"> </w:t>
      </w:r>
      <w:r>
        <w:t>standard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coming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different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are</w:t>
      </w:r>
      <w:r>
        <w:t xml:space="preserve"> </w:t>
      </w:r>
      <w:r>
        <w:t>built.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Evaluation.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designed,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assess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'good'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is.</w:t>
      </w:r>
      <w:r>
        <w:t xml:space="preserve"> </w:t>
      </w:r>
      <w:r>
        <w:t>While</w:t>
      </w:r>
      <w:r>
        <w:t xml:space="preserve"> </w:t>
      </w:r>
      <w:r>
        <w:t>classification</w:t>
      </w:r>
      <w:r>
        <w:t xml:space="preserve"> </w:t>
      </w:r>
      <w:r>
        <w:t>tasks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evaluated</w:t>
      </w:r>
      <w:r>
        <w:t xml:space="preserve"> </w:t>
      </w:r>
      <w:r>
        <w:t>using</w:t>
      </w:r>
      <w:r>
        <w:t xml:space="preserve"> </w:t>
      </w:r>
      <w:r>
        <w:t>existing</w:t>
      </w:r>
      <w:r>
        <w:t xml:space="preserve"> </w:t>
      </w:r>
      <w:r>
        <w:t>accuracy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F1-score</w:t>
      </w:r>
      <w:r>
        <w:t xml:space="preserve"> </w:t>
      </w:r>
      <w:r>
        <w:rPr>
          <w:color w:val="FF0000"/>
        </w:rPr>
        <w:t>(macro/micro),</w:t>
      </w:r>
      <w:r>
        <w:t xml:space="preserve"> </w:t>
      </w:r>
      <w:r>
        <w:t>newer</w:t>
      </w:r>
      <w:r>
        <w:t xml:space="preserve"> </w:t>
      </w:r>
      <w:r>
        <w:t>metrics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devised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involve</w:t>
      </w:r>
      <w:r>
        <w:t xml:space="preserve"> </w:t>
      </w:r>
      <w:r>
        <w:t>generating</w:t>
      </w:r>
      <w:r>
        <w:t xml:space="preserve"> </w:t>
      </w:r>
      <w:r>
        <w:t>text.</w:t>
      </w:r>
      <w:r>
        <w:t xml:space="preserve"> </w:t>
      </w:r>
      <w:r>
        <w:t>For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typically</w:t>
      </w:r>
      <w:r>
        <w:t xml:space="preserve"> </w:t>
      </w:r>
      <w:r>
        <w:t>use</w:t>
      </w:r>
      <w:r>
        <w:t xml:space="preserve"> </w:t>
      </w:r>
      <w:r>
        <w:t>Bilingual</w:t>
      </w:r>
      <w:r>
        <w:t xml:space="preserve"> </w:t>
      </w:r>
      <w:r>
        <w:t>Evaluation</w:t>
      </w:r>
      <w:r>
        <w:t xml:space="preserve"> </w:t>
      </w:r>
      <w:r>
        <w:t>Understudy</w:t>
      </w:r>
      <w:r>
        <w:t xml:space="preserve"> </w:t>
      </w:r>
      <w:r>
        <w:rPr>
          <w:color w:val="FF0000"/>
        </w:rPr>
        <w:t>(BLEU)</w:t>
      </w:r>
      <w:r>
        <w:t xml:space="preserve"> </w:t>
      </w:r>
      <w:r>
        <w:t>and</w:t>
      </w:r>
      <w:r>
        <w:t xml:space="preserve"> </w:t>
      </w:r>
      <w:r>
        <w:t>Recall-Oriented</w:t>
      </w:r>
      <w:r>
        <w:t xml:space="preserve"> </w:t>
      </w:r>
      <w:r>
        <w:t>Understudy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Gisting</w:t>
      </w:r>
      <w:r>
        <w:t xml:space="preserve"> </w:t>
      </w:r>
      <w:r>
        <w:t>Evaluation</w:t>
      </w:r>
      <w:r>
        <w:t xml:space="preserve"> </w:t>
      </w:r>
      <w:r>
        <w:rPr>
          <w:color w:val="FF0000"/>
        </w:rPr>
        <w:t>(ROUGE)</w:t>
      </w:r>
      <w:r>
        <w:t xml:space="preserve"> </w:t>
      </w:r>
      <w:r>
        <w:t>scores,</w:t>
      </w:r>
      <w:r>
        <w:t xml:space="preserve"> </w:t>
      </w:r>
      <w:r>
        <w:t>which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overlap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text.</w:t>
      </w:r>
      <w:r>
        <w:t xml:space="preserve"> </w:t>
      </w:r>
      <w:r>
        <w:t>Meanwhile,</w:t>
      </w:r>
      <w:r>
        <w:t xml:space="preserve"> </w:t>
      </w:r>
      <w:r>
        <w:t>newer</w:t>
      </w:r>
      <w:r>
        <w:t xml:space="preserve"> </w:t>
      </w:r>
      <w:r>
        <w:t>semantic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BERTScore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been</w:t>
      </w:r>
      <w:r>
        <w:t xml:space="preserve"> </w:t>
      </w:r>
      <w:r>
        <w:t>designed.</w:t>
      </w:r>
      <w:r>
        <w:t xml:space="preserve"> </w:t>
      </w:r>
      <w:r>
        <w:t>When</w:t>
      </w:r>
      <w:r>
        <w:t xml:space="preserve"> </w:t>
      </w:r>
      <w:r>
        <w:t>comparing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themselves,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employ</w:t>
      </w:r>
      <w:r>
        <w:t xml:space="preserve"> </w:t>
      </w:r>
      <w:r>
        <w:t>entropy-based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t>perplexity.</w:t>
      </w:r>
      <w:r>
        <w:t xml:space="preserve"> </w:t>
      </w:r>
      <w:r>
        <w:t>We</w:t>
      </w:r>
      <w:r>
        <w:t xml:space="preserve"> </w:t>
      </w:r>
      <w:r>
        <w:t>introduce</w:t>
      </w:r>
      <w:r>
        <w:t xml:space="preserve"> </w:t>
      </w:r>
      <w:r>
        <w:t>these</w:t>
      </w:r>
      <w:r>
        <w:t xml:space="preserve"> </w:t>
      </w:r>
      <w:r>
        <w:t>LM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2.1:</w:t>
      </w:r>
      <w:r>
        <w:t xml:space="preserve"> </w:t>
      </w:r>
      <w:r>
        <w:t>Different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word.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Deployment.</w:t>
      </w:r>
      <w:r>
        <w:t xml:space="preserve"> </w:t>
      </w:r>
      <w:r>
        <w:t>Transforming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model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functional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software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neural</w:t>
      </w:r>
      <w:r>
        <w:t xml:space="preserve"> </w:t>
      </w:r>
      <w:r>
        <w:t>pipeline</w:t>
      </w:r>
      <w:r>
        <w:t xml:space="preserve"> </w:t>
      </w:r>
      <w:r>
        <w:t>requires</w:t>
      </w:r>
      <w:r>
        <w:t xml:space="preserve"> </w:t>
      </w:r>
      <w:r>
        <w:t>exporting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and</w:t>
      </w:r>
      <w:r>
        <w:t xml:space="preserve"> </w:t>
      </w:r>
      <w:r>
        <w:t>specifying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rPr>
          <w:color w:val="FF0000"/>
        </w:rPr>
        <w:t>(libraries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versions),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rPr>
          <w:color w:val="FF0000"/>
        </w:rPr>
        <w:t>(for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model),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itself.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published</w:t>
      </w:r>
      <w:r>
        <w:t xml:space="preserve"> </w:t>
      </w:r>
      <w:r>
        <w:t>on</w:t>
      </w:r>
      <w:r>
        <w:t xml:space="preserve"> </w:t>
      </w:r>
      <w:r>
        <w:t>open-source</w:t>
      </w:r>
      <w:r>
        <w:t xml:space="preserve"> </w:t>
      </w:r>
      <w:r>
        <w:t>forums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Hugging</w:t>
      </w:r>
      <w:r>
        <w:t xml:space="preserve"> </w:t>
      </w:r>
      <w:r>
        <w:t>Face</w:t>
      </w:r>
      <w:r>
        <w:t xml:space="preserve"> </w:t>
      </w:r>
      <w:r>
        <w:t>platform.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service</w:t>
      </w:r>
      <w:r>
        <w:t xml:space="preserve"> </w:t>
      </w:r>
      <w:r>
        <w:t>for</w:t>
      </w:r>
      <w:r>
        <w:t xml:space="preserve"> </w:t>
      </w:r>
      <w:r>
        <w:t>inference,</w:t>
      </w:r>
      <w:r>
        <w:t xml:space="preserve"> </w:t>
      </w:r>
      <w:r>
        <w:t>robust</w:t>
      </w:r>
      <w:r>
        <w:t xml:space="preserve"> </w:t>
      </w:r>
      <w:r>
        <w:t>monitoring</w:t>
      </w:r>
      <w:r>
        <w:t xml:space="preserve"> </w:t>
      </w:r>
      <w:r>
        <w:t>also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performance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safety</w:t>
      </w:r>
      <w:r>
        <w:t xml:space="preserve"> </w:t>
      </w:r>
      <w:r>
        <w:t>at</w:t>
      </w:r>
      <w:r>
        <w:t xml:space="preserve"> </w:t>
      </w:r>
      <w:r>
        <w:t>scale,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optimised</w:t>
      </w:r>
      <w:r>
        <w:t xml:space="preserve"> </w:t>
      </w:r>
      <w:r>
        <w:t>input</w:t>
      </w:r>
      <w:r>
        <w:t xml:space="preserve"> </w:t>
      </w:r>
      <w:r>
        <w:rPr>
          <w:color w:val="FF0000"/>
        </w:rPr>
        <w:t>pre-processing</w:t>
      </w:r>
      <w:r>
        <w:t xml:space="preserve"> </w:t>
      </w:r>
      <w:r>
        <w:t>pipeline,</w:t>
      </w:r>
      <w:r>
        <w:t xml:space="preserve"> </w:t>
      </w:r>
      <w:r>
        <w:t>as</w:t>
      </w:r>
      <w:r>
        <w:t xml:space="preserve"> </w:t>
      </w:r>
      <w:r>
        <w:t>discussed</w:t>
      </w:r>
      <w:r>
        <w:t xml:space="preserve"> </w:t>
      </w:r>
      <w:r>
        <w:t>above.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production</w:t>
      </w:r>
      <w:r>
        <w:t xml:space="preserve"> </w:t>
      </w:r>
      <w:r>
        <w:t>systems,</w:t>
      </w:r>
      <w:r>
        <w:t xml:space="preserve"> </w:t>
      </w:r>
      <w:r>
        <w:t>a</w:t>
      </w:r>
      <w:r>
        <w:t xml:space="preserve"> </w:t>
      </w:r>
      <w:r>
        <w:t>feedback</w:t>
      </w:r>
      <w:r>
        <w:t xml:space="preserve"> </w:t>
      </w:r>
      <w:r>
        <w:t>loop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implemented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over</w:t>
      </w:r>
      <w:r>
        <w:t xml:space="preserve"> </w:t>
      </w:r>
      <w:r>
        <w:t>time.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</w:t>
      </w:r>
      <w:r>
        <w:t xml:space="preserve"> </w:t>
      </w:r>
      <w:r>
        <w:t>Morphology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structural,</w:t>
      </w:r>
      <w:r>
        <w:t xml:space="preserve"> </w:t>
      </w:r>
      <w:r>
        <w:t>syntactic,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information</w:t>
      </w:r>
      <w:r>
        <w:t xml:space="preserve"> </w:t>
      </w:r>
      <w:r>
        <w:t>processing.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Before</w:t>
      </w:r>
      <w:r>
        <w:t xml:space="preserve"> </w:t>
      </w:r>
      <w:r>
        <w:t>we</w:t>
      </w:r>
      <w:r>
        <w:t xml:space="preserve"> </w:t>
      </w:r>
      <w:r>
        <w:t>delve</w:t>
      </w:r>
      <w:r>
        <w:t xml:space="preserve"> </w:t>
      </w:r>
      <w:r>
        <w:t>into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developing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fundamental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linguistic</w:t>
      </w:r>
      <w:r>
        <w:t xml:space="preserve"> </w:t>
      </w:r>
      <w:r>
        <w:t>structure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word.</w:t>
      </w:r>
      <w:r>
        <w:t xml:space="preserve"> </w:t>
      </w:r>
      <w:r>
        <w:t>Words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integral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express</w:t>
      </w:r>
      <w:r>
        <w:t xml:space="preserve"> </w:t>
      </w:r>
      <w:r>
        <w:t>our</w:t>
      </w:r>
      <w:r>
        <w:t xml:space="preserve"> </w:t>
      </w:r>
      <w:r>
        <w:t>emotions</w:t>
      </w:r>
      <w:r>
        <w:t xml:space="preserve"> </w:t>
      </w:r>
      <w:r>
        <w:t>and</w:t>
      </w:r>
      <w:r>
        <w:t xml:space="preserve"> </w:t>
      </w:r>
      <w:r>
        <w:t>creativity,</w:t>
      </w:r>
      <w:r>
        <w:t xml:space="preserve"> </w:t>
      </w:r>
      <w:r>
        <w:t>originating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question: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a</w:t>
      </w:r>
      <w:r>
        <w:t xml:space="preserve"> </w:t>
      </w:r>
      <w:r>
        <w:t>word?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formal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morphology.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itself</w:t>
      </w:r>
      <w:r>
        <w:t xml:space="preserve"> </w:t>
      </w:r>
      <w:r>
        <w:t>is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Greek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morphe,</w:t>
      </w:r>
      <w:r>
        <w:t xml:space="preserve"> </w:t>
      </w:r>
      <w:r>
        <w:t>meaning</w:t>
      </w:r>
      <w:r>
        <w:t xml:space="preserve"> </w:t>
      </w:r>
      <w:r>
        <w:t>'form',</w:t>
      </w:r>
      <w:r>
        <w:t xml:space="preserve"> </w:t>
      </w:r>
      <w:r>
        <w:t>and</w:t>
      </w:r>
      <w:r>
        <w:t xml:space="preserve"> </w:t>
      </w:r>
      <w:r>
        <w:t>ology,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branch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knowledge'.</w:t>
      </w:r>
      <w:r>
        <w:t xml:space="preserve"> </w:t>
      </w:r>
      <w:r>
        <w:t>Morphology</w:t>
      </w:r>
      <w:r>
        <w:t xml:space="preserve"> </w:t>
      </w:r>
      <w:r>
        <w:t>also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internal</w:t>
      </w:r>
      <w:r>
        <w:t xml:space="preserve"> </w:t>
      </w:r>
      <w:r>
        <w:t>grammatical</w:t>
      </w:r>
      <w:r>
        <w:t xml:space="preserve"> </w:t>
      </w:r>
      <w:r>
        <w:t>knowledge</w:t>
      </w:r>
      <w:r>
        <w:t xml:space="preserve"> </w:t>
      </w:r>
      <w:r>
        <w:t>concerning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their</w:t>
      </w:r>
      <w:r>
        <w:t xml:space="preserve"> </w:t>
      </w:r>
      <w:r>
        <w:t>usage</w:t>
      </w:r>
      <w:r>
        <w:t xml:space="preserve"> </w:t>
      </w:r>
      <w:r>
        <w:t>change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language,</w:t>
      </w:r>
      <w:r>
        <w:t xml:space="preserve"> </w:t>
      </w:r>
      <w:r>
        <w:t>geography,</w:t>
      </w:r>
      <w:r>
        <w:t xml:space="preserve"> </w:t>
      </w:r>
      <w:r>
        <w:t>context,</w:t>
      </w:r>
      <w:r>
        <w:t xml:space="preserve"> </w:t>
      </w:r>
      <w:r>
        <w:t>and</w:t>
      </w:r>
      <w:r>
        <w:t xml:space="preserve"> </w:t>
      </w:r>
      <w:r>
        <w:t>time.</w:t>
      </w:r>
      <w:r>
        <w:t xml:space="preserve"> </w:t>
      </w:r>
      <w:r>
        <w:t>Languages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rPr>
          <w:color w:val="FF0000"/>
        </w:rPr>
        <w:t>Turkish,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Hungarian</w:t>
      </w:r>
      <w:r>
        <w:t xml:space="preserve"> </w:t>
      </w:r>
      <w:r>
        <w:t>are</w:t>
      </w:r>
      <w:r>
        <w:t xml:space="preserve"> </w:t>
      </w:r>
      <w:r>
        <w:t>considered</w:t>
      </w:r>
      <w:r>
        <w:t xml:space="preserve"> </w:t>
      </w:r>
      <w:r>
        <w:t>morphologically</w:t>
      </w:r>
      <w:r>
        <w:t xml:space="preserve"> </w:t>
      </w:r>
      <w:r>
        <w:t>rich,</w:t>
      </w:r>
      <w:r>
        <w:t xml:space="preserve"> </w:t>
      </w:r>
      <w:r>
        <w:t>whereas</w:t>
      </w:r>
      <w:r>
        <w:t xml:space="preserve"> </w:t>
      </w:r>
      <w: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are</w:t>
      </w:r>
      <w:r>
        <w:t xml:space="preserve"> </w:t>
      </w:r>
      <w:r>
        <w:t>morphologically</w:t>
      </w:r>
      <w:r>
        <w:t xml:space="preserve"> </w:t>
      </w:r>
      <w:r>
        <w:t>poor.</w:t>
      </w:r>
      <w:r>
        <w:t xml:space="preserve"> </w:t>
      </w:r>
      <w:r>
        <w:t>In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word</w:t>
      </w:r>
      <w:r>
        <w:t xml:space="preserve"> </w:t>
      </w:r>
      <w:r>
        <w:t>classes,</w:t>
      </w:r>
      <w:r>
        <w:t xml:space="preserve"> </w:t>
      </w:r>
      <w:r>
        <w:t>like</w:t>
      </w:r>
      <w:r>
        <w:t xml:space="preserve"> </w:t>
      </w:r>
      <w:r>
        <w:t>verbs,</w:t>
      </w:r>
      <w:r>
        <w:t xml:space="preserve"> </w:t>
      </w:r>
      <w:r>
        <w:t>may</w:t>
      </w:r>
      <w:r>
        <w:t xml:space="preserve"> </w:t>
      </w:r>
      <w:r>
        <w:t>vary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usage</w:t>
      </w:r>
      <w:r>
        <w:t xml:space="preserve"> </w:t>
      </w:r>
      <w:r>
        <w:t>as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977949" w:rsidRPr="005D09CA" w:rsidRDefault="00977949" w:rsidP="006E42E0">
            <w:pPr>
              <w:jc w:val="both"/>
              <w:rPr>
                <w:rFonts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lastRenderedPageBreak/>
              <w:t>ேபாேவாம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lastRenderedPageBreak/>
              <w:t>You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otoSansDevanagari-Regular" w:hAnsi="NotoSansDevanagari-Regular" w:cs="NotoSansDevanagari-Regular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2.2:</w:t>
      </w:r>
      <w:r>
        <w:t xml:space="preserve"> </w:t>
      </w: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in</w:t>
      </w:r>
      <w:r>
        <w:t xml:space="preserve"> </w:t>
      </w:r>
      <w:r>
        <w:t>morphologically-poor</w:t>
      </w:r>
      <w:r>
        <w:t xml:space="preserve"> </w:t>
      </w:r>
      <w:r>
        <w:rPr>
          <w:color w:val="FF0000"/>
        </w:rPr>
        <w:t>(English)</w:t>
      </w:r>
      <w:r>
        <w:t xml:space="preserve"> </w:t>
      </w:r>
      <w:r>
        <w:t>and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(Hindi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Tamil).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various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token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languages</w:t>
      </w:r>
      <w:r>
        <w:t xml:space="preserve"> </w:t>
      </w:r>
      <w:r>
        <w:t>also</w:t>
      </w:r>
      <w:r>
        <w:t xml:space="preserve"> </w:t>
      </w:r>
      <w:r>
        <w:t>have</w:t>
      </w:r>
      <w:r>
        <w:t xml:space="preserve"> </w:t>
      </w:r>
      <w:r>
        <w:t>additional</w:t>
      </w:r>
      <w:r>
        <w:t xml:space="preserve"> </w:t>
      </w:r>
      <w:r>
        <w:t>grammatical</w:t>
      </w:r>
      <w:r>
        <w:t xml:space="preserve"> </w:t>
      </w:r>
      <w:r>
        <w:t>classes.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morphologically-poor</w:t>
      </w:r>
      <w:r>
        <w:t xml:space="preserve"> </w:t>
      </w:r>
      <w:r>
        <w:t>English,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action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performed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person,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people,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genders,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remains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morphologically-rich</w:t>
      </w:r>
      <w:r>
        <w:t xml:space="preserve"> </w:t>
      </w:r>
      <w:r>
        <w:t>language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modified</w:t>
      </w:r>
      <w:r>
        <w:t xml:space="preserve"> </w:t>
      </w:r>
      <w:r>
        <w:t>to</w:t>
      </w:r>
      <w:r>
        <w:t xml:space="preserve"> </w:t>
      </w:r>
      <w:r>
        <w:t>suit</w:t>
      </w:r>
      <w:r>
        <w:t xml:space="preserve"> </w:t>
      </w:r>
      <w:r>
        <w:t>the</w:t>
      </w:r>
      <w:r>
        <w:t xml:space="preserve"> </w:t>
      </w:r>
      <w:r>
        <w:t>respective</w:t>
      </w:r>
      <w:r>
        <w:t xml:space="preserve"> </w:t>
      </w:r>
      <w:r>
        <w:t>form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noun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(plurality,</w:t>
      </w:r>
      <w:r>
        <w:t xml:space="preserve"> </w:t>
      </w:r>
      <w:r>
        <w:t>gender,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tense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(first</w:t>
      </w:r>
      <w:r>
        <w:t xml:space="preserve"> </w:t>
      </w:r>
      <w:r>
        <w:t>person,</w:t>
      </w:r>
      <w:r>
        <w:t xml:space="preserve"> </w:t>
      </w:r>
      <w:r>
        <w:t>third</w:t>
      </w:r>
      <w:r>
        <w:t xml:space="preserve"> </w:t>
      </w:r>
      <w:r>
        <w:t>person,</w:t>
      </w:r>
      <w:r>
        <w:t xml:space="preserve"> </w:t>
      </w:r>
      <w:r>
        <w:rPr>
          <w:color w:val="FF0000"/>
        </w:rPr>
        <w:t>etc..).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2.3.1</w:t>
      </w:r>
      <w:r>
        <w:t xml:space="preserve"> </w:t>
      </w:r>
      <w:r>
        <w:t>Morphemes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Words</w:t>
      </w:r>
      <w:r>
        <w:t xml:space="preserve"> </w:t>
      </w:r>
      <w:r>
        <w:t>are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atomic</w:t>
      </w:r>
      <w:r>
        <w:t xml:space="preserve"> </w:t>
      </w:r>
      <w:r>
        <w:t>building</w:t>
      </w:r>
      <w:r>
        <w:t xml:space="preserve"> </w:t>
      </w:r>
      <w:r>
        <w:t>blocks</w:t>
      </w:r>
      <w:r>
        <w:t xml:space="preserve"> </w:t>
      </w:r>
      <w:r>
        <w:t>called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and</w:t>
      </w:r>
      <w:r>
        <w:t xml:space="preserve"> </w:t>
      </w:r>
      <w:r>
        <w:t>'courses',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units</w:t>
      </w:r>
      <w:r>
        <w:t xml:space="preserve"> </w:t>
      </w:r>
      <w:r>
        <w:t>like</w:t>
      </w:r>
      <w:r>
        <w:t xml:space="preserve"> </w:t>
      </w:r>
      <w:r>
        <w:t>take</w:t>
      </w:r>
      <w:r>
        <w:t xml:space="preserve"> </w:t>
      </w:r>
      <w:r>
        <w:t>and</w:t>
      </w:r>
      <w:r>
        <w:t xml:space="preserve"> </w:t>
      </w:r>
      <w:r>
        <w:t>course,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blocks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-ing</w:t>
      </w:r>
      <w:r>
        <w:t xml:space="preserve"> </w:t>
      </w:r>
      <w:r>
        <w:t>and</w:t>
      </w:r>
      <w:r>
        <w:t xml:space="preserve"> </w:t>
      </w:r>
      <w:r>
        <w:t>-s</w:t>
      </w:r>
      <w:r>
        <w:t xml:space="preserve"> </w:t>
      </w:r>
      <w:r>
        <w:t>convey</w:t>
      </w:r>
      <w:r>
        <w:t xml:space="preserve"> </w:t>
      </w:r>
      <w:r>
        <w:t>additional</w:t>
      </w:r>
      <w:r>
        <w:t xml:space="preserve"> </w:t>
      </w:r>
      <w:r>
        <w:t>meanings,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action</w:t>
      </w:r>
      <w:r>
        <w:t xml:space="preserve"> </w:t>
      </w:r>
      <w:r>
        <w:t>or</w:t>
      </w:r>
      <w:r>
        <w:t xml:space="preserve"> </w:t>
      </w:r>
      <w:r>
        <w:t>plurality,</w:t>
      </w:r>
      <w:r>
        <w:t xml:space="preserve"> </w:t>
      </w:r>
      <w:r>
        <w:t>respectively.</w:t>
      </w:r>
      <w:r>
        <w:t xml:space="preserve"> </w:t>
      </w:r>
      <w:r>
        <w:t>Some</w:t>
      </w:r>
      <w:r>
        <w:t xml:space="preserve"> </w:t>
      </w:r>
      <w:r>
        <w:t>morphemes</w:t>
      </w:r>
      <w:r>
        <w:t xml:space="preserve"> </w:t>
      </w:r>
      <w:r>
        <w:t>independently</w:t>
      </w:r>
      <w:r>
        <w:t xml:space="preserve"> </w:t>
      </w:r>
      <w:r>
        <w:t>constitute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themselves.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free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fish,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singular</w:t>
      </w:r>
      <w:r>
        <w:t xml:space="preserve"> </w:t>
      </w:r>
      <w:r>
        <w:t>free</w:t>
      </w:r>
      <w:r>
        <w:t xml:space="preserve"> </w:t>
      </w:r>
      <w:r>
        <w:t>morpheme,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itself,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predefined</w:t>
      </w:r>
      <w:r>
        <w:t xml:space="preserve"> </w:t>
      </w:r>
      <w:r>
        <w:t>meaning.</w:t>
      </w:r>
      <w:r>
        <w:t xml:space="preserve"> </w:t>
      </w:r>
      <w:r>
        <w:t>Other</w:t>
      </w:r>
      <w:r>
        <w:t xml:space="preserve"> </w:t>
      </w:r>
      <w:r>
        <w:t>morphemes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words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but</w:t>
      </w:r>
      <w:r>
        <w:t xml:space="preserve"> </w:t>
      </w:r>
      <w:r>
        <w:t>are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words—these</w:t>
      </w:r>
      <w:r>
        <w:t xml:space="preserve"> </w:t>
      </w:r>
      <w:r>
        <w:t>are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Affixes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common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They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stem</w:t>
      </w:r>
      <w:r>
        <w:t xml:space="preserve"> </w:t>
      </w:r>
      <w:r>
        <w:t>and</w:t>
      </w:r>
      <w:r>
        <w:t xml:space="preserve"> </w:t>
      </w:r>
      <w:r>
        <w:t>modify</w:t>
      </w:r>
      <w:r>
        <w:t xml:space="preserve"> </w:t>
      </w:r>
      <w:r>
        <w:t>its</w:t>
      </w:r>
      <w:r>
        <w:t xml:space="preserve"> </w:t>
      </w:r>
      <w:r>
        <w:t>meaning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way</w:t>
      </w:r>
      <w:r>
        <w:t xml:space="preserve"> </w:t>
      </w:r>
      <w:r>
        <w:t>or</w:t>
      </w:r>
      <w:r>
        <w:t xml:space="preserve"> </w:t>
      </w:r>
      <w:r>
        <w:t>another.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suffix</w:t>
      </w:r>
      <w:r>
        <w:t xml:space="preserve"> </w:t>
      </w:r>
      <w:r>
        <w:t>morpheme</w:t>
      </w:r>
      <w:r>
        <w:t xml:space="preserve"> </w:t>
      </w:r>
      <w:r>
        <w:rPr>
          <w:color w:val="FF0000"/>
        </w:rPr>
        <w:t>'ing'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'take'.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Nouns,</w:t>
      </w:r>
      <w:r>
        <w:t xml:space="preserve"> </w:t>
      </w:r>
      <w:r>
        <w:t>verbs,</w:t>
      </w:r>
      <w:r>
        <w:t xml:space="preserve"> </w:t>
      </w:r>
      <w:r>
        <w:t>adjectives,</w:t>
      </w:r>
      <w:r>
        <w:t xml:space="preserve"> </w:t>
      </w:r>
      <w:r>
        <w:t>and</w:t>
      </w:r>
      <w:r>
        <w:t xml:space="preserve"> </w:t>
      </w:r>
      <w:r>
        <w:t>adverbs</w:t>
      </w:r>
      <w:r>
        <w:t xml:space="preserve"> </w:t>
      </w:r>
      <w:r>
        <w:t>are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bucket</w:t>
      </w:r>
      <w:r>
        <w:t xml:space="preserve"> </w:t>
      </w:r>
      <w:r>
        <w:t>of</w:t>
      </w:r>
      <w:r>
        <w:t xml:space="preserve"> </w:t>
      </w:r>
      <w:r>
        <w:t>content</w:t>
      </w:r>
      <w:r>
        <w:t xml:space="preserve"> </w:t>
      </w:r>
      <w:r>
        <w:t>words.</w:t>
      </w:r>
      <w:r>
        <w:t xml:space="preserve"> </w:t>
      </w:r>
      <w:r>
        <w:t>Content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called</w:t>
      </w:r>
      <w:r>
        <w:t xml:space="preserve"> </w:t>
      </w:r>
      <w:r>
        <w:t>open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regularly</w:t>
      </w:r>
      <w:r>
        <w:t xml:space="preserve"> </w:t>
      </w:r>
      <w:r>
        <w:t>add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bucket.</w:t>
      </w:r>
      <w:r>
        <w:t xml:space="preserve"> </w:t>
      </w:r>
      <w:r>
        <w:t>Other</w:t>
      </w:r>
      <w:r>
        <w:t xml:space="preserve"> </w:t>
      </w:r>
      <w:r>
        <w:t>classes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precise</w:t>
      </w:r>
      <w:r>
        <w:t xml:space="preserve"> </w:t>
      </w:r>
      <w:r>
        <w:t>lexical</w:t>
      </w:r>
      <w:r>
        <w:t xml:space="preserve"> </w:t>
      </w:r>
      <w:r>
        <w:t>meanings</w:t>
      </w:r>
      <w:r>
        <w:t xml:space="preserve"> </w:t>
      </w:r>
      <w:r>
        <w:t>or</w:t>
      </w:r>
      <w:r>
        <w:t xml:space="preserve"> </w:t>
      </w:r>
      <w:r>
        <w:t>obvious</w:t>
      </w:r>
      <w:r>
        <w:t xml:space="preserve"> </w:t>
      </w:r>
      <w:r>
        <w:t>concepts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them,</w:t>
      </w:r>
      <w:r>
        <w:t xml:space="preserve"> </w:t>
      </w:r>
      <w:r>
        <w:t>including</w:t>
      </w:r>
      <w:r>
        <w:t xml:space="preserve"> </w:t>
      </w:r>
      <w:r>
        <w:t>conjunctions</w:t>
      </w:r>
      <w:r>
        <w:t xml:space="preserve"> </w:t>
      </w:r>
      <w:r>
        <w:rPr>
          <w:color w:val="FF0000"/>
        </w:rPr>
        <w:t>(and,</w:t>
      </w:r>
      <w:r>
        <w:t xml:space="preserve"> </w:t>
      </w:r>
      <w:r>
        <w:rPr>
          <w:color w:val="FF0000"/>
        </w:rPr>
        <w:t>or),</w:t>
      </w:r>
      <w:r>
        <w:t xml:space="preserve"> </w:t>
      </w:r>
      <w:r>
        <w:t>prepositions</w:t>
      </w:r>
      <w:r>
        <w:t xml:space="preserve"> </w:t>
      </w:r>
      <w:r>
        <w:rPr>
          <w:color w:val="FF0000"/>
        </w:rPr>
        <w:t>(to,</w:t>
      </w:r>
      <w:r>
        <w:t xml:space="preserve"> </w:t>
      </w:r>
      <w:r>
        <w:t>from,</w:t>
      </w:r>
      <w:r>
        <w:t xml:space="preserve"> </w:t>
      </w:r>
      <w:r>
        <w:t>at,</w:t>
      </w:r>
      <w:r>
        <w:t xml:space="preserve"> </w:t>
      </w:r>
      <w:r>
        <w:rPr>
          <w:color w:val="FF0000"/>
        </w:rPr>
        <w:t>with),</w:t>
      </w:r>
      <w:r>
        <w:t xml:space="preserve"> </w:t>
      </w:r>
      <w:r>
        <w:t>articles</w:t>
      </w:r>
      <w:r>
        <w:t xml:space="preserve"> </w:t>
      </w:r>
      <w:r>
        <w:rPr>
          <w:color w:val="FF0000"/>
        </w:rPr>
        <w:t>(a,</w:t>
      </w:r>
      <w:r>
        <w:t xml:space="preserve"> </w:t>
      </w:r>
      <w:r>
        <w:t>an,</w:t>
      </w:r>
      <w:r>
        <w:t xml:space="preserve"> </w:t>
      </w:r>
      <w:r>
        <w:rPr>
          <w:color w:val="FF0000"/>
        </w:rPr>
        <w:t>the),</w:t>
      </w:r>
      <w:r>
        <w:t xml:space="preserve"> </w:t>
      </w:r>
      <w:r>
        <w:t>quantifiers</w:t>
      </w:r>
      <w:r>
        <w:t xml:space="preserve"> </w:t>
      </w:r>
      <w:r>
        <w:rPr>
          <w:color w:val="FF0000"/>
        </w:rPr>
        <w:t>(all,</w:t>
      </w:r>
      <w:r>
        <w:t xml:space="preserve"> </w:t>
      </w:r>
      <w:r>
        <w:t>few,</w:t>
      </w:r>
      <w:r>
        <w:t xml:space="preserve"> </w:t>
      </w:r>
      <w:r>
        <w:t>many,</w:t>
      </w:r>
      <w:r>
        <w:t xml:space="preserve"> </w:t>
      </w:r>
      <w:r>
        <w:rPr>
          <w:color w:val="FF0000"/>
        </w:rPr>
        <w:t>some),</w:t>
      </w:r>
      <w:r>
        <w:t xml:space="preserve"> </w:t>
      </w:r>
      <w:r>
        <w:t>demonstratives</w:t>
      </w:r>
      <w:r>
        <w:t xml:space="preserve"> </w:t>
      </w:r>
      <w:r>
        <w:rPr>
          <w:color w:val="FF0000"/>
        </w:rPr>
        <w:t>(this,</w:t>
      </w:r>
      <w:r>
        <w:t xml:space="preserve"> </w:t>
      </w:r>
      <w:r>
        <w:t>that)</w:t>
      </w:r>
      <w:r>
        <w:t xml:space="preserve"> </w:t>
      </w:r>
      <w:r>
        <w:t>and</w:t>
      </w:r>
      <w:r>
        <w:t xml:space="preserve"> </w:t>
      </w:r>
      <w:r>
        <w:t>pronouns.</w:t>
      </w:r>
      <w:r>
        <w:t xml:space="preserve"> </w:t>
      </w:r>
      <w:r>
        <w:t>These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function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serve</w:t>
      </w:r>
      <w:r>
        <w:t xml:space="preserve"> </w:t>
      </w:r>
      <w:r>
        <w:t>a</w:t>
      </w:r>
      <w:r>
        <w:t xml:space="preserve"> </w:t>
      </w:r>
      <w:r>
        <w:t>grammatical</w:t>
      </w:r>
      <w:r>
        <w:t xml:space="preserve"> </w:t>
      </w:r>
      <w:r>
        <w:t>function.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closed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most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small,</w:t>
      </w:r>
      <w:r>
        <w:t xml:space="preserve"> </w:t>
      </w:r>
      <w:r>
        <w:t>fixed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fall</w:t>
      </w:r>
      <w:r>
        <w:t xml:space="preserve"> </w:t>
      </w:r>
      <w:r>
        <w:t>into</w:t>
      </w:r>
      <w:r>
        <w:t xml:space="preserve"> </w:t>
      </w:r>
      <w:r>
        <w:t>this</w:t>
      </w:r>
      <w:r>
        <w:t xml:space="preserve"> </w:t>
      </w:r>
      <w:r>
        <w:t>bucket.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root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analysed</w:t>
      </w:r>
      <w:r>
        <w:t xml:space="preserve"> </w:t>
      </w:r>
      <w:r>
        <w:t>or</w:t>
      </w:r>
      <w:r>
        <w:t xml:space="preserve"> </w:t>
      </w:r>
      <w:r>
        <w:t>reduced</w:t>
      </w:r>
      <w:r>
        <w:t xml:space="preserve"> </w:t>
      </w:r>
      <w:r>
        <w:t>further</w:t>
      </w:r>
      <w:r>
        <w:t xml:space="preserve"> </w:t>
      </w:r>
      <w:r>
        <w:t>without</w:t>
      </w:r>
      <w:r>
        <w:t xml:space="preserve"> </w:t>
      </w:r>
      <w:r>
        <w:t>destroying</w:t>
      </w:r>
      <w:r>
        <w:t xml:space="preserve"> </w:t>
      </w:r>
      <w:r>
        <w:t>its</w:t>
      </w:r>
      <w:r>
        <w:t xml:space="preserve"> </w:t>
      </w:r>
      <w:r>
        <w:t>meaning.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conserving</w:t>
      </w:r>
      <w:r>
        <w:t xml:space="preserve"> </w:t>
      </w:r>
      <w:r>
        <w:t>its</w:t>
      </w:r>
      <w:r>
        <w:t xml:space="preserve"> </w:t>
      </w:r>
      <w:r>
        <w:t>meaning,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'forest'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down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'for'</w:t>
      </w:r>
      <w:r>
        <w:t xml:space="preserve"> </w:t>
      </w:r>
      <w:r>
        <w:t>and</w:t>
      </w:r>
      <w:r>
        <w:t xml:space="preserve"> </w:t>
      </w:r>
      <w:r>
        <w:t>'est'.</w:t>
      </w:r>
      <w:r>
        <w:t xml:space="preserve"> </w:t>
      </w:r>
      <w:r>
        <w:t>Complex</w:t>
      </w:r>
      <w:r>
        <w:t xml:space="preserve"> </w:t>
      </w:r>
      <w:r>
        <w:t>words</w:t>
      </w:r>
      <w:r>
        <w:t xml:space="preserve"> </w:t>
      </w:r>
      <w:r>
        <w:t>may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root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affixes.</w:t>
      </w:r>
      <w:r>
        <w:t xml:space="preserve"> </w:t>
      </w:r>
      <w:r>
        <w:t>Affixes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un,</w:t>
      </w:r>
      <w:r>
        <w:t xml:space="preserve"> </w:t>
      </w:r>
      <w:r>
        <w:t>dis,</w:t>
      </w:r>
      <w:r>
        <w:t xml:space="preserve"> </w:t>
      </w:r>
      <w:r>
        <w:rPr>
          <w:color w:val="FF0000"/>
        </w:rPr>
        <w:t>mis,</w:t>
      </w:r>
      <w:r>
        <w:t xml:space="preserve"> </w:t>
      </w:r>
      <w:r>
        <w:t>re,</w:t>
      </w:r>
      <w:r>
        <w:t xml:space="preserve"> </w:t>
      </w:r>
      <w:r>
        <w:t>non,</w:t>
      </w:r>
      <w:r>
        <w:t xml:space="preserve"> </w:t>
      </w:r>
      <w:r>
        <w:t>sub,</w:t>
      </w:r>
      <w:r>
        <w:t xml:space="preserve"> </w:t>
      </w:r>
      <w:r>
        <w:t>super,</w:t>
      </w:r>
      <w:r>
        <w:t xml:space="preserve"> </w:t>
      </w:r>
      <w:r>
        <w:t>anti,</w:t>
      </w:r>
      <w:r>
        <w:t xml:space="preserve"> </w:t>
      </w:r>
      <w:r>
        <w:t>inter,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intra,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morpheme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prefixes.</w:t>
      </w:r>
      <w:r>
        <w:t xml:space="preserve"> </w:t>
      </w:r>
      <w:r>
        <w:t>Similarly,</w:t>
      </w:r>
      <w:r>
        <w:t xml:space="preserve"> </w:t>
      </w:r>
      <w:r>
        <w:t>suffixes</w:t>
      </w:r>
      <w:r>
        <w:t xml:space="preserve"> </w:t>
      </w:r>
      <w:r>
        <w:t>are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get</w:t>
      </w:r>
      <w:r>
        <w:t xml:space="preserve"> </w:t>
      </w:r>
      <w:r>
        <w:t>added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ing,</w:t>
      </w:r>
      <w:r>
        <w:t xml:space="preserve"> </w:t>
      </w:r>
      <w:r>
        <w:t>ness,</w:t>
      </w:r>
      <w:r>
        <w:t xml:space="preserve"> </w:t>
      </w:r>
      <w:r>
        <w:rPr>
          <w:color w:val="FF0000"/>
        </w:rPr>
        <w:t>ly,</w:t>
      </w:r>
      <w:r>
        <w:t xml:space="preserve"> </w:t>
      </w:r>
      <w:r>
        <w:t>and</w:t>
      </w:r>
      <w:r>
        <w:t xml:space="preserve"> </w:t>
      </w:r>
      <w:r>
        <w:t>able.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language,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sense,</w:t>
      </w:r>
      <w:r>
        <w:t xml:space="preserve"> </w:t>
      </w:r>
      <w:r>
        <w:t>maybe</w:t>
      </w:r>
      <w:r>
        <w:t xml:space="preserve"> </w:t>
      </w:r>
      <w:r>
        <w:t>a</w:t>
      </w:r>
      <w:r>
        <w:t xml:space="preserve"> </w:t>
      </w:r>
      <w:r>
        <w:t>suffix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and</w:t>
      </w:r>
      <w:r>
        <w:t xml:space="preserve"> </w:t>
      </w:r>
      <w:r>
        <w:t>vice</w:t>
      </w:r>
      <w:r>
        <w:t xml:space="preserve"> </w:t>
      </w:r>
      <w:r>
        <w:t>versa.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5D09CA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2.3:</w:t>
      </w:r>
      <w:r>
        <w:t xml:space="preserve"> </w:t>
      </w:r>
      <w:r>
        <w:t>Comparing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of</w:t>
      </w:r>
      <w:r>
        <w:t xml:space="preserve"> </w:t>
      </w:r>
      <w:r>
        <w:t>Porter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WordNetLemmatizer</w:t>
      </w:r>
      <w:r>
        <w:t xml:space="preserve"> </w:t>
      </w:r>
      <w:r>
        <w:t>algorithms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words.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Historically,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following</w:t>
      </w:r>
      <w:r>
        <w:t xml:space="preserve"> </w:t>
      </w:r>
      <w:r>
        <w:t>morphological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affixes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add</w:t>
      </w:r>
      <w:r>
        <w:t xml:space="preserve"> </w:t>
      </w:r>
      <w:r>
        <w:t>prefixes,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putting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morphemes</w:t>
      </w:r>
      <w:r>
        <w:t xml:space="preserve"> </w:t>
      </w:r>
      <w:r>
        <w:t>as-is</w:t>
      </w:r>
      <w:r>
        <w:t xml:space="preserve"> </w:t>
      </w:r>
      <w:r>
        <w:rPr>
          <w:color w:val="FF0000"/>
        </w:rPr>
        <w:t>(e.g,</w:t>
      </w:r>
      <w:r>
        <w:t xml:space="preserve"> </w:t>
      </w:r>
      <w:r>
        <w:rPr>
          <w:color w:val="FF0000"/>
        </w:rPr>
        <w:t>pre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flight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preflight).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might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concatenation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suffixes</w:t>
      </w:r>
      <w:r>
        <w:t xml:space="preserve"> </w:t>
      </w:r>
      <w:r>
        <w:rPr>
          <w:color w:val="FF0000"/>
        </w:rPr>
        <w:t>(e.g,</w:t>
      </w:r>
      <w:r>
        <w:t xml:space="preserve"> </w:t>
      </w:r>
      <w:r>
        <w:t>ready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ly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readily).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languages,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attaching</w:t>
      </w:r>
      <w:r>
        <w:t xml:space="preserve"> </w:t>
      </w:r>
      <w:r>
        <w:t>affixes,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compounding</w:t>
      </w:r>
      <w:r>
        <w:t xml:space="preserve"> </w:t>
      </w:r>
      <w:r>
        <w:t>existing</w:t>
      </w:r>
      <w:r>
        <w:t xml:space="preserve"> </w:t>
      </w:r>
      <w:r>
        <w:t>words,</w:t>
      </w:r>
      <w:r>
        <w:t xml:space="preserve"> </w:t>
      </w:r>
      <w:r>
        <w:t>where</w:t>
      </w:r>
      <w:r>
        <w:t xml:space="preserve"> </w:t>
      </w:r>
      <w:r>
        <w:t>individual</w:t>
      </w:r>
      <w:r>
        <w:t xml:space="preserve"> </w:t>
      </w:r>
      <w:r>
        <w:t>words,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'black'</w:t>
      </w:r>
      <w:r>
        <w:t xml:space="preserve"> </w:t>
      </w:r>
      <w:r>
        <w:t>and</w:t>
      </w:r>
      <w:r>
        <w:t xml:space="preserve"> </w:t>
      </w:r>
      <w:r>
        <w:t>'board',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together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a</w:t>
      </w:r>
      <w:r>
        <w:t xml:space="preserve"> </w:t>
      </w:r>
      <w:r>
        <w:t>compound</w:t>
      </w:r>
      <w:r>
        <w:t xml:space="preserve"> </w:t>
      </w:r>
      <w:r>
        <w:t>word</w:t>
      </w:r>
      <w:r>
        <w:t xml:space="preserve"> </w:t>
      </w:r>
      <w:r>
        <w:t>like</w:t>
      </w:r>
      <w:r>
        <w:t xml:space="preserve"> </w:t>
      </w:r>
      <w:r>
        <w:t>'blackboard'.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cases,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'will'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'would'</w:t>
      </w:r>
      <w:r>
        <w:t xml:space="preserve"> </w:t>
      </w:r>
      <w:r>
        <w:t>are</w:t>
      </w:r>
      <w:r>
        <w:t xml:space="preserve"> </w:t>
      </w:r>
      <w:r>
        <w:t>contracted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-'ll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-'d</w:t>
      </w:r>
      <w:r>
        <w:t xml:space="preserve"> </w:t>
      </w:r>
      <w:r>
        <w:t>and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words.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producing</w:t>
      </w:r>
      <w:r>
        <w:t xml:space="preserve"> </w:t>
      </w:r>
      <w:r>
        <w:t>its</w:t>
      </w:r>
      <w:r>
        <w:t xml:space="preserve"> </w:t>
      </w:r>
      <w:r>
        <w:t>structured</w:t>
      </w:r>
      <w:r>
        <w:t xml:space="preserve"> </w:t>
      </w:r>
      <w:r>
        <w:t>representation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morphological</w:t>
      </w:r>
      <w:r>
        <w:t xml:space="preserve"> </w:t>
      </w:r>
      <w:r>
        <w:t>parsing</w:t>
      </w:r>
      <w:r>
        <w:t xml:space="preserve"> </w:t>
      </w:r>
      <w:r>
        <w:t>or</w:t>
      </w:r>
      <w:r>
        <w:t xml:space="preserve"> </w:t>
      </w:r>
      <w:r>
        <w:t>stemming.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2.3.2</w:t>
      </w:r>
      <w:r>
        <w:t xml:space="preserve"> </w:t>
      </w:r>
      <w:r>
        <w:t>Stemming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stemming</w:t>
      </w:r>
      <w:r>
        <w:t xml:space="preserve"> </w:t>
      </w:r>
      <w:r>
        <w:t>algorithm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that</w:t>
      </w:r>
      <w:r>
        <w:t xml:space="preserve"> </w:t>
      </w:r>
      <w:r>
        <w:t>eliminates</w:t>
      </w:r>
      <w:r>
        <w:t xml:space="preserve"> </w:t>
      </w:r>
      <w:r>
        <w:t>affixes</w:t>
      </w:r>
      <w:r>
        <w:t xml:space="preserve"> </w:t>
      </w:r>
      <w:r>
        <w:t>and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heuristic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the</w:t>
      </w:r>
      <w:r>
        <w:t xml:space="preserve"> </w:t>
      </w:r>
      <w:r>
        <w:t>inflectional</w:t>
      </w:r>
      <w:r>
        <w:t xml:space="preserve"> </w:t>
      </w:r>
      <w:r>
        <w:rPr>
          <w:color w:val="FF0000"/>
        </w:rPr>
        <w:t>(plurals,</w:t>
      </w:r>
      <w:r>
        <w:t xml:space="preserve"> </w:t>
      </w:r>
      <w:r>
        <w:t>tenses,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derivational</w:t>
      </w:r>
      <w:r>
        <w:t xml:space="preserve"> </w:t>
      </w:r>
      <w:r>
        <w:rPr>
          <w:color w:val="FF0000"/>
        </w:rPr>
        <w:t>(turning</w:t>
      </w:r>
      <w:r>
        <w:t xml:space="preserve"> </w:t>
      </w:r>
      <w:r>
        <w:t>verbs</w:t>
      </w:r>
      <w:r>
        <w:t xml:space="preserve"> </w:t>
      </w:r>
      <w:r>
        <w:t>into</w:t>
      </w:r>
      <w:r>
        <w:t xml:space="preserve"> </w:t>
      </w:r>
      <w:r>
        <w:t>nouns)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run,</w:t>
      </w:r>
      <w:r>
        <w:t xml:space="preserve"> </w:t>
      </w:r>
      <w:r>
        <w:t>runs,</w:t>
      </w:r>
      <w:r>
        <w:t xml:space="preserve"> </w:t>
      </w:r>
      <w:r>
        <w:t>ran,</w:t>
      </w:r>
      <w:r>
        <w:t xml:space="preserve"> </w:t>
      </w:r>
      <w:r>
        <w:t>and</w:t>
      </w:r>
      <w:r>
        <w:t xml:space="preserve"> </w:t>
      </w:r>
      <w:r>
        <w:t>running</w:t>
      </w:r>
      <w:r>
        <w:t xml:space="preserve"> </w:t>
      </w:r>
      <w:r>
        <w:t>all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concept</w:t>
      </w:r>
      <w:r>
        <w:t xml:space="preserve"> </w:t>
      </w:r>
      <w:r>
        <w:t>and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concept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four</w:t>
      </w:r>
      <w:r>
        <w:t xml:space="preserve"> </w:t>
      </w:r>
      <w:r>
        <w:t>different</w:t>
      </w:r>
      <w:r>
        <w:t xml:space="preserve"> </w:t>
      </w:r>
      <w:r>
        <w:t>ones.</w:t>
      </w:r>
      <w:r>
        <w:t xml:space="preserve"> </w:t>
      </w:r>
      <w:r>
        <w:t>However,</w:t>
      </w:r>
      <w:r>
        <w:t xml:space="preserve"> </w:t>
      </w:r>
      <w:r>
        <w:t>stemming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tricky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lose</w:t>
      </w:r>
      <w:r>
        <w:t xml:space="preserve"> </w:t>
      </w:r>
      <w:r>
        <w:t>information</w:t>
      </w:r>
      <w:r>
        <w:t xml:space="preserve"> </w:t>
      </w:r>
      <w:r>
        <w:t>by</w:t>
      </w:r>
      <w:r>
        <w:t xml:space="preserve"> </w:t>
      </w:r>
      <w:r>
        <w:t>chopping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characters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indiscriminately.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stemming,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heuristics</w:t>
      </w:r>
      <w:r>
        <w:t xml:space="preserve"> </w:t>
      </w:r>
      <w:r>
        <w:rPr>
          <w:color w:val="FF0000"/>
        </w:rPr>
        <w:t>(rule-based)</w:t>
      </w:r>
      <w:r>
        <w:t xml:space="preserve"> </w:t>
      </w:r>
      <w:r>
        <w:t>algorithms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packages</w:t>
      </w:r>
      <w:r>
        <w:t xml:space="preserve"> </w:t>
      </w:r>
      <w:r>
        <w:t>often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famous</w:t>
      </w:r>
      <w:r>
        <w:t xml:space="preserve"> </w:t>
      </w:r>
      <w:r>
        <w:t>stemming</w:t>
      </w:r>
      <w:r>
        <w:t xml:space="preserve"> </w:t>
      </w:r>
      <w:r>
        <w:rPr>
          <w:color w:val="FF0000"/>
        </w:rPr>
        <w:t>algorithms—the</w:t>
      </w:r>
      <w:r>
        <w:t xml:space="preserve"> </w:t>
      </w:r>
      <w:r>
        <w:t>Porter</w:t>
      </w:r>
      <w:r>
        <w:t xml:space="preserve"> </w:t>
      </w:r>
      <w:r>
        <w:t>and</w:t>
      </w:r>
      <w:r>
        <w:t xml:space="preserve"> </w:t>
      </w:r>
      <w:r>
        <w:t>Snowball</w:t>
      </w:r>
      <w:r>
        <w:t xml:space="preserve"> </w:t>
      </w:r>
      <w:r>
        <w:rPr>
          <w:color w:val="FF0000"/>
        </w:rPr>
        <w:t>Stemmers.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dictionary</w:t>
      </w:r>
      <w:r>
        <w:t xml:space="preserve"> </w:t>
      </w:r>
      <w:r>
        <w:t>word</w:t>
      </w:r>
      <w:r>
        <w:t xml:space="preserve"> </w:t>
      </w:r>
      <w:r>
        <w:t>but</w:t>
      </w:r>
      <w:r>
        <w:t xml:space="preserve"> </w:t>
      </w:r>
      <w:r>
        <w:t>merely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that</w:t>
      </w:r>
      <w:r>
        <w:t xml:space="preserve"> </w:t>
      </w:r>
      <w:r>
        <w:t>represents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look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stemming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remove</w:t>
      </w:r>
      <w:r>
        <w:t xml:space="preserve"> </w:t>
      </w:r>
      <w:r>
        <w:t>all</w:t>
      </w:r>
      <w:r>
        <w:t xml:space="preserve"> </w:t>
      </w:r>
      <w:r>
        <w:t>instances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's'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plural</w:t>
      </w:r>
      <w:r>
        <w:t xml:space="preserve"> </w:t>
      </w:r>
      <w:r>
        <w:t>forms,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non-meaningful</w:t>
      </w:r>
      <w:r>
        <w:t xml:space="preserve"> </w:t>
      </w:r>
      <w:r>
        <w:t>results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'lens'</w:t>
      </w:r>
      <w:r>
        <w:t xml:space="preserve"> </w:t>
      </w:r>
      <w:r>
        <w:t>becomes</w:t>
      </w:r>
      <w:r>
        <w:t xml:space="preserve"> </w:t>
      </w:r>
      <w:r>
        <w:t>'len',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English</w:t>
      </w:r>
      <w:r>
        <w:t xml:space="preserve"> </w:t>
      </w:r>
      <w:r>
        <w:t>dictionary</w:t>
      </w:r>
      <w:r>
        <w:t xml:space="preserve"> </w:t>
      </w:r>
      <w:r>
        <w:t>term,</w:t>
      </w:r>
      <w:r>
        <w:t xml:space="preserve"> </w:t>
      </w:r>
      <w:r>
        <w:t>yet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acceptable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stemming</w:t>
      </w:r>
      <w:r>
        <w:t xml:space="preserve"> </w:t>
      </w:r>
      <w:r>
        <w:t>rules.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2.3.3</w:t>
      </w:r>
      <w:r>
        <w:t xml:space="preserve"> </w:t>
      </w:r>
      <w:r>
        <w:rPr>
          <w:color w:val="FF0000"/>
        </w:rPr>
        <w:t>Lemmatisation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superficial</w:t>
      </w:r>
      <w:r>
        <w:t xml:space="preserve"> </w:t>
      </w:r>
      <w:r>
        <w:t>character</w:t>
      </w:r>
      <w:r>
        <w:t xml:space="preserve"> </w:t>
      </w:r>
      <w:r>
        <w:t>level,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group</w:t>
      </w:r>
      <w:r>
        <w:t xml:space="preserve"> </w:t>
      </w:r>
      <w:r>
        <w:t>them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larger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usage.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algorithms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words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semantic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lemma.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usually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than</w:t>
      </w:r>
      <w:r>
        <w:t xml:space="preserve"> </w:t>
      </w:r>
      <w:r>
        <w:rPr>
          <w:color w:val="FF0000"/>
        </w:rPr>
        <w:t>stemmers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t>or</w:t>
      </w:r>
      <w:r>
        <w:t xml:space="preserve"> </w:t>
      </w:r>
      <w:r>
        <w:t>thesaurus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their</w:t>
      </w:r>
      <w:r>
        <w:t xml:space="preserve"> </w:t>
      </w:r>
      <w:r>
        <w:t>synonyms,</w:t>
      </w:r>
      <w:r>
        <w:t xml:space="preserve"> </w:t>
      </w:r>
      <w:r>
        <w:t>and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only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mean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are</w:t>
      </w:r>
      <w:r>
        <w:t xml:space="preserve"> </w:t>
      </w:r>
      <w:r>
        <w:t>clustered</w:t>
      </w:r>
      <w:r>
        <w:t xml:space="preserve"> </w:t>
      </w:r>
      <w:r>
        <w:t>together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lemma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stem,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dictionary</w:t>
      </w:r>
      <w:r>
        <w:t xml:space="preserve"> </w:t>
      </w:r>
      <w:r>
        <w:t>word.</w:t>
      </w:r>
      <w:r>
        <w:t xml:space="preserve"> </w:t>
      </w:r>
      <w:r>
        <w:t>This</w:t>
      </w:r>
      <w:r>
        <w:t xml:space="preserve"> </w:t>
      </w:r>
      <w:r>
        <w:t>difference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examples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2.3.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lemmatiser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group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'good',</w:t>
      </w:r>
      <w:r>
        <w:t xml:space="preserve"> </w:t>
      </w:r>
      <w:r>
        <w:t>'better',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'best'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bucket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knows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adjectives.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or</w:t>
      </w:r>
      <w:r>
        <w:t xml:space="preserve"> </w:t>
      </w:r>
      <w:r>
        <w:t>dictionary</w:t>
      </w:r>
      <w:r>
        <w:t xml:space="preserve"> </w:t>
      </w:r>
      <w:r>
        <w:t>lookup</w:t>
      </w:r>
      <w:r>
        <w:t xml:space="preserve"> </w:t>
      </w:r>
      <w:r>
        <w:t>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retrieve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similar-meaning</w:t>
      </w:r>
      <w:r>
        <w:t xml:space="preserve"> </w:t>
      </w:r>
      <w:r>
        <w:t>words.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database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together</w:t>
      </w:r>
      <w:r>
        <w:t xml:space="preserve"> </w:t>
      </w:r>
      <w:r>
        <w:t>by</w:t>
      </w:r>
      <w:r>
        <w:t xml:space="preserve"> </w:t>
      </w:r>
      <w:r>
        <w:t>semantic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2.3.4</w:t>
      </w:r>
      <w:r>
        <w:t xml:space="preserve"> </w:t>
      </w:r>
      <w:r>
        <w:t>Lexicon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Stemming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helps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signal-to-noise</w:t>
      </w:r>
      <w:r>
        <w:t xml:space="preserve"> </w:t>
      </w:r>
      <w:r>
        <w:t>ratio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redundant</w:t>
      </w:r>
      <w:r>
        <w:t xml:space="preserve"> </w:t>
      </w:r>
      <w:r>
        <w:t>concepts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it.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allows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an</w:t>
      </w:r>
      <w:r>
        <w:t xml:space="preserve"> </w:t>
      </w:r>
      <w:r>
        <w:t>optimal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that</w:t>
      </w:r>
      <w:r>
        <w:t xml:space="preserve"> </w:t>
      </w:r>
      <w:r>
        <w:t>makes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lexicon</w:t>
      </w:r>
      <w:r>
        <w:t xml:space="preserve"> </w:t>
      </w:r>
      <w:r>
        <w:t>defines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space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Many</w:t>
      </w:r>
      <w:r>
        <w:t xml:space="preserve"> </w:t>
      </w:r>
      <w:r>
        <w:t>classical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like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rPr>
          <w:color w:val="FF0000"/>
        </w:rPr>
        <w:t>NER,</w:t>
      </w:r>
      <w:r>
        <w:t xml:space="preserve"> </w:t>
      </w:r>
      <w:r>
        <w:t>and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domain-specific</w:t>
      </w:r>
      <w:r>
        <w:t xml:space="preserve"> </w:t>
      </w:r>
      <w:r>
        <w:t>tasks</w:t>
      </w:r>
      <w:r>
        <w:t xml:space="preserve"> </w:t>
      </w:r>
      <w:r>
        <w:t>like</w:t>
      </w:r>
      <w:r>
        <w:t xml:space="preserve"> </w:t>
      </w:r>
      <w:r>
        <w:t>medical</w:t>
      </w:r>
      <w:r>
        <w:t xml:space="preserve"> </w:t>
      </w:r>
      <w:r>
        <w:t>or</w:t>
      </w:r>
      <w:r>
        <w:t xml:space="preserve"> </w:t>
      </w:r>
      <w:r>
        <w:t>legal</w:t>
      </w:r>
      <w:r>
        <w:t xml:space="preserve"> </w:t>
      </w:r>
      <w:r>
        <w:t>text</w:t>
      </w:r>
      <w:r>
        <w:t xml:space="preserve"> </w:t>
      </w:r>
      <w:r>
        <w:t>analysis,</w:t>
      </w:r>
      <w:r>
        <w:t xml:space="preserve"> </w:t>
      </w:r>
      <w:r>
        <w:t>depend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lexicon</w:t>
      </w:r>
      <w:r>
        <w:t xml:space="preserve"> </w:t>
      </w:r>
      <w:r>
        <w:t>for</w:t>
      </w:r>
      <w:r>
        <w:t xml:space="preserve"> </w:t>
      </w:r>
      <w:r>
        <w:t>making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rPr>
          <w:color w:val="FF0000"/>
        </w:rPr>
        <w:t>specialised</w:t>
      </w:r>
      <w:r>
        <w:t xml:space="preserve"> </w:t>
      </w:r>
      <w:r>
        <w:t>lexicons</w:t>
      </w:r>
      <w:r>
        <w:t xml:space="preserve"> </w:t>
      </w:r>
      <w:r>
        <w:rPr>
          <w:color w:val="FF0000"/>
        </w:rPr>
        <w:t>(e.g,</w:t>
      </w:r>
      <w:r>
        <w:t xml:space="preserve"> </w:t>
      </w:r>
      <w:r>
        <w:rPr>
          <w:color w:val="FF0000"/>
        </w:rPr>
        <w:t>AFINN,</w:t>
      </w:r>
      <w:r>
        <w:t xml:space="preserve"> </w:t>
      </w:r>
      <w:r>
        <w:rPr>
          <w:color w:val="FF0000"/>
        </w:rPr>
        <w:t>SentiWordNet,</w:t>
      </w:r>
      <w:r>
        <w:t xml:space="preserve"> </w:t>
      </w:r>
      <w:r>
        <w:rPr>
          <w:color w:val="FF0000"/>
        </w:rPr>
        <w:t>EmoLex,</w:t>
      </w:r>
      <w:r>
        <w:t xml:space="preserve"> </w:t>
      </w:r>
      <w:r>
        <w:rPr>
          <w:color w:val="FF0000"/>
        </w:rPr>
        <w:t>PropBank)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built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manually</w:t>
      </w:r>
      <w:r>
        <w:t xml:space="preserve"> </w:t>
      </w:r>
      <w:r>
        <w:t>annotating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experts,</w:t>
      </w:r>
      <w:r>
        <w:t xml:space="preserve"> </w:t>
      </w:r>
      <w:r>
        <w:t>automatic</w:t>
      </w:r>
      <w:r>
        <w:t xml:space="preserve"> </w:t>
      </w:r>
      <w:r>
        <w:t>extraction</w:t>
      </w:r>
      <w:r>
        <w:t xml:space="preserve"> </w:t>
      </w:r>
      <w:r>
        <w:t>using</w:t>
      </w:r>
      <w:r>
        <w:t xml:space="preserve"> </w:t>
      </w:r>
      <w:r>
        <w:t>statistical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or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hybrid</w:t>
      </w:r>
      <w:r>
        <w:t xml:space="preserve"> </w:t>
      </w:r>
      <w:r>
        <w:t>approach.</w:t>
      </w:r>
      <w:r>
        <w:t xml:space="preserve"> </w:t>
      </w:r>
      <w:r>
        <w:t>The</w:t>
      </w:r>
      <w:r>
        <w:t xml:space="preserve"> </w:t>
      </w:r>
      <w:r>
        <w:t>intuition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lexicon</w:t>
      </w:r>
      <w:r>
        <w:t xml:space="preserve"> </w:t>
      </w:r>
      <w:r>
        <w:t>also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formation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and</w:t>
      </w:r>
      <w:r>
        <w:t xml:space="preserve"> </w:t>
      </w:r>
      <w:r>
        <w:t>conventions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new</w:t>
      </w:r>
      <w:r>
        <w:t xml:space="preserve"> </w:t>
      </w:r>
      <w:r>
        <w:t>terms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'tweet'</w:t>
      </w:r>
      <w:r>
        <w:t xml:space="preserve"> </w:t>
      </w:r>
      <w:r>
        <w:t>and</w:t>
      </w:r>
      <w:r>
        <w:t xml:space="preserve"> </w:t>
      </w:r>
      <w:r>
        <w:t>'hangry'.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culture,</w:t>
      </w:r>
      <w:r>
        <w:t xml:space="preserve"> </w:t>
      </w:r>
      <w:r>
        <w:t>foreign</w:t>
      </w:r>
      <w:r>
        <w:t xml:space="preserve"> </w:t>
      </w:r>
      <w:r>
        <w:t>words,</w:t>
      </w:r>
      <w:r>
        <w:t xml:space="preserve"> </w:t>
      </w:r>
      <w:r>
        <w:t>compounding,</w:t>
      </w:r>
      <w:r>
        <w:t xml:space="preserve"> </w:t>
      </w:r>
      <w:r>
        <w:t>or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morphological</w:t>
      </w:r>
      <w:r>
        <w:t xml:space="preserve"> </w:t>
      </w:r>
      <w:r>
        <w:t>changes.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the</w:t>
      </w:r>
      <w:r>
        <w:t xml:space="preserve"> </w:t>
      </w:r>
      <w:r>
        <w:t>lexicon,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boundary</w:t>
      </w:r>
      <w:r>
        <w:t xml:space="preserve"> </w:t>
      </w:r>
      <w:r>
        <w:t>of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stream</w:t>
      </w:r>
      <w:r>
        <w:t xml:space="preserve"> </w:t>
      </w:r>
      <w:r>
        <w:t>into</w:t>
      </w:r>
      <w:r>
        <w:t xml:space="preserve"> </w:t>
      </w:r>
      <w:r>
        <w:t>entities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lexicon.</w:t>
      </w:r>
      <w:r>
        <w:t xml:space="preserve"> </w:t>
      </w:r>
      <w:r>
        <w:t>Commonly,</w:t>
      </w:r>
      <w:r>
        <w:t xml:space="preserve"> </w:t>
      </w:r>
      <w:r>
        <w:t>these</w:t>
      </w:r>
      <w:r>
        <w:t xml:space="preserve"> </w:t>
      </w:r>
      <w:r>
        <w:t>informative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tokens,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tokens</w:t>
      </w:r>
      <w:r>
        <w:t xml:space="preserve"> </w:t>
      </w:r>
      <w:r>
        <w:t>by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processable</w:t>
      </w:r>
      <w:r>
        <w:t xml:space="preserve"> </w:t>
      </w:r>
      <w:r>
        <w:rPr>
          <w:color w:val="FF0000"/>
        </w:rPr>
        <w:t>units/chunks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example,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input</w:t>
      </w:r>
      <w:r>
        <w:t xml:space="preserve"> </w:t>
      </w:r>
      <w:r>
        <w:t>corpus</w:t>
      </w:r>
      <w:r>
        <w:t xml:space="preserve"> </w:t>
      </w:r>
      <w:r>
        <w:t>consisting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t>sentences: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Sentence/Word/Character-Level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t>sentence-level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will</w:t>
      </w:r>
      <w:r>
        <w:t xml:space="preserve"> </w:t>
      </w:r>
      <w:r>
        <w:t>yield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tokens.',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tokenisation'.]</w:t>
      </w:r>
      <w:r>
        <w:t xml:space="preserve"> </w:t>
      </w:r>
      <w:r>
        <w:t>by</w:t>
      </w:r>
      <w:r>
        <w:t xml:space="preserve"> </w:t>
      </w:r>
      <w:r>
        <w:t>splitting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marks.</w:t>
      </w:r>
      <w:r>
        <w:t xml:space="preserve"> </w:t>
      </w:r>
      <w:r>
        <w:t>However,</w:t>
      </w:r>
      <w:r>
        <w:t xml:space="preserve"> </w:t>
      </w:r>
      <w:r>
        <w:t>this</w:t>
      </w:r>
      <w:r>
        <w:t xml:space="preserve"> </w:t>
      </w:r>
      <w:r>
        <w:t>naive</w:t>
      </w:r>
      <w:r>
        <w:t xml:space="preserve"> </w:t>
      </w:r>
      <w:r>
        <w:t>splitting</w:t>
      </w:r>
      <w:r>
        <w:t xml:space="preserve"> </w:t>
      </w:r>
      <w:r>
        <w:t>at</w:t>
      </w:r>
      <w:r>
        <w:t xml:space="preserve"> </w:t>
      </w:r>
      <w:r>
        <w:t>punctuation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problematic;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'But,</w:t>
      </w:r>
      <w:r>
        <w:t xml:space="preserve"> </w:t>
      </w:r>
      <w:r>
        <w:t>here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are!'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wrongly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','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'!'.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ambiguity,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split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splitting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whitespace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default</w:t>
      </w:r>
      <w:r>
        <w:t xml:space="preserve"> </w:t>
      </w:r>
      <w:r>
        <w:t>delimiter.</w:t>
      </w:r>
      <w:r>
        <w:t xml:space="preserve"> </w:t>
      </w:r>
      <w:r>
        <w:t>Therefore,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word</w:t>
      </w:r>
      <w:r>
        <w:t xml:space="preserve"> </w:t>
      </w:r>
      <w:r>
        <w:t>tokens: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'want',</w:t>
      </w:r>
      <w:r>
        <w:t xml:space="preserve"> </w:t>
      </w:r>
      <w:r>
        <w:t>'the',</w:t>
      </w:r>
      <w:r>
        <w:t xml:space="preserve"> </w:t>
      </w:r>
      <w:r>
        <w:t>'first',</w:t>
      </w:r>
      <w:r>
        <w:t xml:space="preserve"> </w:t>
      </w:r>
      <w:r>
        <w:t>'token',</w:t>
      </w:r>
      <w:r>
        <w:t xml:space="preserve"> </w:t>
      </w:r>
      <w:r>
        <w:t>'from',</w:t>
      </w:r>
      <w:r>
        <w:t xml:space="preserve"> </w:t>
      </w:r>
      <w:r>
        <w:t>'the',</w:t>
      </w:r>
      <w:r>
        <w:t xml:space="preserve"> </w:t>
      </w:r>
      <w: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t>'tokens.',</w:t>
      </w:r>
      <w:r>
        <w:t xml:space="preserve"> </w:t>
      </w:r>
      <w:r>
        <w:t>'The',</w:t>
      </w:r>
      <w:r>
        <w:t xml:space="preserve"> </w:t>
      </w:r>
      <w:r>
        <w:t>'tokens',</w:t>
      </w:r>
      <w:r>
        <w:t xml:space="preserve"> </w:t>
      </w:r>
      <w:r>
        <w:t>'are',</w:t>
      </w:r>
      <w:r>
        <w:t xml:space="preserve"> </w:t>
      </w:r>
      <w:r>
        <w:t>'obtained',</w:t>
      </w:r>
      <w:r>
        <w:t xml:space="preserve"> </w:t>
      </w:r>
      <w:r>
        <w:t>'via',</w:t>
      </w:r>
      <w:r>
        <w:t xml:space="preserve"> </w:t>
      </w:r>
      <w:r>
        <w:rPr>
          <w:color w:val="FF0000"/>
        </w:rPr>
        <w:t>'tokenisation.'].</w:t>
      </w:r>
      <w:r>
        <w:t xml:space="preserve"> </w:t>
      </w:r>
      <w:r>
        <w:t>When</w:t>
      </w:r>
      <w:r>
        <w:t xml:space="preserve"> </w:t>
      </w:r>
      <w:r>
        <w:t>splitting</w:t>
      </w:r>
      <w:r>
        <w:t xml:space="preserve"> </w:t>
      </w:r>
      <w:r>
        <w:t>by</w:t>
      </w:r>
      <w:r>
        <w:t xml:space="preserve"> </w:t>
      </w:r>
      <w:r>
        <w:t>spaces,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'tokens.'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'tokenisation.'</w:t>
      </w:r>
      <w:r>
        <w:t xml:space="preserve"> </w:t>
      </w:r>
      <w:r>
        <w:t>have</w:t>
      </w:r>
      <w:r>
        <w:t xml:space="preserve"> </w:t>
      </w:r>
      <w:r>
        <w:t>punctuation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unique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output,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discard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altogether</w:t>
      </w:r>
      <w: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them</w:t>
      </w:r>
      <w:r>
        <w:t xml:space="preserve"> </w:t>
      </w:r>
      <w:r>
        <w:t>separately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'want',</w:t>
      </w:r>
      <w:r>
        <w:t xml:space="preserve"> </w:t>
      </w:r>
      <w:r>
        <w:t>'the',</w:t>
      </w:r>
      <w:r>
        <w:t xml:space="preserve"> </w:t>
      </w:r>
      <w:r>
        <w:t>'first',</w:t>
      </w:r>
      <w:r>
        <w:t xml:space="preserve"> </w:t>
      </w:r>
      <w:r>
        <w:t>'token',</w:t>
      </w:r>
      <w:r>
        <w:t xml:space="preserve"> </w:t>
      </w:r>
      <w:r>
        <w:t>'from',</w:t>
      </w:r>
      <w:r>
        <w:t xml:space="preserve"> </w:t>
      </w:r>
      <w:r>
        <w:t>'the',</w:t>
      </w:r>
      <w:r>
        <w:t xml:space="preserve"> </w:t>
      </w:r>
      <w: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t>'tokens',</w:t>
      </w:r>
      <w:r>
        <w:t xml:space="preserve"> </w:t>
      </w:r>
      <w:r>
        <w:t>'The',</w:t>
      </w:r>
      <w:r>
        <w:t xml:space="preserve"> </w:t>
      </w:r>
      <w:r>
        <w:t>'tokens',</w:t>
      </w:r>
      <w:r>
        <w:t xml:space="preserve"> </w:t>
      </w:r>
      <w:r>
        <w:t>'are',</w:t>
      </w:r>
      <w:r>
        <w:t xml:space="preserve"> </w:t>
      </w:r>
      <w:r>
        <w:t>'obtained',</w:t>
      </w:r>
      <w:r>
        <w:t xml:space="preserve"> </w:t>
      </w:r>
      <w:r>
        <w:t>'via',</w:t>
      </w:r>
      <w:r>
        <w:t xml:space="preserve"> </w:t>
      </w:r>
      <w:r>
        <w:t>'tokenisation',</w:t>
      </w:r>
      <w:r>
        <w:t xml:space="preserve"> </w:t>
      </w:r>
      <w:r>
        <w:rPr>
          <w:color w:val="FF0000"/>
        </w:rPr>
        <w:t>'.'].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obtained</w:t>
      </w:r>
      <w:r>
        <w:t xml:space="preserve"> </w:t>
      </w:r>
      <w:r>
        <w:t>the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the</w:t>
      </w:r>
      <w:r>
        <w:t xml:space="preserve"> </w:t>
      </w:r>
      <w:r>
        <w:t>chunking</w:t>
      </w:r>
      <w:r>
        <w:t xml:space="preserve"> </w:t>
      </w:r>
      <w:r>
        <w:t>process</w:t>
      </w:r>
      <w:r>
        <w:t xml:space="preserve"> </w:t>
      </w:r>
      <w:r>
        <w:t>even</w:t>
      </w:r>
      <w:r>
        <w:t xml:space="preserve"> </w:t>
      </w:r>
      <w:r>
        <w:t>more</w:t>
      </w:r>
      <w:r>
        <w:t xml:space="preserve"> </w:t>
      </w:r>
      <w:r>
        <w:t>granular</w:t>
      </w:r>
      <w:r>
        <w:t xml:space="preserve"> </w:t>
      </w:r>
      <w:r>
        <w:t>by</w:t>
      </w:r>
      <w:r>
        <w:t xml:space="preserve"> </w:t>
      </w:r>
      <w:r>
        <w:t>operating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case,</w:t>
      </w:r>
      <w:r>
        <w:t xml:space="preserve"> </w:t>
      </w:r>
      <w:r>
        <w:t>our</w:t>
      </w:r>
      <w:r>
        <w:t xml:space="preserve"> </w:t>
      </w:r>
      <w:r>
        <w:t>corpus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listed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</w:t>
      </w:r>
      <w:r>
        <w:t xml:space="preserve"> </w:t>
      </w:r>
      <w:r>
        <w:t>',</w:t>
      </w:r>
      <w:r>
        <w:t xml:space="preserve"> </w:t>
      </w:r>
      <w:r>
        <w:t>'w',</w:t>
      </w:r>
      <w:r>
        <w:t xml:space="preserve"> </w:t>
      </w:r>
      <w:r>
        <w:t>'a',</w:t>
      </w:r>
      <w:r>
        <w:t xml:space="preserve"> </w:t>
      </w:r>
      <w:r>
        <w:t>'n',</w:t>
      </w:r>
      <w:r>
        <w:t xml:space="preserve"> </w:t>
      </w:r>
      <w:r>
        <w:t>'t',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'f',</w:t>
      </w:r>
      <w:r>
        <w:t xml:space="preserve"> </w:t>
      </w:r>
      <w:r>
        <w:t>'i',</w:t>
      </w:r>
      <w:r>
        <w:t xml:space="preserve"> </w:t>
      </w:r>
      <w:r>
        <w:t>'r',</w:t>
      </w:r>
      <w:r>
        <w:t xml:space="preserve"> </w:t>
      </w:r>
      <w:r>
        <w:t>'s',</w:t>
      </w:r>
      <w:r>
        <w:t xml:space="preserve"> </w:t>
      </w:r>
      <w:r>
        <w:t>'t',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'f',</w:t>
      </w:r>
      <w:r>
        <w:t xml:space="preserve"> </w:t>
      </w:r>
      <w:r>
        <w:t>'r',</w:t>
      </w:r>
      <w:r>
        <w:t xml:space="preserve"> </w:t>
      </w:r>
      <w:r>
        <w:t>'o',</w:t>
      </w:r>
      <w:r>
        <w:t xml:space="preserve"> </w:t>
      </w:r>
      <w:r>
        <w:t>'m',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'l',</w:t>
      </w:r>
      <w:r>
        <w:t xml:space="preserve"> </w:t>
      </w:r>
      <w:r>
        <w:t>'i',</w:t>
      </w:r>
      <w:r>
        <w:t xml:space="preserve"> </w:t>
      </w:r>
      <w:r>
        <w:t>'s',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'f',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's',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's',</w:t>
      </w:r>
      <w:r>
        <w:t xml:space="preserve"> </w:t>
      </w:r>
      <w:r>
        <w:t>'a',</w:t>
      </w:r>
      <w:r>
        <w:t xml:space="preserve"> </w:t>
      </w:r>
      <w:r>
        <w:t>'r',</w:t>
      </w:r>
      <w:r>
        <w:t xml:space="preserve"> </w:t>
      </w:r>
      <w:r>
        <w:t>'e',</w:t>
      </w:r>
      <w:r>
        <w:t xml:space="preserve"> </w:t>
      </w:r>
      <w:r>
        <w:t>'o',</w:t>
      </w:r>
      <w:r>
        <w:t xml:space="preserve"> </w:t>
      </w:r>
      <w:r>
        <w:t>'b',</w:t>
      </w:r>
      <w:r>
        <w:t xml:space="preserve"> </w:t>
      </w:r>
      <w:r>
        <w:t>'t',</w:t>
      </w:r>
      <w:r>
        <w:t xml:space="preserve"> </w:t>
      </w:r>
      <w:r>
        <w:t>'a',</w:t>
      </w:r>
      <w:r>
        <w:t xml:space="preserve"> </w:t>
      </w:r>
      <w:r>
        <w:t>'i',</w:t>
      </w:r>
      <w:r>
        <w:t xml:space="preserve"> </w:t>
      </w:r>
      <w:r>
        <w:t>'n',</w:t>
      </w:r>
      <w:r>
        <w:t xml:space="preserve"> </w:t>
      </w:r>
      <w:r>
        <w:t>'e',</w:t>
      </w:r>
      <w:r>
        <w:t xml:space="preserve"> </w:t>
      </w:r>
      <w:r>
        <w:t>'d',</w:t>
      </w:r>
      <w:r>
        <w:t xml:space="preserve"> </w:t>
      </w:r>
      <w:r>
        <w:t>'v',</w:t>
      </w:r>
      <w:r>
        <w:t xml:space="preserve"> </w:t>
      </w:r>
      <w:r>
        <w:t>'i',</w:t>
      </w:r>
      <w:r>
        <w:t xml:space="preserve"> </w:t>
      </w:r>
      <w:r>
        <w:t>'a',</w:t>
      </w:r>
      <w:r>
        <w:t xml:space="preserve"> </w:t>
      </w:r>
      <w:r>
        <w:t>'t',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'e',</w:t>
      </w:r>
      <w:r>
        <w:t xml:space="preserve"> </w:t>
      </w:r>
      <w:r>
        <w:t>'n',</w:t>
      </w:r>
      <w:r>
        <w:t xml:space="preserve"> </w:t>
      </w:r>
      <w:r>
        <w:t>'i',</w:t>
      </w:r>
      <w:r>
        <w:t xml:space="preserve"> </w:t>
      </w:r>
      <w:r>
        <w:t>'z',</w:t>
      </w:r>
      <w:r>
        <w:t xml:space="preserve"> </w:t>
      </w:r>
      <w:r>
        <w:t>'a',</w:t>
      </w:r>
      <w:r>
        <w:t xml:space="preserve"> </w:t>
      </w:r>
      <w:r>
        <w:t>'t',</w:t>
      </w:r>
      <w:r>
        <w:t xml:space="preserve"> </w:t>
      </w:r>
      <w:r>
        <w:t>'i',</w:t>
      </w:r>
      <w:r>
        <w:t xml:space="preserve"> </w:t>
      </w:r>
      <w:r>
        <w:t>'o',</w:t>
      </w:r>
      <w:r>
        <w:t xml:space="preserve"> </w:t>
      </w:r>
      <w:r>
        <w:rPr>
          <w:color w:val="FF0000"/>
        </w:rPr>
        <w:t>'n'].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character-level</w:t>
      </w:r>
      <w:r>
        <w:t xml:space="preserve"> </w:t>
      </w:r>
      <w:r>
        <w:t>chunking,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difficult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word</w:t>
      </w:r>
      <w:r>
        <w:t xml:space="preserve"> </w:t>
      </w:r>
      <w:r>
        <w:t>boundaries.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paragraphs,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discuss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issue.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N-grams.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observed</w:t>
      </w:r>
      <w:r>
        <w:t xml:space="preserve"> </w:t>
      </w:r>
      <w:r>
        <w:t>tokens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unit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uni-gram,</w:t>
      </w:r>
      <w:r>
        <w:t xml:space="preserve"> </w:t>
      </w:r>
      <w:r>
        <w:t>with</w:t>
      </w:r>
      <w:r>
        <w:t xml:space="preserve"> </w:t>
      </w:r>
      <w:r>
        <w:t>uni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referencing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</w:t>
      </w:r>
      <w:r>
        <w:t>one.</w:t>
      </w:r>
      <w:r>
        <w:t xml:space="preserve"> </w:t>
      </w:r>
      <w:r>
        <w:t>However,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tokens,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</w:t>
      </w:r>
      <w:r>
        <w:t xml:space="preserve"> </w:t>
      </w:r>
      <w:r>
        <w:t>tokens,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token,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n-grams</w:t>
      </w:r>
      <w:r>
        <w:t xml:space="preserve"> </w:t>
      </w:r>
      <w:r>
        <w:t>instead.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our</w:t>
      </w:r>
      <w:r>
        <w:t xml:space="preserve"> </w:t>
      </w:r>
      <w:r>
        <w:t>word-level</w:t>
      </w:r>
      <w:r>
        <w:t xml:space="preserve"> </w:t>
      </w:r>
      <w:r>
        <w:t>tokens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rPr>
          <w:color w:val="FF0000"/>
        </w:rPr>
        <w:t>want',</w:t>
      </w:r>
      <w:r>
        <w:t xml:space="preserve"> </w:t>
      </w:r>
      <w:r>
        <w:rPr>
          <w:color w:val="FF0000"/>
        </w:rPr>
        <w:t>'want</w:t>
      </w:r>
      <w:r>
        <w:t xml:space="preserve"> </w:t>
      </w:r>
      <w:r>
        <w:rPr>
          <w:color w:val="FF0000"/>
        </w:rPr>
        <w:t>the',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rPr>
          <w:color w:val="FF0000"/>
        </w:rPr>
        <w:t>first',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'via</w:t>
      </w:r>
      <w:r>
        <w:t xml:space="preserve"> </w:t>
      </w:r>
      <w:r>
        <w:rPr>
          <w:color w:val="FF0000"/>
        </w:rPr>
        <w:t>tokenisation',</w:t>
      </w:r>
      <w:r>
        <w:t xml:space="preserve"> </w:t>
      </w:r>
      <w:r>
        <w:rPr>
          <w:color w:val="FF0000"/>
        </w:rPr>
        <w:t>'tokenisation</w:t>
      </w:r>
      <w:r>
        <w:t xml:space="preserve"> </w:t>
      </w:r>
      <w:r>
        <w:rPr>
          <w:color w:val="FF0000"/>
        </w:rPr>
        <w:t>&lt;EOS&gt;'],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&lt;EOS&gt;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token</w:t>
      </w:r>
      <w:r>
        <w:t xml:space="preserve"> </w:t>
      </w:r>
      <w:r>
        <w:t>indicating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stream.</w:t>
      </w:r>
      <w:r>
        <w:t xml:space="preserve"> </w:t>
      </w:r>
      <w:r>
        <w:t>Similarly,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3,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the'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on.</w:t>
      </w:r>
      <w:r>
        <w:t xml:space="preserve"> </w:t>
      </w:r>
      <w:r>
        <w:t>The</w:t>
      </w:r>
      <w:r>
        <w:t xml:space="preserve"> </w:t>
      </w:r>
      <w:r>
        <w:t>n-gram</w:t>
      </w:r>
      <w:r>
        <w:t xml:space="preserve"> </w:t>
      </w:r>
      <w:r>
        <w:t>operation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performed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character</w:t>
      </w:r>
      <w:r>
        <w:t xml:space="preserve"> </w:t>
      </w:r>
      <w:r>
        <w:t>level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window</w:t>
      </w:r>
      <w:r>
        <w:t xml:space="preserve"> </w:t>
      </w:r>
      <w:r>
        <w:t>size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increases,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more</w:t>
      </w:r>
      <w:r>
        <w:t xml:space="preserve"> </w:t>
      </w:r>
      <w:r>
        <w:t>semantic</w:t>
      </w:r>
      <w:r>
        <w:t xml:space="preserve"> </w:t>
      </w:r>
      <w:r>
        <w:t>context;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stream,</w:t>
      </w:r>
      <w:r>
        <w:t xml:space="preserve"> </w:t>
      </w:r>
      <w:r>
        <w:t>defeating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chunking.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n-grams</w:t>
      </w:r>
      <w:r>
        <w:t xml:space="preserve"> </w:t>
      </w:r>
      <w:r>
        <w:t>is</w:t>
      </w:r>
      <w:r>
        <w:t xml:space="preserve"> </w:t>
      </w:r>
      <w:r>
        <w:t>task</w:t>
      </w:r>
      <w:r>
        <w:t xml:space="preserve"> </w:t>
      </w:r>
      <w:r>
        <w:t>and</w:t>
      </w:r>
      <w:r>
        <w:t xml:space="preserve"> </w:t>
      </w:r>
      <w:r>
        <w:t>data-specific.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2.4.1</w:t>
      </w:r>
      <w:r>
        <w:t xml:space="preserve"> </w:t>
      </w:r>
      <w:r>
        <w:t>Advanced</w:t>
      </w:r>
      <w:r>
        <w:t xml:space="preserve"> </w:t>
      </w:r>
      <w:r>
        <w:t>Techniques: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hand,</w:t>
      </w:r>
      <w:r>
        <w:t xml:space="preserve"> </w:t>
      </w:r>
      <w:r>
        <w:t>character-level</w:t>
      </w:r>
      <w:r>
        <w:t xml:space="preserve"> </w:t>
      </w:r>
      <w:r>
        <w:t>tokens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resilience</w:t>
      </w:r>
      <w:r>
        <w:t xml:space="preserve"> </w:t>
      </w:r>
      <w:r>
        <w:t>against</w:t>
      </w:r>
      <w:r>
        <w:t xml:space="preserve"> </w:t>
      </w:r>
      <w:r>
        <w:t>spelling</w:t>
      </w:r>
      <w:r>
        <w:t xml:space="preserve"> </w:t>
      </w:r>
      <w:r>
        <w:t>errors.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it</w:t>
      </w:r>
      <w:r>
        <w:t xml:space="preserve"> </w:t>
      </w:r>
      <w:r>
        <w:t>comes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semantic</w:t>
      </w:r>
      <w:r>
        <w:t xml:space="preserve"> </w:t>
      </w:r>
      <w:r>
        <w:t>information.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'ken'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semantically</w:t>
      </w:r>
      <w:r>
        <w:t xml:space="preserve"> </w:t>
      </w:r>
      <w:r>
        <w:t>diverse</w:t>
      </w:r>
      <w:r>
        <w:t xml:space="preserve"> </w:t>
      </w:r>
      <w:r>
        <w:t>terms,</w:t>
      </w:r>
      <w:r>
        <w:t xml:space="preserve"> </w:t>
      </w:r>
      <w:r>
        <w:t>'Kendall',</w:t>
      </w:r>
      <w:r>
        <w:t xml:space="preserve"> </w:t>
      </w:r>
      <w:r>
        <w:t>'token',</w:t>
      </w:r>
      <w:r>
        <w:t xml:space="preserve"> </w:t>
      </w:r>
      <w:r>
        <w:t>or</w:t>
      </w:r>
      <w:r>
        <w:t xml:space="preserve"> </w:t>
      </w:r>
      <w:r>
        <w:t>'broken'.</w:t>
      </w:r>
      <w:r>
        <w:t xml:space="preserve"> </w:t>
      </w:r>
      <w:r>
        <w:t>Here,</w:t>
      </w:r>
      <w:r>
        <w:t xml:space="preserve"> </w:t>
      </w:r>
      <w:r>
        <w:t>practitioners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process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character</w:t>
      </w:r>
      <w:r>
        <w:t xml:space="preserve"> </w:t>
      </w:r>
      <w:r>
        <w:t>levels</w:t>
      </w:r>
      <w:r>
        <w:t xml:space="preserve"> </w:t>
      </w:r>
      <w:r>
        <w:t>tokens,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sub-word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primarily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splitting</w:t>
      </w:r>
      <w:r>
        <w:t xml:space="preserve"> </w:t>
      </w:r>
      <w:r>
        <w:t>and</w:t>
      </w:r>
      <w:r>
        <w:t xml:space="preserve"> </w:t>
      </w:r>
      <w:r>
        <w:t>merging</w:t>
      </w:r>
      <w:r>
        <w:t xml:space="preserve"> </w:t>
      </w:r>
      <w:r>
        <w:t>tokens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most</w:t>
      </w:r>
      <w:r>
        <w:t xml:space="preserve"> </w:t>
      </w:r>
      <w:r>
        <w:t>widely</w:t>
      </w:r>
      <w:r>
        <w:t xml:space="preserve"> </w:t>
      </w:r>
      <w:r>
        <w:t>adopted</w:t>
      </w:r>
      <w:r>
        <w:t xml:space="preserve"> </w:t>
      </w:r>
      <w:r>
        <w:t>bottom-up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take</w:t>
      </w:r>
      <w:r>
        <w:t xml:space="preserve"> </w:t>
      </w:r>
      <w:r>
        <w:t>a</w:t>
      </w:r>
      <w:r>
        <w:t xml:space="preserve"> </w:t>
      </w:r>
      <w:r>
        <w:t>greedy</w:t>
      </w:r>
      <w:r>
        <w:t xml:space="preserve"> </w:t>
      </w:r>
      <w:r>
        <w:t>approach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occurrence—Byte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(BPE)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(Gage</w:t>
      </w:r>
      <w:r>
        <w:t xml:space="preserve"> </w:t>
      </w:r>
      <w:r>
        <w:t>1994)</w:t>
      </w:r>
      <w:r>
        <w:t xml:space="preserve"> </w:t>
      </w:r>
      <w:r>
        <w:t>was</w:t>
      </w:r>
      <w:r>
        <w:t xml:space="preserve"> </w:t>
      </w:r>
      <w:r>
        <w:t>initially</w:t>
      </w:r>
      <w:r>
        <w:t xml:space="preserve"> </w:t>
      </w:r>
      <w:r>
        <w:t>developed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algorithm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encode/compress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bytes</w:t>
      </w:r>
      <w:r>
        <w:t xml:space="preserve"> </w:t>
      </w:r>
      <w:r>
        <w:rPr>
          <w:color w:val="FF0000"/>
        </w:rPr>
        <w:t>(a</w:t>
      </w:r>
      <w:r>
        <w:t xml:space="preserve"> </w:t>
      </w:r>
      <w:r>
        <w:t>byte</w:t>
      </w:r>
      <w:r>
        <w:t xml:space="preserve"> </w:t>
      </w:r>
      <w:r>
        <w:t>or</w:t>
      </w:r>
      <w:r>
        <w:t xml:space="preserve"> </w:t>
      </w:r>
      <w:r>
        <w:t>8</w:t>
      </w:r>
      <w:r>
        <w:t xml:space="preserve"> </w:t>
      </w:r>
      <w:r>
        <w:t>bits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character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practical</w:t>
      </w:r>
      <w:r>
        <w:t xml:space="preserve"> </w:t>
      </w:r>
      <w:r>
        <w:rPr>
          <w:color w:val="FF0000"/>
        </w:rPr>
        <w:t>usage).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merges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consecutive</w:t>
      </w:r>
      <w:r>
        <w:t xml:space="preserve"> </w:t>
      </w:r>
      <w:r>
        <w:t>bytes</w:t>
      </w:r>
      <w:r>
        <w:t xml:space="preserve"> </w:t>
      </w:r>
      <w:r>
        <w:t>and</w:t>
      </w:r>
      <w:r>
        <w:t xml:space="preserve"> </w:t>
      </w:r>
      <w:r>
        <w:t>replaces</w:t>
      </w:r>
      <w:r>
        <w:t xml:space="preserve"> </w:t>
      </w:r>
      <w:r>
        <w:t>them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representative</w:t>
      </w:r>
      <w:r>
        <w:t xml:space="preserve"> </w:t>
      </w:r>
      <w:r>
        <w:t>token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t>lexicon.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continues</w:t>
      </w:r>
      <w:r>
        <w:t xml:space="preserve"> </w:t>
      </w:r>
      <w:r>
        <w:t>until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merger</w:t>
      </w:r>
      <w:r>
        <w:t xml:space="preserve"> </w:t>
      </w:r>
      <w:r>
        <w:t>is</w:t>
      </w:r>
      <w:r>
        <w:t xml:space="preserve"> </w:t>
      </w:r>
      <w:r>
        <w:t>possible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preserve</w:t>
      </w:r>
      <w:r>
        <w:t xml:space="preserve"> </w:t>
      </w:r>
      <w:r>
        <w:t>word</w:t>
      </w:r>
      <w:r>
        <w:t xml:space="preserve"> </w:t>
      </w:r>
      <w:r>
        <w:t>boundaries,</w:t>
      </w:r>
      <w:r>
        <w:t xml:space="preserve"> </w:t>
      </w:r>
      <w:r>
        <w:t>the</w:t>
      </w:r>
      <w:r>
        <w:t xml:space="preserve"> </w:t>
      </w:r>
      <w:r>
        <w:t>space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token,</w:t>
      </w:r>
      <w:r>
        <w:t xml:space="preserve"> </w:t>
      </w:r>
      <w:r>
        <w:t>say</w:t>
      </w:r>
      <w:r>
        <w:t xml:space="preserve"> </w:t>
      </w:r>
      <w:r>
        <w:t>'&lt;/w&gt;',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concatenated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word.</w:t>
      </w:r>
      <w:r>
        <w:t xml:space="preserve"> </w:t>
      </w:r>
      <w:r>
        <w:t>Thus,</w:t>
      </w:r>
      <w:r>
        <w:t xml:space="preserve"> </w:t>
      </w:r>
      <w:r>
        <w:t>our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corpus,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e'],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&lt;/w&gt;',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&lt;/w&gt;'].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B6880" w:rsidRDefault="00977949" w:rsidP="00977949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>
        <w:rPr>
          <w:color w:val="FF0000"/>
        </w:rPr>
        <w:t>FCBPE</w:t>
      </w:r>
      <w:r>
        <w:t xml:space="preserve"> </w:t>
      </w:r>
      <w:r>
        <w:rPr>
          <w:color w:val="FF0000"/>
        </w:rPr>
        <w:t>(i,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Σ(i</w:t>
      </w:r>
      <w:r>
        <w:t xml:space="preserve"> </w:t>
      </w:r>
      <w:r>
        <w:t>: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(2.1)</w:t>
      </w:r>
    </w:p>
    <w:p w:rsidR="00977949" w:rsidRPr="0078784D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2.1.</w:t>
      </w:r>
      <w:r>
        <w:t xml:space="preserve"> </w:t>
      </w:r>
      <w:r>
        <w:t>Taking</w:t>
      </w:r>
      <w:r>
        <w:t xml:space="preserve"> </w:t>
      </w:r>
      <w:r>
        <w:t>our</w:t>
      </w:r>
      <w:r>
        <w:t xml:space="preserve"> </w:t>
      </w:r>
      <w:r>
        <w:t>initial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consideration,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observe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iterations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0</w:t>
      </w:r>
      <w:r>
        <w:t xml:space="preserve"> </w:t>
      </w:r>
      <w:r>
        <w:rPr>
          <w:color w:val="FF0000"/>
        </w:rPr>
        <w:t>(pre-tokenisation):</w:t>
      </w:r>
      <w:r>
        <w:t xml:space="preserve"> </w:t>
      </w:r>
      <w:r>
        <w:t>Our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enlisted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n'].</w:t>
      </w:r>
      <w:r>
        <w:t xml:space="preserve"> </w:t>
      </w:r>
      <w:r>
        <w:t>Our</w:t>
      </w:r>
      <w:r>
        <w:t xml:space="preserve"> </w:t>
      </w:r>
      <w:r>
        <w:t>unique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enlisted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{'i'</w:t>
      </w:r>
      <w:r>
        <w:t xml:space="preserve"> </w:t>
      </w:r>
      <w:r>
        <w:rPr>
          <w:color w:val="FF0000"/>
        </w:rPr>
        <w:t>'w'</w:t>
      </w:r>
      <w:r>
        <w:t xml:space="preserve"> </w:t>
      </w:r>
      <w:r>
        <w:t>'a',</w:t>
      </w:r>
      <w:r>
        <w:t xml:space="preserve"> </w:t>
      </w:r>
      <w:r>
        <w:t>'n',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'f',</w:t>
      </w:r>
      <w:r>
        <w:t xml:space="preserve"> </w:t>
      </w:r>
      <w:r>
        <w:t>'r',</w:t>
      </w:r>
      <w:r>
        <w:t xml:space="preserve"> </w:t>
      </w:r>
      <w:r>
        <w:t>'s',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'm',</w:t>
      </w:r>
      <w:r>
        <w:t xml:space="preserve"> </w:t>
      </w:r>
      <w:r>
        <w:t>'l',</w:t>
      </w:r>
      <w:r>
        <w:t xml:space="preserve"> </w:t>
      </w:r>
      <w:r>
        <w:t>'b',</w:t>
      </w:r>
      <w:r>
        <w:t xml:space="preserve"> </w:t>
      </w:r>
      <w:r>
        <w:t>'d',</w:t>
      </w:r>
      <w:r>
        <w:t xml:space="preserve"> </w:t>
      </w:r>
      <w:r>
        <w:t>'v',</w:t>
      </w:r>
      <w:r>
        <w:t xml:space="preserve"> </w:t>
      </w:r>
      <w:r>
        <w:rPr>
          <w:color w:val="FF0000"/>
        </w:rPr>
        <w:t>'z'}.</w:t>
      </w: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nb-NO"/>
        </w:rPr>
      </w:pPr>
      <w:r>
        <w:t>Iteration</w:t>
      </w:r>
      <w:r>
        <w:t xml:space="preserve"> </w:t>
      </w:r>
      <w:r>
        <w:t>1: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character</w:t>
      </w:r>
      <w:r>
        <w:t xml:space="preserve"> </w:t>
      </w:r>
      <w:r>
        <w:t>combinations,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character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'k',</w:t>
      </w:r>
      <w:r>
        <w:t xml:space="preserve"> </w:t>
      </w:r>
      <w:r>
        <w:t>occurring</w:t>
      </w:r>
      <w:r>
        <w:t xml:space="preserve"> </w:t>
      </w:r>
      <w:r>
        <w:t>4</w:t>
      </w:r>
      <w:r>
        <w:t xml:space="preserve"> </w:t>
      </w:r>
      <w:r>
        <w:t>times.</w:t>
      </w:r>
      <w:r>
        <w:t xml:space="preserve"> </w:t>
      </w:r>
      <w:r>
        <w:t>Thus,</w:t>
      </w:r>
      <w:r>
        <w:t xml:space="preserve"> </w:t>
      </w:r>
      <w:r>
        <w:t>all</w:t>
      </w:r>
      <w:r>
        <w:t xml:space="preserve"> </w:t>
      </w:r>
      <w:r>
        <w:t>occurrences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'ok'.</w:t>
      </w:r>
      <w:r>
        <w:t xml:space="preserve"> </w:t>
      </w:r>
      <w:r>
        <w:t>The</w:t>
      </w:r>
      <w:r>
        <w:t xml:space="preserve"> </w:t>
      </w:r>
      <w:r>
        <w:t>updated</w:t>
      </w:r>
      <w:r>
        <w:t xml:space="preserve"> </w:t>
      </w:r>
      <w:r>
        <w:t>tokens</w:t>
      </w:r>
      <w:r>
        <w:t xml:space="preserve"> </w:t>
      </w:r>
      <w:r>
        <w:t>thus</w:t>
      </w:r>
      <w:r>
        <w:t xml:space="preserve"> </w:t>
      </w:r>
      <w:r>
        <w:t>appear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{'ok'}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count.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</w:p>
    <w:p w:rsidR="00977949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2:</w:t>
      </w:r>
      <w:r>
        <w:t xml:space="preserve"> </w:t>
      </w:r>
      <w:r>
        <w:t>Now,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paired</w:t>
      </w:r>
      <w:r>
        <w:t xml:space="preserve"> </w:t>
      </w:r>
      <w:r>
        <w:t>frequencies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unit,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't'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occurring</w:t>
      </w:r>
      <w:r>
        <w:t xml:space="preserve"> </w:t>
      </w:r>
      <w:r>
        <w:t>four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pair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merged.</w:t>
      </w:r>
      <w:r>
        <w:t xml:space="preserve"> </w:t>
      </w:r>
      <w:r>
        <w:t>This</w:t>
      </w:r>
      <w:r>
        <w:t xml:space="preserve"> </w:t>
      </w:r>
      <w:r>
        <w:t>updates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'tok'</w:t>
      </w:r>
      <w:r>
        <w:t xml:space="preserve"> </w:t>
      </w:r>
      <w:r>
        <w:t>added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vocabulary</w:t>
      </w:r>
      <w:r>
        <w:t xml:space="preserve"> </w:t>
      </w:r>
      <w:r>
        <w:t>term.</w:t>
      </w:r>
    </w:p>
    <w:p w:rsidR="00977949" w:rsidRDefault="00977949" w:rsidP="00977949">
      <w:pPr>
        <w:pStyle w:val="ListParagraph"/>
        <w:rPr>
          <w:rFonts w:ascii="Times New Roman" w:hAnsi="Times New Roman" w:cs="Times New Roman"/>
        </w:rPr>
      </w:pPr>
    </w:p>
    <w:p w:rsidR="00977949" w:rsidRPr="006B721B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N:</w:t>
      </w:r>
      <w:r>
        <w:t xml:space="preserve"> </w:t>
      </w:r>
      <w:r>
        <w:t>After</w:t>
      </w:r>
      <w:r>
        <w:t xml:space="preserve"> </w:t>
      </w:r>
      <w:r>
        <w:t>N</w:t>
      </w:r>
      <w:r>
        <w:t xml:space="preserve"> </w:t>
      </w:r>
      <w:r>
        <w:t>merger</w:t>
      </w:r>
      <w:r>
        <w:t xml:space="preserve"> </w:t>
      </w:r>
      <w:r>
        <w:t>and</w:t>
      </w:r>
      <w:r>
        <w:t xml:space="preserve"> </w:t>
      </w:r>
      <w:r>
        <w:t>replacement</w:t>
      </w:r>
      <w:r>
        <w:t xml:space="preserve"> </w:t>
      </w:r>
      <w:r>
        <w:t>steps,</w:t>
      </w:r>
      <w:r>
        <w:t xml:space="preserve"> </w:t>
      </w:r>
      <w:r>
        <w:t>our</w:t>
      </w:r>
      <w:r>
        <w:t xml:space="preserve"> </w:t>
      </w:r>
      <w:r>
        <w:t>words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t>'the',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t>'token',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t>'the',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t>'tokens',</w:t>
      </w:r>
      <w:r>
        <w:t xml:space="preserve"> </w:t>
      </w:r>
      <w:r>
        <w:t>'the',</w:t>
      </w:r>
      <w:r>
        <w:t xml:space="preserve"> </w:t>
      </w:r>
      <w:r>
        <w:t>'tokens',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'token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and</w:t>
      </w:r>
      <w:r>
        <w:t xml:space="preserve"> </w:t>
      </w:r>
      <w:r>
        <w:t>our</w:t>
      </w:r>
      <w:r>
        <w:t xml:space="preserve"> </w:t>
      </w:r>
      <w:r>
        <w:t>final</w:t>
      </w:r>
      <w:r>
        <w:t xml:space="preserve"> </w:t>
      </w:r>
      <w:r>
        <w:t>vocabulary</w:t>
      </w:r>
      <w:r>
        <w:t xml:space="preserve"> </w:t>
      </w:r>
      <w:r>
        <w:t>will</w:t>
      </w:r>
      <w:r>
        <w:t xml:space="preserve"> </w:t>
      </w:r>
      <w:r>
        <w:t>be: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'w',</w:t>
      </w:r>
      <w:r>
        <w:t xml:space="preserve"> </w:t>
      </w:r>
      <w:r>
        <w:t>'a',</w:t>
      </w:r>
      <w:r>
        <w:t xml:space="preserve"> </w:t>
      </w:r>
      <w:r>
        <w:t>'n',</w:t>
      </w:r>
      <w:r>
        <w:t xml:space="preserve"> </w:t>
      </w:r>
      <w:r>
        <w:t>'t',</w:t>
      </w:r>
      <w:r>
        <w:t xml:space="preserve"> </w:t>
      </w:r>
      <w:r>
        <w:t>'h',</w:t>
      </w:r>
      <w:r>
        <w:t xml:space="preserve"> </w:t>
      </w:r>
      <w:r>
        <w:t>'e',</w:t>
      </w:r>
      <w:r>
        <w:t xml:space="preserve"> </w:t>
      </w:r>
      <w:r>
        <w:t>'f',</w:t>
      </w:r>
      <w:r>
        <w:t xml:space="preserve"> </w:t>
      </w:r>
      <w:r>
        <w:t>'r',</w:t>
      </w:r>
      <w:r>
        <w:t xml:space="preserve"> </w:t>
      </w:r>
      <w:r>
        <w:t>'s',</w:t>
      </w:r>
      <w:r>
        <w:t xml:space="preserve"> </w:t>
      </w:r>
      <w:r>
        <w:t>'o',</w:t>
      </w:r>
      <w:r>
        <w:t xml:space="preserve"> </w:t>
      </w:r>
      <w:r>
        <w:t>'k',</w:t>
      </w:r>
      <w:r>
        <w:t xml:space="preserve"> </w:t>
      </w:r>
      <w:r>
        <w:t>'m',</w:t>
      </w:r>
      <w:r>
        <w:t xml:space="preserve"> </w:t>
      </w:r>
      <w:r>
        <w:t>'l',</w:t>
      </w:r>
      <w:r>
        <w:t xml:space="preserve"> </w:t>
      </w:r>
      <w:r>
        <w:t>'b',</w:t>
      </w:r>
      <w:r>
        <w:t xml:space="preserve"> </w:t>
      </w:r>
      <w:r>
        <w:t>'d',</w:t>
      </w:r>
      <w:r>
        <w:t xml:space="preserve"> </w:t>
      </w:r>
      <w:r>
        <w:t>'v',</w:t>
      </w:r>
      <w:r>
        <w:t xml:space="preserve"> </w:t>
      </w:r>
      <w:r>
        <w:t>'z',</w:t>
      </w:r>
      <w:r>
        <w:t xml:space="preserve"> </w:t>
      </w:r>
      <w:r>
        <w:t>'ok',</w:t>
      </w:r>
      <w:r>
        <w:t xml:space="preserve"> </w:t>
      </w:r>
      <w:r>
        <w:t>'tok',</w:t>
      </w:r>
      <w:r>
        <w:t xml:space="preserve"> </w:t>
      </w:r>
      <w:r>
        <w:t>'en',</w:t>
      </w:r>
      <w:r>
        <w:t xml:space="preserve"> </w:t>
      </w:r>
      <w:r>
        <w:t>'token',</w:t>
      </w:r>
      <w:r>
        <w:t xml:space="preserve"> </w:t>
      </w:r>
      <w:r>
        <w:t>'th',</w:t>
      </w:r>
      <w:r>
        <w:t xml:space="preserve"> </w:t>
      </w:r>
      <w:r>
        <w:t>'the',</w:t>
      </w:r>
      <w:r>
        <w:t xml:space="preserve"> </w:t>
      </w:r>
      <w:r>
        <w:t>'st',</w:t>
      </w:r>
      <w:r>
        <w:t xml:space="preserve"> </w:t>
      </w:r>
      <w:r>
        <w:t>'tokens']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corpus,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can</w:t>
      </w:r>
      <w:r>
        <w:t xml:space="preserve"> </w:t>
      </w:r>
      <w:r>
        <w:t>break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seen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corpus)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seen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(an</w:t>
      </w:r>
      <w:r>
        <w:t xml:space="preserve"> </w:t>
      </w:r>
      <w:r>
        <w:t>on-the-fly</w:t>
      </w:r>
      <w:r>
        <w:t xml:space="preserve"> </w:t>
      </w:r>
      <w:r>
        <w:t>word)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token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learned.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t>with</w:t>
      </w:r>
      <w:r>
        <w:t xml:space="preserve"> </w:t>
      </w:r>
      <w:r>
        <w:t>'m',</w:t>
      </w:r>
      <w:r>
        <w:t xml:space="preserve"> </w:t>
      </w:r>
      <w:r>
        <w:t>'i',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'st'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sub-words.</w:t>
      </w:r>
      <w:r>
        <w:t xml:space="preserve"> </w:t>
      </w:r>
      <w:r>
        <w:t>Including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boundary,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t>st</w:t>
      </w:r>
      <w:r>
        <w:t xml:space="preserve"> </w:t>
      </w:r>
      <w:r>
        <w:rPr>
          <w:color w:val="FF0000"/>
        </w:rPr>
        <w:t>&lt;/w&gt;'.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actual</w:t>
      </w:r>
      <w:r>
        <w:t xml:space="preserve"> </w:t>
      </w:r>
      <w:r>
        <w:t>dictionary</w:t>
      </w:r>
      <w:r>
        <w:t xml:space="preserve"> </w:t>
      </w:r>
      <w:r>
        <w:t>terms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meaning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>
              <w:rPr>
                <w:rFonts w:ascii="Times New Roman" w:hAnsi="Times New Roman" w:cs="Times New Roman"/>
              </w:rPr>
              <w:t>tokenisation</w:t>
            </w:r>
            <w:r w:rsidRPr="00C66B35">
              <w:rPr>
                <w:rFonts w:ascii="Times New Roman" w:hAnsi="Times New Roman" w:cs="Times New Roman"/>
              </w:rPr>
              <w:t xml:space="preserve"> as adopted by BPE and WordPiece. The actual formula in Step 4 is realised by Equations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lastRenderedPageBreak/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977949" w:rsidRPr="007B6880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</w:t>
      </w: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merging</w:t>
      </w:r>
      <w:r>
        <w:t xml:space="preserve"> </w:t>
      </w:r>
      <w:r>
        <w:t>characters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characters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iteration.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maximising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purely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frequency,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maximise</w:t>
      </w:r>
      <w:r>
        <w:t xml:space="preserve"> </w:t>
      </w:r>
      <w:r>
        <w:t>the</w:t>
      </w:r>
      <w:r>
        <w:t xml:space="preserve"> </w:t>
      </w:r>
      <w:r>
        <w:t>likelihood</w:t>
      </w:r>
      <w:r>
        <w:t xml:space="preserve"> </w:t>
      </w:r>
      <w:r>
        <w:t>of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subword's</w:t>
      </w:r>
      <w:r>
        <w:t xml:space="preserve"> </w:t>
      </w:r>
      <w:r>
        <w:t>coverage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probabilistic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Tokeniser.</w:t>
      </w:r>
      <w:r>
        <w:t xml:space="preserve"> </w:t>
      </w:r>
      <w:r>
        <w:t>Keeping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process</w:t>
      </w:r>
      <w:r>
        <w:t xml:space="preserve"> </w:t>
      </w:r>
      <w:r>
        <w:t>the</w:t>
      </w:r>
      <w:r>
        <w:t xml:space="preserve"> </w:t>
      </w:r>
      <w:r>
        <w:t>same,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modification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t>introduces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Algorithm</w:t>
      </w:r>
      <w:r>
        <w:t xml:space="preserve"> </w:t>
      </w:r>
      <w:r>
        <w:t>1</w:t>
      </w:r>
      <w:r>
        <w:t xml:space="preserve"> </w:t>
      </w:r>
      <w:r>
        <w:t>at</w:t>
      </w:r>
      <w:r>
        <w:t xml:space="preserve"> </w:t>
      </w:r>
      <w:r>
        <w:t>step</w:t>
      </w:r>
      <w:r>
        <w:t xml:space="preserve"> </w:t>
      </w:r>
      <w:r>
        <w:t>4</w:t>
      </w:r>
      <w:r>
        <w:t xml:space="preserve"> </w:t>
      </w:r>
      <w:r>
        <w:t>with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dividing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rPr>
          <w:color w:val="FF0000"/>
        </w:rPr>
        <w:t>Σ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co-occurring</w:t>
      </w:r>
      <w:r>
        <w:t xml:space="preserve"> </w:t>
      </w:r>
      <w:r>
        <w:t>pair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frequency</w:t>
      </w:r>
      <w:r>
        <w:t xml:space="preserve"> </w:t>
      </w:r>
      <w:r>
        <w:t>counts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2.2),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penalises</w:t>
      </w:r>
      <w:r>
        <w:t xml:space="preserve"> </w:t>
      </w:r>
      <w:r>
        <w:t>those</w:t>
      </w:r>
      <w:r>
        <w:t xml:space="preserve"> </w:t>
      </w:r>
      <w:r>
        <w:t>pairs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highly</w:t>
      </w:r>
      <w:r>
        <w:t xml:space="preserve"> </w:t>
      </w:r>
      <w:r>
        <w:t>frequent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words,</w:t>
      </w:r>
      <w:r>
        <w:t xml:space="preserve"> </w:t>
      </w:r>
      <w:r>
        <w:t>if</w:t>
      </w:r>
      <w:r>
        <w:t xml:space="preserve"> </w:t>
      </w:r>
      <w:r>
        <w:t>particular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high</w:t>
      </w:r>
      <w:r>
        <w:t xml:space="preserve"> </w:t>
      </w:r>
      <w:r>
        <w:t>frequency,</w:t>
      </w:r>
      <w:r>
        <w:t xml:space="preserve"> </w:t>
      </w:r>
      <w:r>
        <w:t>then</w:t>
      </w:r>
      <w:r>
        <w:t xml:space="preserve"> </w:t>
      </w:r>
      <w:r>
        <w:t>their</w:t>
      </w:r>
      <w:r>
        <w:t xml:space="preserve"> </w:t>
      </w:r>
      <w:r>
        <w:t>combination</w:t>
      </w:r>
      <w:r>
        <w:t xml:space="preserve"> </w:t>
      </w:r>
      <w:r>
        <w:t>provides</w:t>
      </w:r>
      <w:r>
        <w:t xml:space="preserve"> </w:t>
      </w:r>
      <w:r>
        <w:t>lesser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compared</w:t>
      </w:r>
      <w:r>
        <w:t xml:space="preserve"> </w:t>
      </w:r>
      <w:r>
        <w:t>to</w:t>
      </w:r>
      <w:r>
        <w:t xml:space="preserve"> </w:t>
      </w:r>
      <w:r>
        <w:t>combining</w:t>
      </w:r>
      <w:r>
        <w:t xml:space="preserve"> </w:t>
      </w:r>
      <w:r>
        <w:t>less</w:t>
      </w:r>
      <w:r>
        <w:t xml:space="preserve"> </w:t>
      </w:r>
      <w:r>
        <w:t>frequent</w:t>
      </w:r>
      <w:r>
        <w:t xml:space="preserve"> </w:t>
      </w:r>
      <w:r>
        <w:t>terms.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methods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examined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preprocessed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individual</w:t>
      </w:r>
      <w:r>
        <w:t xml:space="preserve"> </w:t>
      </w:r>
      <w:r>
        <w:t>word</w:t>
      </w:r>
      <w:r>
        <w:t xml:space="preserve"> </w:t>
      </w:r>
      <w:r>
        <w:t>level,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assumption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contains</w:t>
      </w:r>
      <w:r>
        <w:t xml:space="preserve"> </w:t>
      </w:r>
      <w:r>
        <w:t>spaces</w:t>
      </w:r>
      <w:r>
        <w:t xml:space="preserve"> </w:t>
      </w:r>
      <w:r>
        <w:t>as</w:t>
      </w:r>
      <w:r>
        <w:t xml:space="preserve"> </w:t>
      </w:r>
      <w:r>
        <w:t>delimiters.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some</w:t>
      </w:r>
      <w:r>
        <w:t xml:space="preserve"> </w:t>
      </w:r>
      <w:r>
        <w:t>languages,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Japanese,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space</w:t>
      </w:r>
      <w:r>
        <w:t xml:space="preserve"> </w:t>
      </w:r>
      <w:r>
        <w:t>delimitation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available.</w:t>
      </w:r>
      <w:r>
        <w:t xml:space="preserve"> </w:t>
      </w:r>
      <w:r>
        <w:t>Thus,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language-agnostic/space-agnostic</w:t>
      </w:r>
      <w:r>
        <w:t xml:space="preserve"> </w:t>
      </w:r>
      <w:r>
        <w:t>approach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incorporates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setup.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employs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Normalization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  <w:r>
        <w:t xml:space="preserve"> </w:t>
      </w:r>
      <w:r>
        <w:t>It</w:t>
      </w:r>
      <w:r>
        <w:t xml:space="preserve"> </w:t>
      </w:r>
      <w:r>
        <w:t>employs</w:t>
      </w:r>
      <w:r>
        <w:t xml:space="preserve"> </w:t>
      </w:r>
      <w:r>
        <w:t>heap</w:t>
      </w:r>
      <w:r>
        <w:t xml:space="preserve"> </w:t>
      </w:r>
      <w:r>
        <w:t>sort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  <w:r>
        <w:t>track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size.</w:t>
      </w:r>
      <w:r>
        <w:t xml:space="preserve"> </w:t>
      </w:r>
      <w:r>
        <w:t>But</w:t>
      </w:r>
      <w:r>
        <w:t xml:space="preserve"> </w:t>
      </w:r>
      <w:r>
        <w:t>most</w:t>
      </w:r>
      <w:r>
        <w:t xml:space="preserve"> </w:t>
      </w:r>
      <w:r>
        <w:t>importantly,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WordPiece,</w:t>
      </w:r>
      <w:r>
        <w:t xml:space="preserve"> </w:t>
      </w:r>
      <w:r>
        <w:t>which</w:t>
      </w:r>
      <w:r>
        <w:t xml:space="preserve"> </w:t>
      </w:r>
      <w:r>
        <w:t>employ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pre-tokenisation</w:t>
      </w:r>
      <w:r>
        <w:t xml:space="preserve"> </w:t>
      </w:r>
      <w:r>
        <w:t>step</w:t>
      </w:r>
      <w:r>
        <w:t xml:space="preserve"> </w:t>
      </w:r>
      <w:r>
        <w:rPr>
          <w:color w:val="FF0000"/>
        </w:rPr>
        <w:t>(Step</w:t>
      </w:r>
      <w:r>
        <w:t xml:space="preserve"> </w:t>
      </w:r>
      <w:r>
        <w:t>2,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1),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is</w:t>
      </w:r>
      <w:r>
        <w:t xml:space="preserve"> </w:t>
      </w:r>
      <w:r>
        <w:t>capable</w:t>
      </w:r>
      <w:r>
        <w:t xml:space="preserve"> </w:t>
      </w:r>
      <w:r>
        <w:t>of</w:t>
      </w:r>
      <w:r>
        <w:t xml:space="preserve"> </w:t>
      </w:r>
      <w:r>
        <w:t>working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2.5</w:t>
      </w:r>
      <w:r>
        <w:t xml:space="preserve"> </w:t>
      </w:r>
      <w:r>
        <w:t>Syntactics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Oxford</w:t>
      </w:r>
      <w:r>
        <w:t xml:space="preserve"> </w:t>
      </w:r>
      <w:r>
        <w:t>Dictionary,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'syntax'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rules/grammar</w:t>
      </w:r>
      <w:r>
        <w:t xml:space="preserve"> </w:t>
      </w:r>
      <w:r>
        <w:t>that</w:t>
      </w:r>
      <w:r>
        <w:t xml:space="preserve"> </w:t>
      </w:r>
      <w:r>
        <w:t>state</w:t>
      </w:r>
      <w:r>
        <w:t xml:space="preserve"> </w:t>
      </w:r>
      <w:r>
        <w:t>how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and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sentences.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grouping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order.</w:t>
      </w:r>
      <w:r>
        <w:t xml:space="preserve"> </w:t>
      </w:r>
      <w:r>
        <w:t>An</w:t>
      </w:r>
      <w:r>
        <w:t xml:space="preserve"> </w:t>
      </w:r>
      <w:r>
        <w:t>English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(NP)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(VP).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rPr>
          <w:color w:val="FF0000"/>
        </w:rPr>
        <w:t>demolished',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'neighbourhood'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combined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neighbourhood'.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'is</w:t>
      </w:r>
      <w:r>
        <w:t xml:space="preserve"> </w:t>
      </w:r>
      <w:r>
        <w:t>being</w:t>
      </w:r>
      <w:r>
        <w:t xml:space="preserve"> </w:t>
      </w:r>
      <w:r>
        <w:t>demolished'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sentence</w:t>
      </w:r>
      <w:r>
        <w:t xml:space="preserve"> </w:t>
      </w:r>
      <w:r>
        <w:t>can</w:t>
      </w:r>
      <w:r>
        <w:t xml:space="preserve"> </w:t>
      </w:r>
      <w:r>
        <w:t>syntactically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V</w:t>
      </w:r>
      <w:r>
        <w:t xml:space="preserve"> </w:t>
      </w:r>
      <w:r>
        <w:t>P,</w:t>
      </w:r>
      <w:r>
        <w:t xml:space="preserve"> </w:t>
      </w:r>
      <w:r>
        <w:t>with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further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N</w:t>
      </w:r>
      <w:r>
        <w:t xml:space="preserve"> </w:t>
      </w:r>
      <w:r>
        <w:t>P.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mapping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groups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(phrases)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grammatical</w:t>
      </w:r>
      <w:r>
        <w:t xml:space="preserve"> </w:t>
      </w:r>
      <w:r>
        <w:t>units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syntax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linear</w:t>
      </w:r>
      <w:r>
        <w:t xml:space="preserve"> </w:t>
      </w:r>
      <w:r>
        <w:t>representation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decompose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tree,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leave</w:t>
      </w:r>
      <w:r>
        <w:t xml:space="preserve"> </w:t>
      </w:r>
      <w:r>
        <w:t>nodes,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constituents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nodes,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three</w:t>
      </w:r>
      <w:r>
        <w:t xml:space="preserve"> </w:t>
      </w:r>
      <w:r>
        <w:t>ways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tree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parsed.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2.4:</w:t>
      </w:r>
      <w:r>
        <w:t xml:space="preserve"> </w:t>
      </w:r>
      <w:r>
        <w:t>Constituent</w:t>
      </w:r>
      <w:r>
        <w:t xml:space="preserve"> </w:t>
      </w:r>
      <w:r>
        <w:t>Parsing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performing</w:t>
      </w:r>
      <w:r>
        <w:t xml:space="preserve"> </w:t>
      </w:r>
      <w:r>
        <w:t>POS</w:t>
      </w:r>
      <w:r>
        <w:t xml:space="preserve"> </w:t>
      </w:r>
      <w:r>
        <w:t>tagging</w:t>
      </w:r>
      <w:r>
        <w:t xml:space="preserve"> </w:t>
      </w:r>
      <w:r>
        <w:t>and</w:t>
      </w:r>
      <w:r>
        <w:t xml:space="preserve"> </w:t>
      </w:r>
      <w:r>
        <w:t>constituency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implicitly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adequate</w:t>
      </w:r>
      <w:r>
        <w:t xml:space="preserve"> </w:t>
      </w:r>
      <w:r>
        <w:t>tags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Still,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was</w:t>
      </w:r>
      <w:r>
        <w:t xml:space="preserve"> </w:t>
      </w:r>
      <w:r>
        <w:t>insufficient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questions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or</w:t>
      </w:r>
      <w:r>
        <w:t xml:space="preserve"> </w:t>
      </w:r>
      <w:r>
        <w:t>Where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kept?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mark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mouseate–cheese-drawer</w:t>
      </w:r>
      <w:r>
        <w:t xml:space="preserve"> </w:t>
      </w:r>
      <w:r>
        <w:t>explicitly.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subjects</w:t>
      </w:r>
      <w:r>
        <w:t xml:space="preserve"> </w:t>
      </w:r>
      <w:r>
        <w:t>and</w:t>
      </w:r>
      <w:r>
        <w:t xml:space="preserve"> </w:t>
      </w:r>
      <w:r>
        <w:t>objects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them,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dependency</w:t>
      </w:r>
      <w:r>
        <w:t xml:space="preserve"> </w:t>
      </w:r>
      <w:r>
        <w:t>parsing.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grammar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holds</w:t>
      </w:r>
      <w:r>
        <w:t xml:space="preserve"> </w:t>
      </w:r>
      <w:r>
        <w:t>between</w:t>
      </w:r>
      <w:r>
        <w:t xml:space="preserve"> </w:t>
      </w:r>
      <w:r>
        <w:t>words.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relations</w:t>
      </w:r>
      <w:r>
        <w:t xml:space="preserve"> </w:t>
      </w:r>
      <w:r>
        <w:t>thus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proxy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text.</w:t>
      </w:r>
      <w:r>
        <w:t xml:space="preserve"> </w:t>
      </w:r>
      <w:r>
        <w:t>These</w:t>
      </w:r>
      <w:r>
        <w:t xml:space="preserve"> </w:t>
      </w:r>
      <w:r>
        <w:t>binary</w:t>
      </w:r>
      <w:r>
        <w:t xml:space="preserve"> </w:t>
      </w:r>
      <w:r>
        <w:t>relations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dependent.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constituent</w:t>
      </w:r>
      <w:r>
        <w:t xml:space="preserve"> </w:t>
      </w:r>
      <w:r>
        <w:rPr>
          <w:color w:val="FF0000"/>
        </w:rPr>
        <w:t>(e.g,</w:t>
      </w:r>
      <w:r>
        <w:t xml:space="preserve"> </w:t>
      </w:r>
      <w:r>
        <w:t>noun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noun</w:t>
      </w:r>
      <w:r>
        <w:t xml:space="preserve"> </w:t>
      </w:r>
      <w:r>
        <w:t>phrase,</w:t>
      </w:r>
      <w:r>
        <w:t xml:space="preserve"> </w:t>
      </w:r>
      <w:r>
        <w:t>verb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verb</w:t>
      </w:r>
      <w:r>
        <w:t xml:space="preserve"> </w:t>
      </w:r>
      <w:r>
        <w:rPr>
          <w:color w:val="FF0000"/>
        </w:rPr>
        <w:t>phrase).</w:t>
      </w:r>
      <w:r>
        <w:t xml:space="preserve"> </w:t>
      </w:r>
      <w:r>
        <w:t>All</w:t>
      </w:r>
      <w:r>
        <w:t xml:space="preserve"> </w:t>
      </w:r>
      <w:r>
        <w:t>other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head.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tree,</w:t>
      </w:r>
      <w:r>
        <w:t xml:space="preserve"> </w:t>
      </w:r>
      <w:r>
        <w:t>the</w:t>
      </w:r>
      <w:r>
        <w:t xml:space="preserve"> </w:t>
      </w:r>
      <w:r>
        <w:t>heads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immediately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them.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follow</w:t>
      </w:r>
      <w:r>
        <w:t xml:space="preserve"> </w:t>
      </w:r>
      <w:r>
        <w:t>a</w:t>
      </w:r>
      <w:r>
        <w:t xml:space="preserve"> </w:t>
      </w:r>
      <w:r>
        <w:t>unique</w:t>
      </w:r>
      <w:r>
        <w:t xml:space="preserve"> </w:t>
      </w:r>
      <w:r>
        <w:t>directed</w:t>
      </w:r>
      <w:r>
        <w:t xml:space="preserve"> </w:t>
      </w:r>
      <w:r>
        <w:t>path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is</w:t>
      </w:r>
      <w:r>
        <w:t xml:space="preserve"> </w:t>
      </w:r>
      <w:r>
        <w:t>flexible</w:t>
      </w:r>
      <w:r>
        <w:t xml:space="preserve"> </w:t>
      </w:r>
      <w:r>
        <w:t>with</w:t>
      </w:r>
      <w:r>
        <w:t xml:space="preserve"> </w:t>
      </w:r>
      <w:r>
        <w:t>word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helpful</w:t>
      </w:r>
      <w:r>
        <w:t xml:space="preserve"> </w:t>
      </w:r>
      <w:r>
        <w:t>in</w:t>
      </w:r>
      <w:r>
        <w:t xml:space="preserve"> </w:t>
      </w:r>
      <w:r>
        <w:t>parsing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Figure</w:t>
      </w:r>
      <w:r>
        <w:t xml:space="preserve"> </w:t>
      </w:r>
      <w:r>
        <w:t>2.5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parsing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through</w:t>
      </w:r>
      <w:r>
        <w:t xml:space="preserve"> </w:t>
      </w:r>
      <w:r>
        <w:t>transition-based</w:t>
      </w:r>
      <w:r>
        <w:t xml:space="preserve"> </w:t>
      </w:r>
      <w:r>
        <w:t>state</w:t>
      </w:r>
      <w:r>
        <w:t xml:space="preserve"> </w:t>
      </w:r>
      <w:r>
        <w:t>spaces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stacks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dependency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graph-based</w:t>
      </w:r>
      <w:r>
        <w:t xml:space="preserve"> </w:t>
      </w:r>
      <w:r>
        <w:t>methods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maximum</w:t>
      </w:r>
      <w:r>
        <w:t xml:space="preserve"> </w:t>
      </w:r>
      <w:r>
        <w:t>spanning</w:t>
      </w:r>
      <w:r>
        <w:t xml:space="preserve"> </w:t>
      </w:r>
      <w:r>
        <w:t>trees.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1F6123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2.5: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drawer.'</w:t>
      </w:r>
      <w:r>
        <w:t xml:space="preserve"> </w:t>
      </w:r>
      <w:r>
        <w:t>The</w:t>
      </w:r>
      <w:r>
        <w:t xml:space="preserve"> </w:t>
      </w:r>
      <w:r>
        <w:t>labels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arcs</w:t>
      </w:r>
      <w:r>
        <w:t xml:space="preserve"> </w:t>
      </w:r>
      <w:r>
        <w:t>are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Universal</w:t>
      </w:r>
      <w:r>
        <w:t xml:space="preserve"> </w:t>
      </w:r>
      <w:r>
        <w:t>Dependency</w:t>
      </w:r>
      <w:r>
        <w:t xml:space="preserve"> </w:t>
      </w:r>
      <w:r>
        <w:t>nomenclature</w:t>
      </w:r>
      <w:r>
        <w:t xml:space="preserve"> </w:t>
      </w:r>
      <w:r>
        <w:t>for</w:t>
      </w:r>
      <w:r>
        <w:t xml:space="preserve"> </w:t>
      </w:r>
      <w:r>
        <w:t>grammatical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2.6</w:t>
      </w:r>
      <w:r>
        <w:t xml:space="preserve"> </w:t>
      </w:r>
      <w:r>
        <w:t>Semantics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how</w:t>
      </w:r>
      <w:r>
        <w:t xml:space="preserve"> </w:t>
      </w:r>
      <w:r>
        <w:t>grammatical</w:t>
      </w:r>
      <w:r>
        <w:t xml:space="preserve"> </w:t>
      </w:r>
      <w:r>
        <w:t>abstractions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answer</w:t>
      </w:r>
      <w:r>
        <w:t xml:space="preserve"> </w:t>
      </w:r>
      <w:r>
        <w:t>simple</w:t>
      </w:r>
      <w:r>
        <w:t xml:space="preserve"> </w:t>
      </w:r>
      <w:r>
        <w:t>questions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t>ask</w:t>
      </w:r>
      <w:r>
        <w:t xml:space="preserve"> </w:t>
      </w:r>
      <w:r>
        <w:t>Which</w:t>
      </w:r>
      <w:r>
        <w:t xml:space="preserve"> </w:t>
      </w:r>
      <w:r>
        <w:t>furniture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referred</w:t>
      </w:r>
      <w:r>
        <w:t xml:space="preserve"> </w:t>
      </w:r>
      <w:r>
        <w:t>to?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'furniture'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'drawer'</w:t>
      </w:r>
      <w:r>
        <w:t xml:space="preserve"> </w:t>
      </w:r>
      <w:r>
        <w:t>being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established.</w:t>
      </w:r>
      <w:r>
        <w:t xml:space="preserve"> </w:t>
      </w:r>
      <w:r>
        <w:t>This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establishing</w:t>
      </w:r>
      <w:r>
        <w:t xml:space="preserve"> </w:t>
      </w:r>
      <w:r>
        <w:t>closeness</w:t>
      </w:r>
      <w:r>
        <w:t xml:space="preserve"> </w:t>
      </w:r>
      <w:r>
        <w:t>of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linguistically</w:t>
      </w:r>
      <w:r>
        <w:t xml:space="preserve"> </w:t>
      </w:r>
      <w:r>
        <w:t>or</w:t>
      </w:r>
      <w:r>
        <w:t xml:space="preserve"> </w:t>
      </w:r>
      <w:r>
        <w:t>grammatically</w:t>
      </w:r>
      <w:r>
        <w:t xml:space="preserve"> </w:t>
      </w:r>
      <w:r>
        <w:t>not</w:t>
      </w:r>
      <w:r>
        <w:t xml:space="preserve"> </w:t>
      </w:r>
      <w:r>
        <w:t>appear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semantic</w:t>
      </w:r>
      <w:r>
        <w:t xml:space="preserve"> </w:t>
      </w:r>
      <w:r>
        <w:t>similarity.</w:t>
      </w:r>
      <w:r>
        <w:t xml:space="preserve"> </w:t>
      </w:r>
      <w:r>
        <w:t>Semantics,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meaning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entity</w:t>
      </w:r>
      <w:r>
        <w:t xml:space="preserve"> </w:t>
      </w:r>
      <w:r>
        <w:t>under</w:t>
      </w:r>
      <w:r>
        <w:t xml:space="preserve"> </w:t>
      </w:r>
      <w:r>
        <w:t>consideration.</w:t>
      </w:r>
      <w:r>
        <w:t xml:space="preserve"> </w:t>
      </w:r>
      <w:r>
        <w:t>Semantics</w:t>
      </w:r>
      <w:r>
        <w:t xml:space="preserve"> </w:t>
      </w:r>
      <w:r>
        <w:t>help</w:t>
      </w:r>
      <w:r>
        <w:t xml:space="preserve"> </w:t>
      </w:r>
      <w:r>
        <w:t>access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that</w:t>
      </w:r>
      <w:r>
        <w:t xml:space="preserve"> </w:t>
      </w:r>
      <w:r>
        <w:t>different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when</w:t>
      </w:r>
      <w:r>
        <w:t xml:space="preserve"> </w:t>
      </w:r>
      <w:r>
        <w:t>present</w:t>
      </w:r>
      <w:r>
        <w:t xml:space="preserve"> </w:t>
      </w:r>
      <w:r>
        <w:t>together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presented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stimulus</w:t>
      </w:r>
      <w:r>
        <w:t xml:space="preserve"> </w:t>
      </w:r>
      <w:r>
        <w:t>word,</w:t>
      </w:r>
      <w:r>
        <w:t xml:space="preserve"> </w:t>
      </w:r>
      <w:r>
        <w:t>'bank',</w:t>
      </w:r>
      <w:r>
        <w:t xml:space="preserve"> </w:t>
      </w:r>
      <w:r>
        <w:t>we</w:t>
      </w:r>
      <w:r>
        <w:t xml:space="preserve"> </w:t>
      </w:r>
      <w:r>
        <w:t>think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response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t>'money',</w:t>
      </w:r>
      <w:r>
        <w:t xml:space="preserve"> </w:t>
      </w:r>
      <w:r>
        <w:t>'river',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'blood'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stimulus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used.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evolves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explaining</w:t>
      </w:r>
      <w:r>
        <w:t xml:space="preserve"> </w:t>
      </w:r>
      <w:r>
        <w:t>these</w:t>
      </w:r>
      <w:r>
        <w:t xml:space="preserve"> </w:t>
      </w:r>
      <w:r>
        <w:t>relations.</w:t>
      </w:r>
      <w:r>
        <w:t xml:space="preserve"> </w:t>
      </w:r>
      <w:r>
        <w:t>Here,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meaning.</w:t>
      </w:r>
      <w:r>
        <w:t xml:space="preserve"> </w:t>
      </w:r>
      <w:r>
        <w:t>Semantics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combine</w:t>
      </w:r>
      <w:r>
        <w:t xml:space="preserve"> </w:t>
      </w:r>
      <w:r>
        <w:t>words</w:t>
      </w:r>
      <w:r>
        <w:t xml:space="preserve"> </w:t>
      </w:r>
      <w:r>
        <w:t>into</w:t>
      </w:r>
      <w:r>
        <w:t xml:space="preserve"> </w:t>
      </w:r>
      <w:r>
        <w:t>meaningful</w:t>
      </w:r>
      <w:r>
        <w:t xml:space="preserve"> </w:t>
      </w:r>
      <w:r>
        <w:t>phrases</w:t>
      </w:r>
      <w:r>
        <w:t xml:space="preserve"> </w:t>
      </w:r>
      <w:r>
        <w:t>and</w:t>
      </w:r>
      <w:r>
        <w:t xml:space="preserve"> </w:t>
      </w:r>
      <w:r>
        <w:t>sentences.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t>honest'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'dishonest'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connotation/semantics</w:t>
      </w:r>
      <w:r>
        <w:t xml:space="preserve"> </w:t>
      </w:r>
      <w:r>
        <w:t>even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lexically</w:t>
      </w:r>
      <w:r>
        <w:t xml:space="preserve"> </w:t>
      </w:r>
      <w:r>
        <w:t>different.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parsing</w:t>
      </w:r>
      <w:r>
        <w:t xml:space="preserve"> </w:t>
      </w:r>
      <w:r>
        <w:t>involves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logical</w:t>
      </w:r>
      <w:r>
        <w:t xml:space="preserve"> </w:t>
      </w:r>
      <w:r>
        <w:t>form</w:t>
      </w:r>
      <w:r>
        <w:t xml:space="preserve"> </w:t>
      </w:r>
      <w:r>
        <w:t>that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real-world</w:t>
      </w:r>
      <w:r>
        <w:t xml:space="preserve"> </w:t>
      </w:r>
      <w:r>
        <w:t>concepts.</w:t>
      </w:r>
      <w:r>
        <w:t xml:space="preserve"> </w:t>
      </w:r>
      <w:r>
        <w:t>Unlike</w:t>
      </w:r>
      <w:r>
        <w:t xml:space="preserve"> </w:t>
      </w:r>
      <w:r>
        <w:t>syntactic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which</w:t>
      </w:r>
      <w:r>
        <w:t xml:space="preserve"> </w:t>
      </w:r>
      <w:r>
        <w:t>focus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grammar,</w:t>
      </w:r>
      <w:r>
        <w:t xml:space="preserve"> </w:t>
      </w:r>
      <w:r>
        <w:t>semantic</w:t>
      </w:r>
      <w:r>
        <w:t xml:space="preserve"> </w:t>
      </w:r>
      <w:r>
        <w:t>parsing</w:t>
      </w:r>
      <w:r>
        <w:t xml:space="preserve"> </w:t>
      </w:r>
      <w:r>
        <w:t>methods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parser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knowledge</w:t>
      </w:r>
      <w:r>
        <w:t xml:space="preserve"> </w:t>
      </w:r>
      <w:r>
        <w:t>representation</w:t>
      </w:r>
      <w:r>
        <w:t xml:space="preserve"> </w:t>
      </w:r>
      <w:r>
        <w:t>technique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inference</w:t>
      </w:r>
      <w:r>
        <w:t xml:space="preserve"> </w:t>
      </w:r>
      <w:r>
        <w:t>mechanism.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language</w:t>
      </w:r>
      <w:r>
        <w:t xml:space="preserve"> </w:t>
      </w:r>
      <w:r>
        <w:t>formally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translating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predicates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sense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relationships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these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make</w:t>
      </w:r>
      <w:r>
        <w:t xml:space="preserve"> </w:t>
      </w:r>
      <w:r>
        <w:t>sense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own.</w:t>
      </w:r>
      <w:r>
        <w:t xml:space="preserve"> </w:t>
      </w:r>
      <w:r>
        <w:t>An</w:t>
      </w:r>
      <w:r>
        <w:t xml:space="preserve"> </w:t>
      </w:r>
      <w:r>
        <w:t>external</w:t>
      </w:r>
      <w:r>
        <w:t xml:space="preserve"> </w:t>
      </w:r>
      <w:r>
        <w:t>knowledge</w:t>
      </w:r>
      <w:r>
        <w:t xml:space="preserve"> </w:t>
      </w:r>
      <w:r>
        <w:t>source</w:t>
      </w:r>
      <w:r>
        <w:t xml:space="preserve"> </w:t>
      </w:r>
      <w:r>
        <w:t>is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these</w:t>
      </w:r>
      <w:r>
        <w:t xml:space="preserve"> </w:t>
      </w:r>
      <w:r>
        <w:t>predicates</w:t>
      </w:r>
      <w:r>
        <w:t xml:space="preserve"> </w:t>
      </w:r>
      <w:r>
        <w:t>and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logic.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briefly</w:t>
      </w:r>
      <w:r>
        <w:t xml:space="preserve"> </w:t>
      </w:r>
      <w:r>
        <w:t>describe</w:t>
      </w:r>
      <w:r>
        <w:t xml:space="preserve"> </w:t>
      </w:r>
      <w:r>
        <w:t>three</w:t>
      </w:r>
      <w:r>
        <w:t xml:space="preserve"> </w:t>
      </w:r>
      <w:r>
        <w:t>techniques</w:t>
      </w:r>
      <w:r>
        <w:t xml:space="preserve"> </w:t>
      </w:r>
      <w:r>
        <w:t>for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parsing—decomposition,</w:t>
      </w:r>
      <w:r>
        <w:t xml:space="preserve"> </w:t>
      </w:r>
      <w:r>
        <w:t>ontology,</w:t>
      </w:r>
      <w:r>
        <w:t xml:space="preserve"> </w:t>
      </w:r>
      <w:r>
        <w:t>and</w:t>
      </w:r>
      <w:r>
        <w:t xml:space="preserve"> </w:t>
      </w:r>
      <w:r>
        <w:t>distributional</w:t>
      </w:r>
      <w:r>
        <w:t xml:space="preserve"> </w:t>
      </w:r>
      <w:r>
        <w:t>statistics.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Decompositional</w:t>
      </w:r>
      <w:r>
        <w:t xml:space="preserve"> </w:t>
      </w:r>
      <w:r>
        <w:t>Semantics.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dividing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components</w:t>
      </w:r>
      <w:r>
        <w:t xml:space="preserve"> </w:t>
      </w:r>
      <w:r>
        <w:t>or</w:t>
      </w:r>
      <w:r>
        <w:t xml:space="preserve"> </w:t>
      </w:r>
      <w:r>
        <w:t>qualities.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mammal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was</w:t>
      </w:r>
      <w:r>
        <w:t xml:space="preserve"> </w:t>
      </w:r>
      <w:r>
        <w:t>replaced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'boy',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imply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has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qualities—being</w:t>
      </w:r>
      <w:r>
        <w:t xml:space="preserve"> </w:t>
      </w:r>
      <w:r>
        <w:t>a</w:t>
      </w:r>
      <w:r>
        <w:t xml:space="preserve"> </w:t>
      </w:r>
      <w:r>
        <w:t>mammal,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These</w:t>
      </w:r>
      <w:r>
        <w:t xml:space="preserve"> </w:t>
      </w:r>
      <w:r>
        <w:t>decomposed</w:t>
      </w:r>
      <w:r>
        <w:t xml:space="preserve"> </w:t>
      </w:r>
      <w:r>
        <w:t>semantics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mouse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</w:t>
      </w:r>
      <w:r>
        <w:t xml:space="preserve"> </w:t>
      </w:r>
      <w:r>
        <w:t>and</w:t>
      </w:r>
      <w:r>
        <w:t xml:space="preserve"> </w:t>
      </w:r>
      <w:r>
        <w:t>boy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Ontological</w:t>
      </w:r>
      <w:r>
        <w:t xml:space="preserve"> </w:t>
      </w:r>
      <w:r>
        <w:t>Semantics.</w:t>
      </w:r>
      <w:r>
        <w:t xml:space="preserve"> </w:t>
      </w:r>
      <w:r>
        <w:t>Another</w:t>
      </w:r>
      <w:r>
        <w:t xml:space="preserve"> </w:t>
      </w:r>
      <w:r>
        <w:t>way</w:t>
      </w:r>
      <w:r>
        <w:t xml:space="preserve"> </w:t>
      </w:r>
      <w:r>
        <w:t>of</w:t>
      </w:r>
      <w:r>
        <w:t xml:space="preserve"> </w:t>
      </w:r>
      <w:r>
        <w:t>decomposing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its</w:t>
      </w:r>
      <w:r>
        <w:t xml:space="preserve"> </w:t>
      </w:r>
      <w:r>
        <w:t>relationship</w:t>
      </w:r>
      <w:r>
        <w:t xml:space="preserve"> </w:t>
      </w:r>
      <w:r>
        <w:t>to</w:t>
      </w:r>
      <w:r>
        <w:t xml:space="preserve"> </w:t>
      </w:r>
      <w:r>
        <w:t>other</w:t>
      </w:r>
      <w:r>
        <w:t xml:space="preserve"> </w:t>
      </w:r>
      <w:r>
        <w:t>words.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classic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'bank'.</w:t>
      </w:r>
      <w:r>
        <w:t xml:space="preserve"> </w:t>
      </w:r>
      <w:r>
        <w:rPr>
          <w:color w:val="FF0000"/>
        </w:rPr>
        <w:t>'Bank'</w:t>
      </w:r>
      <w:r>
        <w:t xml:space="preserve"> </w:t>
      </w:r>
      <w:r>
        <w:t>itself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or</w:t>
      </w:r>
      <w:r>
        <w:t xml:space="preserve"> </w:t>
      </w:r>
      <w:r>
        <w:t>storage.</w:t>
      </w:r>
      <w:r>
        <w:t xml:space="preserve"> </w:t>
      </w:r>
      <w:r>
        <w:t>However,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collection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'water',</w:t>
      </w:r>
      <w:r>
        <w:t xml:space="preserve"> </w:t>
      </w:r>
      <w:r>
        <w:t>'blood',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'money'—dictates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definition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will</w:t>
      </w:r>
      <w:r>
        <w:t xml:space="preserve"> </w:t>
      </w:r>
      <w:r>
        <w:t>semantically</w:t>
      </w:r>
      <w:r>
        <w:t xml:space="preserve"> </w:t>
      </w:r>
      <w:r>
        <w:t>adopt.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existence/usage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ontology.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rPr>
          <w:color w:val="FF0000"/>
        </w:rPr>
        <w:t>(Miller</w:t>
      </w:r>
      <w:r>
        <w:t xml:space="preserve"> </w:t>
      </w:r>
      <w:r>
        <w:t>1995)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ontological</w:t>
      </w:r>
      <w:r>
        <w:t xml:space="preserve"> </w:t>
      </w:r>
      <w:r>
        <w:t>resource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It</w:t>
      </w:r>
      <w:r>
        <w:t xml:space="preserve"> </w:t>
      </w:r>
      <w:r>
        <w:t>contains</w:t>
      </w:r>
      <w:r>
        <w:t xml:space="preserve"> </w:t>
      </w:r>
      <w:r>
        <w:t>various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relations</w:t>
      </w:r>
      <w:r>
        <w:t xml:space="preserve"> </w:t>
      </w:r>
      <w:r>
        <w:t>that</w:t>
      </w:r>
      <w:r>
        <w:t xml:space="preserve"> </w:t>
      </w:r>
      <w:r>
        <w:t>exist</w:t>
      </w:r>
      <w:r>
        <w:t xml:space="preserve"> </w:t>
      </w:r>
      <w:r>
        <w:t>between</w:t>
      </w:r>
      <w:r>
        <w:t xml:space="preserve"> </w:t>
      </w:r>
      <w:r>
        <w:t>English</w:t>
      </w:r>
      <w:r>
        <w:t xml:space="preserve"> </w:t>
      </w:r>
      <w:r>
        <w:t>words.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'small'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synonymous</w:t>
      </w:r>
      <w:r>
        <w:t xml:space="preserve"> </w:t>
      </w:r>
      <w:r>
        <w:t>with</w:t>
      </w:r>
      <w:r>
        <w:t xml:space="preserve"> </w:t>
      </w:r>
      <w:r>
        <w:t>'little',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conveys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meaning</w:t>
      </w:r>
      <w:r>
        <w:t xml:space="preserve"> </w:t>
      </w:r>
      <w:r>
        <w:t>to</w:t>
      </w:r>
      <w:r>
        <w:t xml:space="preserve"> </w:t>
      </w:r>
      <w:r>
        <w:t>'large'.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animal.</w:t>
      </w:r>
      <w:r>
        <w:t xml:space="preserve"> </w:t>
      </w:r>
      <w:r>
        <w:t>Capturing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understanding</w:t>
      </w:r>
      <w:r>
        <w:t xml:space="preserve"> </w:t>
      </w:r>
      <w:r>
        <w:t>world</w:t>
      </w:r>
      <w:r>
        <w:t xml:space="preserve"> </w:t>
      </w:r>
      <w:r>
        <w:t>knowledge.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Distributional</w:t>
      </w:r>
      <w:r>
        <w:t xml:space="preserve"> </w:t>
      </w:r>
      <w:r>
        <w:t>Semantics.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discussion</w:t>
      </w:r>
      <w:r>
        <w:t xml:space="preserve"> </w:t>
      </w:r>
      <w:r>
        <w:t>of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assumed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contextualisation</w:t>
      </w:r>
      <w:r>
        <w:t xml:space="preserve"> </w:t>
      </w:r>
      <w:r>
        <w:t>as</w:t>
      </w:r>
      <w:r>
        <w:t xml:space="preserve"> </w:t>
      </w:r>
      <w:r>
        <w:t>humans.</w:t>
      </w:r>
      <w:r>
        <w:t xml:space="preserve"> </w:t>
      </w:r>
      <w:r>
        <w:t>While</w:t>
      </w:r>
      <w:r>
        <w:t xml:space="preserve"> </w:t>
      </w:r>
      <w:r>
        <w:t>machines</w:t>
      </w:r>
      <w:r>
        <w:t xml:space="preserve"> </w:t>
      </w:r>
      <w:r>
        <w:t>lack</w:t>
      </w:r>
      <w:r>
        <w:t xml:space="preserve"> </w:t>
      </w:r>
      <w:r>
        <w:t>subconscious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approximate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analysing</w:t>
      </w:r>
      <w:r>
        <w:t xml:space="preserve"> </w:t>
      </w:r>
      <w:r>
        <w:t>large</w:t>
      </w:r>
      <w:r>
        <w:t xml:space="preserve"> </w:t>
      </w:r>
      <w:r>
        <w:t>corpora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deriving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distributional</w:t>
      </w:r>
      <w:r>
        <w:t xml:space="preserve"> </w:t>
      </w:r>
      <w:r>
        <w:t>properties</w:t>
      </w:r>
      <w:r>
        <w:t xml:space="preserve"> </w:t>
      </w:r>
      <w:r>
        <w:rPr>
          <w:color w:val="FF0000"/>
        </w:rPr>
        <w:t>(e.g,</w:t>
      </w:r>
      <w:r>
        <w:t xml:space="preserve"> </w:t>
      </w:r>
      <w:r>
        <w:t>co-occurrence,</w:t>
      </w:r>
      <w:r>
        <w:t xml:space="preserve"> </w:t>
      </w:r>
      <w:r>
        <w:rPr>
          <w:color w:val="FF0000"/>
        </w:rPr>
        <w:t>frequency).</w:t>
      </w:r>
      <w:r>
        <w:t xml:space="preserve"> </w:t>
      </w:r>
      <w:r>
        <w:t>This</w:t>
      </w:r>
      <w:r>
        <w:t xml:space="preserve"> </w:t>
      </w:r>
      <w:r>
        <w:t>maps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law</w:t>
      </w:r>
      <w:r>
        <w:t xml:space="preserve"> </w:t>
      </w:r>
      <w:r>
        <w:t>of</w:t>
      </w:r>
      <w:r>
        <w:t xml:space="preserve"> </w:t>
      </w:r>
      <w:r>
        <w:t>association</w:t>
      </w:r>
      <w:r>
        <w:t xml:space="preserve"> </w:t>
      </w:r>
      <w:r>
        <w:t>that</w:t>
      </w:r>
      <w:r>
        <w:t xml:space="preserve"> </w:t>
      </w:r>
      <w:r>
        <w:t>words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similar</w:t>
      </w:r>
      <w:r>
        <w:t xml:space="preserve"> </w:t>
      </w:r>
      <w:r>
        <w:t>meanings.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complex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grasp,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contexts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in,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sentences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t>co-occurs</w:t>
      </w:r>
      <w:r>
        <w:t xml:space="preserve"> </w:t>
      </w:r>
      <w:r>
        <w:t>with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t>'rodent',</w:t>
      </w:r>
      <w:r>
        <w:t xml:space="preserve"> </w:t>
      </w:r>
      <w:r>
        <w:t>'animal',</w:t>
      </w:r>
      <w:r>
        <w:t xml:space="preserve"> </w:t>
      </w:r>
      <w:r>
        <w:t>'food',</w:t>
      </w:r>
      <w:r>
        <w:t xml:space="preserve"> </w:t>
      </w:r>
      <w:r>
        <w:t>etc..</w:t>
      </w:r>
      <w:r>
        <w:t xml:space="preserve"> </w:t>
      </w:r>
      <w:r>
        <w:t>Distributional</w:t>
      </w:r>
      <w:r>
        <w:t xml:space="preserve"> </w:t>
      </w:r>
      <w:r>
        <w:t>Semantics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modern-day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2.7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Herbert</w:t>
      </w:r>
      <w:r>
        <w:t xml:space="preserve"> </w:t>
      </w:r>
      <w:r>
        <w:rPr>
          <w:color w:val="FF0000"/>
        </w:rPr>
        <w:t>Clark,</w:t>
      </w:r>
      <w:r>
        <w:t xml:space="preserve"> </w:t>
      </w:r>
      <w:r>
        <w:t>whenever</w:t>
      </w:r>
      <w:r>
        <w:t xml:space="preserve"> </w:t>
      </w:r>
      <w:r>
        <w:t>two</w:t>
      </w:r>
      <w:r>
        <w:t xml:space="preserve"> </w:t>
      </w:r>
      <w:r>
        <w:t>words</w:t>
      </w:r>
      <w:r>
        <w:t xml:space="preserve"> </w:t>
      </w:r>
      <w:r>
        <w:t>occur</w:t>
      </w:r>
      <w:r>
        <w:t xml:space="preserve"> </w:t>
      </w:r>
      <w:r>
        <w:t>together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close</w:t>
      </w:r>
      <w:r>
        <w:t xml:space="preserve"> </w:t>
      </w:r>
      <w:r>
        <w:t>proximity,</w:t>
      </w:r>
      <w:r>
        <w:t xml:space="preserve"> </w:t>
      </w:r>
      <w:r>
        <w:t>an</w:t>
      </w:r>
      <w:r>
        <w:t xml:space="preserve"> </w:t>
      </w:r>
      <w:r>
        <w:t>associative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</w:t>
      </w:r>
      <w:r>
        <w:t xml:space="preserve"> </w:t>
      </w:r>
      <w:r>
        <w:t>over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frequently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together,</w:t>
      </w:r>
      <w:r>
        <w:t xml:space="preserve"> </w:t>
      </w:r>
      <w:r>
        <w:t>the</w:t>
      </w:r>
      <w:r>
        <w:t xml:space="preserve"> </w:t>
      </w:r>
      <w:r>
        <w:t>stronger</w:t>
      </w:r>
      <w:r>
        <w:t xml:space="preserve"> </w:t>
      </w:r>
      <w:r>
        <w:t>the</w:t>
      </w:r>
      <w:r>
        <w:t xml:space="preserve"> </w:t>
      </w:r>
      <w:r>
        <w:t>association</w:t>
      </w:r>
      <w:r>
        <w:t xml:space="preserve"> </w:t>
      </w:r>
      <w:r>
        <w:rPr>
          <w:color w:val="FF0000"/>
        </w:rPr>
        <w:t>(Clark</w:t>
      </w:r>
      <w:r>
        <w:t xml:space="preserve"> </w:t>
      </w:r>
      <w:r>
        <w:rPr>
          <w:color w:val="FF0000"/>
        </w:rPr>
        <w:t>1970).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Building</w:t>
      </w:r>
      <w:r>
        <w:t xml:space="preserve"> </w:t>
      </w:r>
      <w:r>
        <w:t>up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and</w:t>
      </w:r>
      <w:r>
        <w:t xml:space="preserve"> </w:t>
      </w:r>
      <w:r>
        <w:t>logic</w:t>
      </w:r>
      <w:r>
        <w:t xml:space="preserve"> </w:t>
      </w:r>
      <w:r>
        <w:t>of</w:t>
      </w:r>
      <w:r>
        <w:t xml:space="preserve"> </w:t>
      </w:r>
      <w:r>
        <w:t>distributional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describe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rPr>
          <w:color w:val="FF0000"/>
        </w:rPr>
        <w:t>(LM)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that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probability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co-occurrence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training</w:t>
      </w:r>
      <w:r>
        <w:t xml:space="preserve"> </w:t>
      </w:r>
      <w:r>
        <w:t>corpus.</w:t>
      </w:r>
      <w:r>
        <w:t xml:space="preserve"> </w:t>
      </w:r>
      <w:r>
        <w:t>Once</w:t>
      </w:r>
      <w:r>
        <w:t xml:space="preserve"> </w:t>
      </w:r>
      <w:r>
        <w:rPr>
          <w:color w:val="FF0000"/>
        </w:rPr>
        <w:t>trained/learned,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attempts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xm,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1)thtoken,</w:t>
      </w:r>
      <w:r>
        <w:t xml:space="preserve"> </w:t>
      </w:r>
      <w:r>
        <w:rPr>
          <w:color w:val="FF0000"/>
        </w:rPr>
        <w:t>xm+1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training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space,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possible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language.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N</w:t>
      </w:r>
      <w:r>
        <w:t xml:space="preserve"> </w:t>
      </w:r>
      <w:r>
        <w:t>unique</w:t>
      </w:r>
      <w:r>
        <w:t xml:space="preserve"> </w:t>
      </w:r>
      <w:r>
        <w:t>tokens,</w:t>
      </w:r>
      <w:r>
        <w:t xml:space="preserve"> </w:t>
      </w:r>
      <w:r>
        <w:t>then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  <w:r>
        <w:t>case,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tokens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and</w:t>
      </w:r>
      <w:r>
        <w:t xml:space="preserve"> </w:t>
      </w:r>
      <w:r>
        <w:t>independent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1/N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However,</w:t>
      </w:r>
      <w:r>
        <w:t xml:space="preserve"> </w:t>
      </w:r>
      <w:r>
        <w:t>from</w:t>
      </w:r>
      <w:r>
        <w:t xml:space="preserve"> </w:t>
      </w:r>
      <w:r>
        <w:t>our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sentence,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occurrence.</w:t>
      </w:r>
      <w:r>
        <w:t xml:space="preserve"> </w:t>
      </w:r>
      <w:r>
        <w:t>Instead,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appear</w:t>
      </w:r>
      <w:r>
        <w:t xml:space="preserve"> </w:t>
      </w:r>
      <w:r>
        <w:t>next</w:t>
      </w:r>
      <w:r>
        <w:t xml:space="preserve"> </w:t>
      </w:r>
      <w:r>
        <w:t>are</w:t>
      </w:r>
      <w:r>
        <w:t xml:space="preserve"> </w:t>
      </w:r>
      <w:r>
        <w:t>conditioned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present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It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basis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layman's</w:t>
      </w:r>
      <w:r>
        <w:t xml:space="preserve"> </w:t>
      </w:r>
      <w:r>
        <w:t>terms,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given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</w:t>
      </w:r>
      <w:r>
        <w:t xml:space="preserve"> </w:t>
      </w:r>
      <w:r>
        <w:t>seen</w:t>
      </w:r>
      <w:r>
        <w:t xml:space="preserve"> </w:t>
      </w:r>
      <w:r>
        <w:t>before.</w:t>
      </w:r>
      <w:r>
        <w:t xml:space="preserve"> </w:t>
      </w:r>
      <w:r>
        <w:t>Going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'Hello</w:t>
      </w:r>
      <w:r>
        <w:t xml:space="preserve"> </w:t>
      </w:r>
      <w:r>
        <w:rPr>
          <w:color w:val="FF0000"/>
        </w:rPr>
        <w:t>Sam.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are',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rPr>
          <w:color w:val="FF0000"/>
        </w:rPr>
        <w:t>(i.e,</w:t>
      </w:r>
      <w:r>
        <w:t xml:space="preserve"> </w:t>
      </w:r>
      <w:r>
        <w:t>our</w:t>
      </w:r>
      <w:r>
        <w:t xml:space="preserve"> </w:t>
      </w:r>
      <w:r>
        <w:rPr>
          <w:color w:val="FF0000"/>
        </w:rPr>
        <w:t>vocabulary),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likely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'you'.</w:t>
      </w:r>
      <w:r>
        <w:t xml:space="preserve"> </w:t>
      </w:r>
      <w:r>
        <w:t>This</w:t>
      </w:r>
      <w:r>
        <w:t xml:space="preserve"> </w:t>
      </w:r>
      <w:r>
        <w:t>likelihood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spread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vocabulary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'you'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probability</w:t>
      </w:r>
      <w:r>
        <w:t xml:space="preserve"> </w:t>
      </w:r>
      <w:r>
        <w:t>score.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the</w:t>
      </w:r>
      <w:r>
        <w:t xml:space="preserve"> </w:t>
      </w:r>
      <w:r>
        <w:t>formal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t>detail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Bag-of-Word</w:t>
      </w:r>
      <w:r>
        <w:t xml:space="preserve"> </w:t>
      </w:r>
      <w:r>
        <w:t>Based</w:t>
      </w:r>
      <w:r>
        <w:t xml:space="preserve"> </w:t>
      </w:r>
      <w:r>
        <w:t>Representation.</w:t>
      </w:r>
      <w:r>
        <w:t xml:space="preserve"> </w:t>
      </w:r>
      <w:r>
        <w:t>Forgoing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crude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that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constituted</w:t>
      </w:r>
      <w:r>
        <w:t xml:space="preserve"> </w:t>
      </w:r>
      <w:r>
        <w:t>tokens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expresses</w:t>
      </w:r>
      <w:r>
        <w:t xml:space="preserve"> </w:t>
      </w:r>
      <w:r>
        <w:t>positive</w:t>
      </w:r>
      <w:r>
        <w:t xml:space="preserve"> </w:t>
      </w:r>
      <w:r>
        <w:t>sentiment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count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favourable</w:t>
      </w:r>
      <w:r>
        <w:t xml:space="preserve"> </w:t>
      </w:r>
      <w:r>
        <w:t>and</w:t>
      </w:r>
      <w:r>
        <w:t xml:space="preserve"> </w:t>
      </w:r>
      <w:r>
        <w:t>negatively</w:t>
      </w:r>
      <w:r>
        <w:t xml:space="preserve"> </w:t>
      </w:r>
      <w:r>
        <w:rPr>
          <w:color w:val="FF0000"/>
        </w:rPr>
        <w:t>connotated</w:t>
      </w:r>
      <w:r>
        <w:t xml:space="preserve"> </w:t>
      </w:r>
      <w:r>
        <w:t>lexical</w:t>
      </w:r>
      <w:r>
        <w:t xml:space="preserve"> </w:t>
      </w:r>
      <w:r>
        <w:t>terms</w:t>
      </w:r>
      <w:r>
        <w:t xml:space="preserve"> </w:t>
      </w:r>
      <w:r>
        <w:t>that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solely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where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semantics</w:t>
      </w:r>
      <w:r>
        <w:t xml:space="preserve"> </w:t>
      </w:r>
      <w:r>
        <w:t>or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overlooked.</w:t>
      </w:r>
      <w:r>
        <w:t xml:space="preserve"> </w:t>
      </w:r>
      <w:r>
        <w:t>Such</w:t>
      </w:r>
      <w:r>
        <w:t xml:space="preserve"> </w:t>
      </w:r>
      <w:r>
        <w:t>setups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bag-of-word</w:t>
      </w:r>
      <w:r>
        <w:t xml:space="preserve"> </w:t>
      </w:r>
      <w:r>
        <w:t>approach,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2.2.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classification.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represent</w:t>
      </w:r>
      <w:r>
        <w:t xml:space="preserve"> </w:t>
      </w:r>
      <w:r>
        <w:t>three</w:t>
      </w:r>
      <w:r>
        <w:t xml:space="preserve"> </w:t>
      </w:r>
      <w:r>
        <w:t>samples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bad.',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good.',</w:t>
      </w:r>
      <w:r>
        <w:t xml:space="preserve"> </w:t>
      </w:r>
      <w:r>
        <w:rPr>
          <w:color w:val="FF0000"/>
        </w:rPr>
        <w:t>S3: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liked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movie'.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rPr>
          <w:color w:val="FF0000"/>
        </w:rPr>
        <w:t>(lowercasing,</w:t>
      </w:r>
      <w:r>
        <w:t xml:space="preserve"> </w:t>
      </w:r>
      <w:r>
        <w:t>punctuation</w:t>
      </w:r>
      <w:r>
        <w:t xml:space="preserve"> </w:t>
      </w:r>
      <w:r>
        <w:rPr>
          <w:color w:val="FF0000"/>
        </w:rPr>
        <w:t>removal),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rPr>
          <w:color w:val="FF0000"/>
        </w:rPr>
        <w:t>(liked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rPr>
          <w:color w:val="FF0000"/>
        </w:rPr>
        <w:t>like),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unigram</w:t>
      </w:r>
      <w:r>
        <w:t xml:space="preserve"> </w:t>
      </w:r>
      <w:r>
        <w:t>vocabulary</w:t>
      </w:r>
      <w:r>
        <w:t xml:space="preserve"> </w:t>
      </w:r>
      <w:r>
        <w:t>set</w:t>
      </w:r>
      <w:r>
        <w:t xml:space="preserve"> </w:t>
      </w:r>
      <w:r>
        <w:rPr>
          <w:color w:val="FF0000"/>
        </w:rPr>
        <w:t>[the,</w:t>
      </w:r>
      <w:r>
        <w:t xml:space="preserve"> </w:t>
      </w:r>
      <w:r>
        <w:t>movie,</w:t>
      </w:r>
      <w:r>
        <w:t xml:space="preserve"> </w:t>
      </w:r>
      <w:r>
        <w:t>is,</w:t>
      </w:r>
      <w:r>
        <w:t xml:space="preserve"> </w:t>
      </w:r>
      <w:r>
        <w:t>bad,</w:t>
      </w:r>
      <w:r>
        <w:t xml:space="preserve"> </w:t>
      </w:r>
      <w:r>
        <w:t>good,</w:t>
      </w:r>
      <w:r>
        <w:t xml:space="preserve"> </w:t>
      </w:r>
      <w:r>
        <w:t>I,</w:t>
      </w:r>
      <w:r>
        <w:t xml:space="preserve"> </w:t>
      </w:r>
      <w:r>
        <w:rPr>
          <w:color w:val="FF0000"/>
        </w:rPr>
        <w:t>like].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vectors</w:t>
      </w:r>
      <w:r>
        <w:t xml:space="preserve"> </w:t>
      </w:r>
      <w:r>
        <w:t>of</w:t>
      </w:r>
      <w:r>
        <w:t xml:space="preserve"> </w:t>
      </w:r>
      <w:r>
        <w:t>length</w:t>
      </w:r>
      <w:r>
        <w:t xml:space="preserve"> </w:t>
      </w:r>
      <w:r>
        <w:t>7,</w:t>
      </w:r>
      <w:r>
        <w:t xml:space="preserve"> </w:t>
      </w:r>
      <w:r>
        <w:t>indicating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</w:t>
      </w:r>
      <w:r>
        <w:t xml:space="preserve"> </w:t>
      </w:r>
      <w:r>
        <w:t>vocabulary</w:t>
      </w:r>
      <w:r>
        <w:t xml:space="preserve"> </w:t>
      </w:r>
      <w:r>
        <w:t>term</w:t>
      </w:r>
      <w:r>
        <w:t xml:space="preserve"> </w:t>
      </w:r>
      <w:r>
        <w:t>is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not.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no,</w:t>
      </w:r>
      <w:r>
        <w:t xml:space="preserve"> </w:t>
      </w:r>
      <w:r>
        <w:t>no,</w:t>
      </w:r>
      <w:r>
        <w:t xml:space="preserve"> </w:t>
      </w:r>
      <w:r>
        <w:t>no]</w:t>
      </w:r>
      <w:r>
        <w:t xml:space="preserve"> </w:t>
      </w:r>
      <w:r>
        <w:t>and</w:t>
      </w:r>
      <w:r>
        <w:t xml:space="preserve"> </w:t>
      </w:r>
      <w:r>
        <w:t>mapped</w:t>
      </w:r>
      <w:r>
        <w:t xml:space="preserve"> </w:t>
      </w:r>
      <w:r>
        <w:t>numerically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where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'yes'—the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present,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'no'—the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given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similar</w:t>
      </w:r>
      <w:r>
        <w:t xml:space="preserve"> </w:t>
      </w:r>
      <w:r>
        <w:t>way,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become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respectively.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Further,</w:t>
      </w:r>
      <w:r>
        <w:t xml:space="preserve"> </w:t>
      </w:r>
      <w:r>
        <w:t>each</w:t>
      </w:r>
      <w:r>
        <w:t xml:space="preserve"> </w:t>
      </w:r>
      <w:r>
        <w:t>sentence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it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means</w:t>
      </w:r>
      <w:r>
        <w:t xml:space="preserve"> </w:t>
      </w:r>
      <w:r>
        <w:t>negative</w:t>
      </w:r>
      <w:r>
        <w:t xml:space="preserve"> </w:t>
      </w:r>
      <w:r>
        <w:t>sentiment,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t>neutral,</w:t>
      </w:r>
      <w:r>
        <w:t xml:space="preserve"> </w:t>
      </w:r>
      <w:r>
        <w:t>and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t>positive.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score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S2:v1,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:</w:t>
      </w:r>
      <w:r>
        <w:t xml:space="preserve"> </w:t>
      </w:r>
      <w:r>
        <w:t>1,</w:t>
      </w:r>
      <w:r>
        <w:t xml:space="preserve"> </w:t>
      </w:r>
      <w:r>
        <w:t>respectively.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crude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vectors,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'the'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'movie'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differentiation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classification,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we</w:t>
      </w:r>
      <w:r>
        <w:t xml:space="preserve"> </w:t>
      </w:r>
      <w:r>
        <w:t>cannot</w:t>
      </w:r>
      <w:r>
        <w:t xml:space="preserve"> </w:t>
      </w:r>
      <w:r>
        <w:t>tell</w:t>
      </w:r>
      <w:r>
        <w:t xml:space="preserve"> </w:t>
      </w:r>
      <w:r>
        <w:t>by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only</w:t>
      </w:r>
      <w:r>
        <w:t xml:space="preserve"> </w:t>
      </w:r>
      <w:r>
        <w:t>these</w:t>
      </w:r>
      <w:r>
        <w:t xml:space="preserve"> </w:t>
      </w:r>
      <w:r>
        <w:t>two</w:t>
      </w:r>
      <w:r>
        <w:t xml:space="preserve"> </w:t>
      </w:r>
      <w:r>
        <w:t>terms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or</w:t>
      </w:r>
      <w:r>
        <w:t xml:space="preserve"> </w:t>
      </w:r>
      <w:r>
        <w:t>bad.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subsequent</w:t>
      </w:r>
      <w:r>
        <w:t xml:space="preserve"> </w:t>
      </w:r>
      <w:r>
        <w:t>absence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associating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label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build</w:t>
      </w:r>
      <w:r>
        <w:t xml:space="preserve"> </w:t>
      </w:r>
      <w:r>
        <w:t>on</w:t>
      </w:r>
      <w:r>
        <w:t xml:space="preserve"> </w:t>
      </w:r>
      <w:r>
        <w:t>bag-of-word</w:t>
      </w:r>
      <w:r>
        <w:t xml:space="preserve"> </w:t>
      </w:r>
      <w:r>
        <w:t>representation</w:t>
      </w:r>
      <w:r>
        <w:t xml:space="preserve"> </w:t>
      </w:r>
      <w:r>
        <w:t>and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such</w:t>
      </w:r>
      <w:r>
        <w:t xml:space="preserve"> </w:t>
      </w:r>
      <w:r>
        <w:t>heuristics</w:t>
      </w:r>
      <w:r>
        <w:t xml:space="preserve"> </w:t>
      </w:r>
      <w:r>
        <w:t>between</w:t>
      </w:r>
      <w:r>
        <w:t xml:space="preserve"> </w:t>
      </w:r>
      <w:r>
        <w:t>tokens</w:t>
      </w:r>
      <w:r>
        <w:t xml:space="preserve"> </w:t>
      </w:r>
      <w:r>
        <w:t>and</w:t>
      </w:r>
      <w:r>
        <w:t xml:space="preserve"> </w:t>
      </w:r>
      <w:r>
        <w:t>labels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class</w:t>
      </w:r>
      <w:r>
        <w:t xml:space="preserve"> </w:t>
      </w:r>
      <w:r>
        <w:t>labels.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building</w:t>
      </w:r>
      <w:r>
        <w:t xml:space="preserve"> </w:t>
      </w:r>
      <w:r>
        <w:t>representations</w:t>
      </w:r>
      <w:r>
        <w:t xml:space="preserve"> </w:t>
      </w:r>
      <w:r>
        <w:t>from</w:t>
      </w:r>
      <w:r>
        <w:t xml:space="preserve"> </w:t>
      </w:r>
      <w:r>
        <w:t>term</w:t>
      </w:r>
      <w:r>
        <w:t xml:space="preserve"> </w:t>
      </w:r>
      <w:r>
        <w:t>frequency</w:t>
      </w:r>
      <w:r>
        <w:t xml:space="preserve"> </w:t>
      </w:r>
      <w:r>
        <w:t>is</w:t>
      </w:r>
      <w:r>
        <w:t xml:space="preserve"> </w:t>
      </w:r>
      <w:r>
        <w:t>detailed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II: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the</w:t>
      </w:r>
      <w:r>
        <w:t xml:space="preserve"> </w:t>
      </w:r>
      <w:r>
        <w:t>algorithms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discussed</w:t>
      </w:r>
      <w:r>
        <w:t xml:space="preserve"> </w:t>
      </w:r>
      <w:r>
        <w:t>for</w:t>
      </w:r>
      <w:r>
        <w:t xml:space="preserve"> </w:t>
      </w:r>
      <w:r>
        <w:t>parsing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simple</w:t>
      </w:r>
      <w:r>
        <w:t xml:space="preserve"> </w:t>
      </w:r>
      <w:r>
        <w:t>heuristics</w:t>
      </w:r>
      <w:r>
        <w:t xml:space="preserve"> </w:t>
      </w:r>
      <w:r>
        <w:t>and</w:t>
      </w:r>
      <w:r>
        <w:t xml:space="preserve"> </w:t>
      </w:r>
      <w:r>
        <w:t>probabilities.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and</w:t>
      </w:r>
      <w:r>
        <w:t xml:space="preserve"> </w:t>
      </w:r>
      <w:r>
        <w:t>nuanced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This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readers</w:t>
      </w:r>
      <w:r>
        <w:t xml:space="preserve"> </w:t>
      </w:r>
      <w:r>
        <w:t>establish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theoretical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these</w:t>
      </w:r>
      <w:r>
        <w:t xml:space="preserve"> </w:t>
      </w:r>
      <w:r>
        <w:t>networks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traced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independent</w:t>
      </w:r>
      <w:r>
        <w:t xml:space="preserve"> </w:t>
      </w:r>
      <w:r>
        <w:t>works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Alexander</w:t>
      </w:r>
      <w:r>
        <w:t xml:space="preserve"> </w:t>
      </w:r>
      <w:r>
        <w:rPr>
          <w:color w:val="FF0000"/>
        </w:rPr>
        <w:t>Bain</w:t>
      </w:r>
      <w:r>
        <w:t xml:space="preserve"> </w:t>
      </w:r>
      <w:r>
        <w:t>in</w:t>
      </w:r>
      <w:r>
        <w:t xml:space="preserve"> </w:t>
      </w:r>
      <w:r>
        <w:t>1873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William</w:t>
      </w:r>
      <w:r>
        <w:t xml:space="preserve"> </w:t>
      </w:r>
      <w:r>
        <w:rPr>
          <w:color w:val="FF0000"/>
        </w:rPr>
        <w:t>James</w:t>
      </w:r>
      <w:r>
        <w:t xml:space="preserve"> </w:t>
      </w:r>
      <w:r>
        <w:t>in</w:t>
      </w:r>
      <w:r>
        <w:t xml:space="preserve"> </w:t>
      </w:r>
      <w:r>
        <w:t>1890.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hypothesised</w:t>
      </w:r>
      <w:r>
        <w:t xml:space="preserve"> </w:t>
      </w:r>
      <w:r>
        <w:t>that</w:t>
      </w:r>
      <w:r>
        <w:t xml:space="preserve"> </w:t>
      </w:r>
      <w:r>
        <w:t>human</w:t>
      </w:r>
      <w:r>
        <w:t xml:space="preserve"> </w:t>
      </w:r>
      <w:r>
        <w:t>thoughts</w:t>
      </w:r>
      <w:r>
        <w:t xml:space="preserve"> </w:t>
      </w:r>
      <w:r>
        <w:t>and</w:t>
      </w:r>
      <w:r>
        <w:t xml:space="preserve"> </w:t>
      </w:r>
      <w:r>
        <w:t>decisions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interactions</w:t>
      </w:r>
      <w:r>
        <w:t xml:space="preserve"> </w:t>
      </w:r>
      <w:r>
        <w:t>among</w:t>
      </w:r>
      <w:r>
        <w:t xml:space="preserve"> </w:t>
      </w:r>
      <w:r>
        <w:t>billions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human</w:t>
      </w:r>
      <w:r>
        <w:t xml:space="preserve"> </w:t>
      </w:r>
      <w:r>
        <w:t>brain.</w:t>
      </w:r>
      <w:r>
        <w:t xml:space="preserve"> </w:t>
      </w:r>
      <w:r>
        <w:t>This</w:t>
      </w:r>
      <w:r>
        <w:t xml:space="preserve"> </w:t>
      </w:r>
      <w:r>
        <w:t>biological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nerve</w:t>
      </w:r>
      <w:r>
        <w:t xml:space="preserve"> </w:t>
      </w:r>
      <w:r>
        <w:t>cells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human</w:t>
      </w:r>
      <w:r>
        <w:t xml:space="preserve"> </w:t>
      </w:r>
      <w:r>
        <w:t>reasoning</w:t>
      </w:r>
      <w:r>
        <w:t xml:space="preserve"> </w:t>
      </w:r>
      <w:r>
        <w:t>and</w:t>
      </w:r>
      <w:r>
        <w:t xml:space="preserve"> </w:t>
      </w:r>
      <w:r>
        <w:t>decision-making.</w:t>
      </w:r>
      <w:r>
        <w:t xml:space="preserve"> </w:t>
      </w:r>
      <w:r>
        <w:t>Warren</w:t>
      </w:r>
      <w:r>
        <w:t xml:space="preserve"> </w:t>
      </w:r>
      <w:r>
        <w:rPr>
          <w:color w:val="FF0000"/>
        </w:rPr>
        <w:t>McCulloch,</w:t>
      </w:r>
      <w:r>
        <w:t xml:space="preserve"> </w:t>
      </w:r>
      <w:r>
        <w:t>a</w:t>
      </w:r>
      <w:r>
        <w:t xml:space="preserve"> </w:t>
      </w:r>
      <w:r>
        <w:t>neuroscientist,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Walter</w:t>
      </w:r>
      <w:r>
        <w:t xml:space="preserve"> </w:t>
      </w:r>
      <w:r>
        <w:rPr>
          <w:color w:val="FF0000"/>
        </w:rPr>
        <w:t>Pitts,</w:t>
      </w:r>
      <w:r>
        <w:t xml:space="preserve"> </w:t>
      </w:r>
      <w:r>
        <w:t>a</w:t>
      </w:r>
      <w:r>
        <w:t xml:space="preserve"> </w:t>
      </w:r>
      <w:r>
        <w:t>logician,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theoretical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nerve</w:t>
      </w:r>
      <w:r>
        <w:t xml:space="preserve"> </w:t>
      </w:r>
      <w:r>
        <w:t>cell</w:t>
      </w:r>
      <w:r>
        <w:t xml:space="preserve"> </w:t>
      </w:r>
      <w:r>
        <w:t>in</w:t>
      </w:r>
      <w:r>
        <w:t xml:space="preserve"> </w:t>
      </w:r>
      <w:r>
        <w:t>1943.</w:t>
      </w:r>
      <w:r>
        <w:t xml:space="preserve"> </w:t>
      </w:r>
      <w:r>
        <w:t>They</w:t>
      </w:r>
      <w:r>
        <w:t xml:space="preserve"> </w:t>
      </w:r>
      <w:r>
        <w:t>called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t>In</w:t>
      </w:r>
      <w:r>
        <w:t xml:space="preserve"> </w:t>
      </w:r>
      <w:r>
        <w:t>1957,</w:t>
      </w:r>
      <w:r>
        <w:t xml:space="preserve"> </w:t>
      </w:r>
      <w:r>
        <w:t>Frank</w:t>
      </w:r>
      <w:r>
        <w:t xml:space="preserve"> </w:t>
      </w:r>
      <w:r>
        <w:rPr>
          <w:color w:val="FF0000"/>
        </w:rPr>
        <w:t>Rosenblatt,</w:t>
      </w:r>
      <w:r>
        <w:t xml:space="preserve"> </w:t>
      </w:r>
      <w:r>
        <w:t>a</w:t>
      </w:r>
      <w:r>
        <w:t xml:space="preserve"> </w:t>
      </w:r>
      <w:r>
        <w:t>psychologist,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early</w:t>
      </w:r>
      <w:r>
        <w:t xml:space="preserve"> </w:t>
      </w:r>
      <w:r>
        <w:t>hardware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rPr>
          <w:color w:val="FF0000"/>
        </w:rPr>
        <w:t>Rosenblatt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and</w:t>
      </w:r>
      <w:r>
        <w:t xml:space="preserve"> </w:t>
      </w:r>
      <w:r>
        <w:t>gave</w:t>
      </w:r>
      <w:r>
        <w:t xml:space="preserve"> </w:t>
      </w:r>
      <w:r>
        <w:t>a</w:t>
      </w:r>
      <w:r>
        <w:t xml:space="preserve"> </w:t>
      </w:r>
      <w:r>
        <w:t>response</w:t>
      </w:r>
      <w:r>
        <w:t xml:space="preserve"> </w:t>
      </w:r>
      <w:r>
        <w:t>of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was</w:t>
      </w:r>
      <w:r>
        <w:t xml:space="preserve"> </w:t>
      </w:r>
      <w:r>
        <w:t>positive</w:t>
      </w:r>
      <w:r>
        <w:t xml:space="preserve"> </w:t>
      </w:r>
      <w:r>
        <w:t>or</w:t>
      </w:r>
      <w:r>
        <w:t xml:space="preserve"> </w:t>
      </w:r>
      <w:r>
        <w:t>negative.</w:t>
      </w:r>
      <w:r>
        <w:t xml:space="preserve"> </w:t>
      </w:r>
      <w:r>
        <w:t>The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today</w:t>
      </w:r>
      <w:r>
        <w:t xml:space="preserve"> </w:t>
      </w:r>
      <w:r>
        <w:t>was</w:t>
      </w:r>
      <w:r>
        <w:t xml:space="preserve"> </w:t>
      </w:r>
      <w:r>
        <w:t>introduced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Minsky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Papert</w:t>
      </w:r>
      <w:r>
        <w:t xml:space="preserve"> </w:t>
      </w:r>
      <w:r>
        <w:t>in</w:t>
      </w:r>
      <w:r>
        <w:t xml:space="preserve"> </w:t>
      </w:r>
      <w:r>
        <w:t>1969.</w:t>
      </w:r>
      <w:r>
        <w:t xml:space="preserve"> </w:t>
      </w:r>
      <w:r>
        <w:t>They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artificial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used</w:t>
      </w:r>
      <w:r>
        <w:t xml:space="preserve"> </w:t>
      </w:r>
      <w:r>
        <w:t>today.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is</w:t>
      </w:r>
      <w:r>
        <w:t xml:space="preserve"> </w:t>
      </w:r>
      <w:r>
        <w:t>inspired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nervous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humans,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processing,</w:t>
      </w:r>
      <w:r>
        <w:t xml:space="preserve"> </w:t>
      </w:r>
      <w:r>
        <w:t>relaying,</w:t>
      </w:r>
      <w:r>
        <w:t xml:space="preserve"> </w:t>
      </w:r>
      <w:r>
        <w:t>storing,</w:t>
      </w:r>
      <w:r>
        <w:t xml:space="preserve"> </w:t>
      </w:r>
      <w:r>
        <w:t>and</w:t>
      </w:r>
      <w:r>
        <w:t xml:space="preserve"> </w:t>
      </w:r>
      <w:r>
        <w:t>recalling</w:t>
      </w:r>
      <w:r>
        <w:t xml:space="preserve"> </w:t>
      </w:r>
      <w:r>
        <w:t>information.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neuron</w:t>
      </w:r>
      <w:r>
        <w:t xml:space="preserve"> </w:t>
      </w:r>
      <w:r>
        <w:t>receives</w:t>
      </w:r>
      <w:r>
        <w:t xml:space="preserve"> </w:t>
      </w:r>
      <w:r>
        <w:t>signals</w:t>
      </w:r>
      <w:r>
        <w:t xml:space="preserve"> </w:t>
      </w:r>
      <w:r>
        <w:t>from</w:t>
      </w:r>
      <w:r>
        <w:t xml:space="preserve"> </w:t>
      </w:r>
      <w:r>
        <w:t>other</w:t>
      </w:r>
      <w:r>
        <w:t xml:space="preserve"> </w:t>
      </w:r>
      <w:r>
        <w:t>neurons</w:t>
      </w:r>
      <w:r>
        <w:t xml:space="preserve"> </w:t>
      </w:r>
      <w:r>
        <w:t>and</w:t>
      </w:r>
      <w:r>
        <w:t xml:space="preserve"> </w:t>
      </w:r>
      <w:r>
        <w:t>chooses</w:t>
      </w:r>
      <w:r>
        <w:t xml:space="preserve"> </w:t>
      </w:r>
      <w:r>
        <w:t>to</w:t>
      </w:r>
      <w:r>
        <w:t xml:space="preserve"> </w:t>
      </w:r>
      <w:r>
        <w:t>transfer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signals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neurons,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outcome</w:t>
      </w:r>
      <w:r>
        <w:t xml:space="preserve"> </w:t>
      </w:r>
      <w:r>
        <w:t>of</w:t>
      </w:r>
      <w:r>
        <w:t xml:space="preserve"> </w:t>
      </w:r>
      <w:r>
        <w:t>processing.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replicate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in</w:t>
      </w:r>
      <w:r>
        <w:t xml:space="preserve"> </w:t>
      </w:r>
      <w:r>
        <w:t>software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software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neural</w:t>
      </w:r>
      <w:r>
        <w:t xml:space="preserve"> </w:t>
      </w:r>
      <w:r>
        <w:t>cell.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2.8.1</w:t>
      </w:r>
      <w:r>
        <w:t xml:space="preserve"> </w:t>
      </w:r>
      <w:r>
        <w:t>Definition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xN),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computes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…+</w:t>
      </w:r>
      <w:r>
        <w:t xml:space="preserve"> </w:t>
      </w:r>
      <w:r>
        <w:rPr>
          <w:color w:val="FF0000"/>
        </w:rPr>
        <w:t>wnxn,</w:t>
      </w:r>
      <w:r>
        <w:t xml:space="preserve"> </w:t>
      </w:r>
      <w:r>
        <w:t>adds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and</w:t>
      </w:r>
      <w:r>
        <w:t xml:space="preserve"> </w:t>
      </w:r>
      <w:r>
        <w:t>decides</w:t>
      </w:r>
      <w:r>
        <w:t xml:space="preserve"> </w:t>
      </w:r>
      <w:r>
        <w:t>to</w:t>
      </w:r>
      <w:r>
        <w:t xml:space="preserve"> </w:t>
      </w:r>
      <w:r>
        <w:t>output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{–1,0,1}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computation.</w:t>
      </w:r>
      <w:r>
        <w:t xml:space="preserve"> </w:t>
      </w:r>
      <w:r>
        <w:t>Formally,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(2.3),</w:t>
      </w:r>
      <w:r>
        <w:t xml:space="preserve"> </w:t>
      </w:r>
      <w:r>
        <w:t>where</w:t>
      </w:r>
      <w:r>
        <w:t xml:space="preserve"> </w:t>
      </w:r>
      <w:r>
        <w:t>w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(w1,</w:t>
      </w:r>
      <w:r>
        <w:t xml:space="preserve"> </w:t>
      </w:r>
      <w:r>
        <w:rPr>
          <w:color w:val="FF0000"/>
        </w:rPr>
        <w:t>w2,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wN)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bias.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</w:t>
      </w:r>
      <w:r>
        <w:t xml:space="preserve"> </w:t>
      </w:r>
      <w:r>
        <w:rPr>
          <w:color w:val="FF0000"/>
        </w:rPr>
        <w:t>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</w:t>
      </w:r>
      <w:r>
        <w:t xml:space="preserve"> </w:t>
      </w:r>
      <w:r>
        <w:rPr>
          <w:color w:val="FF0000"/>
        </w:rPr>
        <w:t>(2.3)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signum</w:t>
      </w:r>
      <w:r>
        <w:t xml:space="preserve"> </w:t>
      </w:r>
      <w:r>
        <w:t>function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step</w:t>
      </w:r>
      <w:r>
        <w:t xml:space="preserve"> </w:t>
      </w:r>
      <w:r>
        <w:t>function.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slightly</w:t>
      </w:r>
      <w:r>
        <w:t xml:space="preserve"> </w:t>
      </w:r>
      <w:r>
        <w:t>modify</w:t>
      </w:r>
      <w:r>
        <w:t xml:space="preserve"> </w:t>
      </w:r>
      <w:r>
        <w:t>this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section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2.8.2</w:t>
      </w:r>
      <w:r>
        <w:t xml:space="preserve"> </w:t>
      </w:r>
      <w:r>
        <w:t>Implementing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Logic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computational</w:t>
      </w:r>
      <w:r>
        <w:t xml:space="preserve"> </w:t>
      </w:r>
      <w:r>
        <w:t>task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decomposed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operations,</w:t>
      </w:r>
      <w:r>
        <w:t xml:space="preserve"> </w:t>
      </w:r>
      <w:r>
        <w:t>exploring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such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is</w:t>
      </w:r>
      <w:r>
        <w:t xml:space="preserve"> </w:t>
      </w:r>
      <w:r>
        <w:t>highly</w:t>
      </w:r>
      <w:r>
        <w:t xml:space="preserve"> </w:t>
      </w:r>
      <w:r>
        <w:t>motivated.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attempt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section</w:t>
      </w:r>
      <w:r>
        <w:t xml:space="preserve"> </w:t>
      </w:r>
      <w:r>
        <w:rPr>
          <w:color w:val="FF0000"/>
        </w:rPr>
        <w:t>(with</w:t>
      </w:r>
      <w:r>
        <w:t xml:space="preserve"> </w:t>
      </w:r>
      <w:r>
        <w:t>a</w:t>
      </w:r>
      <w:r>
        <w:t xml:space="preserve"> </w:t>
      </w:r>
      <w:r>
        <w:t>slightly</w:t>
      </w:r>
      <w:r>
        <w:t xml:space="preserve"> </w:t>
      </w:r>
      <w:r>
        <w:t>modified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model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functions;</w:t>
      </w:r>
      <w:r>
        <w:t xml:space="preserve"> </w:t>
      </w:r>
      <w:r>
        <w:t>their</w:t>
      </w:r>
      <w:r>
        <w:t xml:space="preserve"> </w:t>
      </w:r>
      <w:r>
        <w:t>function</w:t>
      </w:r>
      <w:r>
        <w:t xml:space="preserve"> </w:t>
      </w:r>
      <w:r>
        <w:t>definitions</w:t>
      </w:r>
      <w:r>
        <w:t xml:space="preserve"> </w:t>
      </w:r>
      <w:r>
        <w:t>are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Tables</w:t>
      </w:r>
      <w:r>
        <w:t xml:space="preserve"> </w:t>
      </w:r>
      <w:r>
        <w:t>2.4,</w:t>
      </w:r>
      <w:r>
        <w:t xml:space="preserve"> </w:t>
      </w:r>
      <w:r>
        <w:t>2.5</w:t>
      </w:r>
      <w:r>
        <w:t xml:space="preserve"> </w:t>
      </w:r>
      <w:r>
        <w:t>and</w:t>
      </w:r>
      <w:r>
        <w:t xml:space="preserve"> </w:t>
      </w:r>
      <w:r>
        <w:t>2.6,</w:t>
      </w:r>
      <w:r>
        <w:t xml:space="preserve"> </w:t>
      </w:r>
      <w:r>
        <w:t>respectively.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binary</w:t>
      </w:r>
      <w:r>
        <w:t xml:space="preserve"> </w:t>
      </w:r>
      <w:r>
        <w:t>functions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output,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t>y,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{0,</w:t>
      </w:r>
      <w:r>
        <w:t xml:space="preserve"> </w:t>
      </w:r>
      <w:r>
        <w:rPr>
          <w:color w:val="FF0000"/>
        </w:rPr>
        <w:t>1}.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2.4: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2.5: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977949" w:rsidRPr="006558AD" w:rsidTr="006E42E0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lastRenderedPageBreak/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2.6: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gate)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conjunction.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2.4.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such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</w:t>
      </w:r>
      <w:r>
        <w:t xml:space="preserve"> </w:t>
      </w:r>
      <w:r>
        <w:t>below</w:t>
      </w:r>
      <w:r>
        <w:t xml:space="preserve"> </w:t>
      </w:r>
      <w:r>
        <w:t>satisfies</w:t>
      </w:r>
      <w:r>
        <w:t xml:space="preserve"> </w:t>
      </w:r>
      <w:r>
        <w:t>Table</w:t>
      </w:r>
      <w:r>
        <w:t xml:space="preserve"> </w:t>
      </w:r>
      <w:r>
        <w:t>2.4</w:t>
      </w:r>
      <w:r>
        <w:t xml:space="preserve"> </w:t>
      </w:r>
      <w:r>
        <w:t>with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</w:t>
      </w:r>
      <w:r>
        <w:t xml:space="preserve"> </w:t>
      </w:r>
      <w:r>
        <w:rPr>
          <w:color w:val="FF0000"/>
        </w:rPr>
        <w:t>(2.4)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{0,1}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376FB1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2.6</w:t>
      </w:r>
      <w:r>
        <w:t xml:space="preserve"> </w:t>
      </w:r>
      <w:r>
        <w:t>: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plots</w:t>
      </w:r>
      <w:r>
        <w:t xml:space="preserve"> </w:t>
      </w:r>
      <w:r>
        <w:t>showing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logic</w:t>
      </w:r>
      <w:r>
        <w:t xml:space="preserve"> </w:t>
      </w:r>
      <w:r>
        <w:t>functions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corresponding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(dotted)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(Left),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(Centre),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(Right).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separating</w:t>
      </w:r>
      <w:r>
        <w:t xml:space="preserve"> </w:t>
      </w:r>
      <w:r>
        <w:t>line</w:t>
      </w:r>
      <w:r>
        <w:t xml:space="preserve"> </w:t>
      </w:r>
      <w:r>
        <w:t>exists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(Left)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1.5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1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verify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2.7.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977949" w:rsidRPr="006558AD" w:rsidTr="006E42E0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2.7: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β)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–1.5</w:t>
      </w:r>
      <w:r>
        <w:t xml:space="preserve"> </w:t>
      </w:r>
      <w:r>
        <w:t>correctly</w:t>
      </w:r>
      <w:r>
        <w:t xml:space="preserve"> </w:t>
      </w:r>
      <w:r>
        <w:t>models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function)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disjunction.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2.5.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what</w:t>
      </w:r>
      <w:r>
        <w:t xml:space="preserve"> </w:t>
      </w:r>
      <w:r>
        <w:t>values</w:t>
      </w:r>
      <w:r>
        <w:t xml:space="preserve"> </w:t>
      </w:r>
      <w:r>
        <w:t>should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be</w:t>
      </w:r>
      <w:r>
        <w:t xml:space="preserve"> </w:t>
      </w:r>
      <w:r>
        <w:t>assigned?</w:t>
      </w:r>
      <w:r>
        <w:t xml:space="preserve"> </w:t>
      </w: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(Centre)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-x1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0.5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–0.5.</w:t>
      </w:r>
      <w:r>
        <w:t xml:space="preserve"> </w:t>
      </w:r>
      <w:r>
        <w:t>Then,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sgn′(x1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0</w:t>
      </w:r>
      <w:r>
        <w:t xml:space="preserve"> </w:t>
      </w:r>
      <w:r>
        <w:t>if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happening</w:t>
      </w:r>
      <w:r>
        <w:t xml:space="preserve"> </w:t>
      </w:r>
      <w:r>
        <w:t>with</w:t>
      </w:r>
      <w:r>
        <w:t xml:space="preserve"> </w:t>
      </w:r>
      <w:r>
        <w:t>XOR?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Figure</w:t>
      </w:r>
      <w:r>
        <w:t xml:space="preserve"> </w:t>
      </w:r>
      <w:r>
        <w:t>2.6,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functions</w:t>
      </w:r>
      <w:r>
        <w:t xml:space="preserve"> </w:t>
      </w:r>
      <w:r>
        <w:t>possess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boundary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points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with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For</w:t>
      </w:r>
      <w:r>
        <w:t xml:space="preserve"> </w:t>
      </w:r>
      <w:r>
        <w:t>XOR,</w:t>
      </w:r>
      <w:r>
        <w:t xml:space="preserve"> </w:t>
      </w:r>
      <w:r>
        <w:t>no</w:t>
      </w:r>
      <w:r>
        <w:t xml:space="preserve"> </w:t>
      </w:r>
      <w:r>
        <w:t>such</w:t>
      </w:r>
      <w:r>
        <w:t xml:space="preserve"> </w:t>
      </w:r>
      <w:r>
        <w:t>boundary</w:t>
      </w:r>
      <w:r>
        <w:t xml:space="preserve"> </w:t>
      </w:r>
      <w:r>
        <w:t>exists.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definition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fail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it.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generalise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architecture.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replace</w:t>
      </w:r>
      <w:r>
        <w:t xml:space="preserve"> </w:t>
      </w:r>
      <w:r>
        <w:rPr>
          <w:color w:val="FF0000"/>
        </w:rPr>
        <w:t>sign(·)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generic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ϕ(·)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transfer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formulated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(2.5).</w:t>
      </w:r>
    </w:p>
    <w:p w:rsidR="00977949" w:rsidRPr="004350CA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wi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xi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z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More</w:t>
      </w:r>
      <w:r>
        <w:t xml:space="preserve"> </w:t>
      </w:r>
      <w:r>
        <w:t>specifically,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learn</w:t>
      </w:r>
      <w:r>
        <w:t xml:space="preserve"> </w:t>
      </w:r>
      <w:r>
        <w:t>about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where</w:t>
      </w:r>
      <w:r>
        <w:t xml:space="preserve"> </w:t>
      </w:r>
      <w:r>
        <w:t>these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combined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tree-like</w:t>
      </w:r>
      <w:r>
        <w:t xml:space="preserve"> </w:t>
      </w:r>
      <w:r>
        <w:t>fashion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cycles.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rPr>
          <w:color w:val="FF0000"/>
        </w:rPr>
        <w:t>(MLP),</w:t>
      </w:r>
      <w:r>
        <w:t xml:space="preserve"> </w:t>
      </w:r>
      <w:r>
        <w:t>as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neuron-like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arranged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layers,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layer</w:t>
      </w:r>
      <w:r>
        <w:t xml:space="preserve"> </w:t>
      </w:r>
      <w:r>
        <w:t>having</w:t>
      </w:r>
      <w:r>
        <w:t xml:space="preserve"> </w:t>
      </w:r>
      <w:r>
        <w:t>some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identical</w:t>
      </w:r>
      <w:r>
        <w:t xml:space="preserve"> </w:t>
      </w:r>
      <w:r>
        <w:t>units.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receive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required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feed-forward</w:t>
      </w:r>
      <w:r>
        <w:t xml:space="preserve"> </w:t>
      </w:r>
      <w:r>
        <w:t>model.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layers</w:t>
      </w:r>
      <w:r>
        <w:t xml:space="preserve"> </w:t>
      </w:r>
      <w:r>
        <w:t>in</w:t>
      </w:r>
      <w:r>
        <w:t xml:space="preserve"> </w:t>
      </w:r>
      <w:r>
        <w:t>between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depth,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width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layer.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guessed,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2.7: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Perceptron.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2.8:</w:t>
      </w:r>
      <w:r>
        <w:t xml:space="preserve"> </w:t>
      </w:r>
      <w:r>
        <w:t>Implementing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2.8.2.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Can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model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Can</w:t>
      </w:r>
      <w:r>
        <w:t xml:space="preserve"> </w:t>
      </w:r>
      <w:r>
        <w:t>combining</w:t>
      </w:r>
      <w:r>
        <w:t xml:space="preserve"> </w:t>
      </w:r>
      <w:r>
        <w:t>multiple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Figure</w:t>
      </w:r>
      <w:r>
        <w:t xml:space="preserve"> </w:t>
      </w:r>
      <w:r>
        <w:t>2.8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architecture.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returns</w:t>
      </w:r>
      <w:r>
        <w:t xml:space="preserve"> </w:t>
      </w:r>
      <w:r>
        <w:t>1</w:t>
      </w:r>
      <w:r>
        <w:t xml:space="preserve"> </w:t>
      </w:r>
      <w:r>
        <w:t>when</w:t>
      </w:r>
      <w:r>
        <w:t xml:space="preserve"> </w:t>
      </w:r>
      <w:r>
        <w:t>exactly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t>is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this</w:t>
      </w:r>
      <w:r>
        <w:t xml:space="preserve"> </w:t>
      </w:r>
      <w:r>
        <w:t>information.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h1(=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0.5))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h2(=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1.5))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are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y</w:t>
      </w:r>
      <w:r>
        <w:t xml:space="preserve"> </w:t>
      </w:r>
      <w:r>
        <w:t>will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one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rPr>
          <w:color w:val="FF0000"/>
        </w:rPr>
        <w:t>h1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2.8,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attain</w:t>
      </w:r>
      <w:r>
        <w:t xml:space="preserve"> </w:t>
      </w:r>
      <w:r>
        <w:t>at</w:t>
      </w:r>
      <w:r>
        <w:t xml:space="preserve"> </w:t>
      </w:r>
      <w:r>
        <w:t>various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features.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 xml:space="preserve">(1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2.8: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2.8.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2.9.1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formally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Assume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{x1,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xN})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</w:t>
      </w:r>
      <w:r>
        <w:t xml:space="preserve"> </w:t>
      </w:r>
      <w:r>
        <w:rPr>
          <w:color w:val="FF0000"/>
        </w:rPr>
        <w:t>{y1,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yK}.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contains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(depth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1)</w:t>
      </w:r>
      <w:r>
        <w:t xml:space="preserve"> </w:t>
      </w:r>
      <w:r>
        <w:t>with</w:t>
      </w:r>
      <w:r>
        <w:t xml:space="preserve"> </w:t>
      </w:r>
      <w:r>
        <w:t>M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(width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M)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where</w:t>
      </w:r>
      <w:r>
        <w:t xml:space="preserve"> </w:t>
      </w:r>
      <w:r>
        <w:t>j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t>M.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parametersas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bias,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terminology</w:t>
      </w:r>
      <w:r>
        <w:t xml:space="preserve"> </w:t>
      </w:r>
      <w:r>
        <w:t>we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(2.3).</w:t>
      </w:r>
      <w:r>
        <w:t xml:space="preserve"> </w:t>
      </w:r>
      <w:r>
        <w:t>The</w:t>
      </w:r>
      <w:r>
        <w:t xml:space="preserve"> </w:t>
      </w:r>
      <w:r>
        <w:t>quantities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activations.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h(.)</w:t>
      </w:r>
      <w:r>
        <w:t xml:space="preserve"> </w:t>
      </w:r>
      <w:r>
        <w:t>as</w:t>
      </w:r>
      <w:r>
        <w:t xml:space="preserve"> </w:t>
      </w:r>
      <w:r>
        <w:t>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Following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again</w:t>
      </w:r>
      <w:r>
        <w:t xml:space="preserve"> </w:t>
      </w:r>
      <w:r>
        <w:t>linearly</w:t>
      </w:r>
      <w:r>
        <w:t xml:space="preserve"> </w:t>
      </w:r>
      <w:r>
        <w:t>combined</w:t>
      </w:r>
      <w:r>
        <w:t xml:space="preserve"> </w:t>
      </w:r>
      <w:r>
        <w:t>with</w:t>
      </w:r>
      <w:r>
        <w:t xml:space="preserve"> </w:t>
      </w:r>
      <w:r>
        <w:t>suitable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</w:t>
      </w:r>
      <w:r>
        <w:t xml:space="preserve"> </w:t>
      </w:r>
      <w:r>
        <w:t>to</w:t>
      </w:r>
      <w:r>
        <w:t xml:space="preserve"> </w:t>
      </w:r>
      <w:r>
        <w:t>give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(2.7)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,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total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variables.</w:t>
      </w:r>
      <w:r>
        <w:t xml:space="preserve"> </w:t>
      </w:r>
      <w:r>
        <w:t>Finally,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are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h'(·)</w:t>
      </w:r>
      <w:r>
        <w:t xml:space="preserve"> </w:t>
      </w:r>
      <w:r>
        <w:rPr>
          <w:color w:val="FF0000"/>
        </w:rPr>
        <w:t>(which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h(·))</w:t>
      </w:r>
      <w:r>
        <w:t xml:space="preserve"> </w:t>
      </w:r>
      <w:r>
        <w:t>to</w:t>
      </w:r>
      <w:r>
        <w:t xml:space="preserve"> </w:t>
      </w:r>
      <w:r>
        <w:t>produce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as</w:t>
      </w:r>
      <w:r>
        <w:t xml:space="preserve"> </w:t>
      </w:r>
      <w:r>
        <w:t>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combine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(2.6)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to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Succinctly,</w:t>
      </w:r>
      <w:r>
        <w:t xml:space="preserve"> </w:t>
      </w:r>
      <w:r>
        <w:t>as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(2.8)</w:t>
      </w:r>
      <w:r>
        <w:t xml:space="preserve"> </w:t>
      </w:r>
      <w:r>
        <w:t>describes,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maps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y2,…,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controllable</w:t>
      </w:r>
      <w:r>
        <w:t xml:space="preserve"> </w:t>
      </w:r>
      <w:r>
        <w:t>parameters: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biases.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propagation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Sigmoid: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sigmoid/logistic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σ(·)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probability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since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nonlinear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between</w:t>
      </w:r>
      <w:r>
        <w:t xml:space="preserve"> </w:t>
      </w:r>
      <w:r>
        <w:t>0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f'</w:t>
      </w:r>
      <w:r>
        <w:t xml:space="preserve"> </w:t>
      </w:r>
      <w:r>
        <w:rPr>
          <w:color w:val="FF0000"/>
        </w:rPr>
        <w:t>(·)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of</w:t>
      </w:r>
      <w:r>
        <w:t xml:space="preserve"> </w:t>
      </w:r>
      <w:r>
        <w:t>itself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σ'(x)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σ(x)(1–</w:t>
      </w:r>
      <w:r>
        <w:t xml:space="preserve"> </w:t>
      </w:r>
      <w:r>
        <w:rPr>
          <w:color w:val="FF0000"/>
        </w:rPr>
        <w:t>σ(x)).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tanh: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2.10)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zero-centred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Hence,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easily</w:t>
      </w:r>
      <w:r>
        <w:t xml:space="preserve"> </w:t>
      </w:r>
      <w:r>
        <w:t>map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as</w:t>
      </w:r>
      <w:r>
        <w:t xml:space="preserve"> </w:t>
      </w:r>
      <w:r>
        <w:t>strongly</w:t>
      </w:r>
      <w:r>
        <w:t xml:space="preserve"> </w:t>
      </w:r>
      <w:r>
        <w:t>negative,</w:t>
      </w:r>
      <w:r>
        <w:t xml:space="preserve"> </w:t>
      </w:r>
      <w:r>
        <w:t>neutral,</w:t>
      </w:r>
      <w:r>
        <w:t xml:space="preserve"> </w:t>
      </w:r>
      <w:r>
        <w:t>or</w:t>
      </w:r>
      <w:r>
        <w:t xml:space="preserve"> </w:t>
      </w:r>
      <w:r>
        <w:t>strongly</w:t>
      </w:r>
      <w:r>
        <w:t xml:space="preserve"> </w:t>
      </w:r>
      <w:r>
        <w:t>positive.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tanh'(x)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tanh2(x).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rPr>
          <w:color w:val="FF0000"/>
        </w:rPr>
        <w:t>Softmax: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models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output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into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categories</w:t>
      </w:r>
      <w:r>
        <w:t xml:space="preserve"> </w:t>
      </w:r>
      <w:r>
        <w:t>or</w:t>
      </w:r>
      <w:r>
        <w:t xml:space="preserve"> </w:t>
      </w:r>
      <w:r>
        <w:t>classes,</w:t>
      </w:r>
      <w:r>
        <w:t xml:space="preserve"> </w:t>
      </w:r>
      <w:r>
        <w:t>then</w:t>
      </w:r>
      <w:r>
        <w:t xml:space="preserve"> </w:t>
      </w:r>
      <w:r>
        <w:t>we</w:t>
      </w:r>
      <w:r>
        <w:t xml:space="preserve"> </w:t>
      </w:r>
      <w:r>
        <w:t>employ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It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classes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formally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8B56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(2.11)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2.3.</w:t>
      </w:r>
      <w:r>
        <w:t xml:space="preserve"> </w:t>
      </w:r>
      <w:r>
        <w:t>Consider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with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5,</w:t>
      </w:r>
      <w:r>
        <w:t xml:space="preserve"> </w:t>
      </w:r>
      <w:r>
        <w:rPr>
          <w:color w:val="FF0000"/>
        </w:rPr>
        <w:t>2].</w:t>
      </w:r>
      <w:r>
        <w:t xml:space="preserve"> </w:t>
      </w:r>
      <w:r>
        <w:t>Converting</w:t>
      </w:r>
      <w:r>
        <w:t xml:space="preserve"> </w:t>
      </w:r>
      <w:r>
        <w:t>this</w:t>
      </w:r>
      <w:r>
        <w:t xml:space="preserve"> </w:t>
      </w:r>
      <w:r>
        <w:t>list</w:t>
      </w:r>
      <w:r>
        <w:t xml:space="preserve"> </w:t>
      </w:r>
      <w:r>
        <w:t>into</w:t>
      </w:r>
      <w:r>
        <w:t xml:space="preserve"> </w:t>
      </w:r>
      <w:r>
        <w:t>probabilities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denominator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e1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e5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e2,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frequency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[e1/D,</w:t>
      </w:r>
      <w:r>
        <w:t xml:space="preserve"> </w:t>
      </w:r>
      <w:r>
        <w:rPr>
          <w:color w:val="FF0000"/>
        </w:rPr>
        <w:t>e5/D,</w:t>
      </w:r>
      <w:r>
        <w:t xml:space="preserve"> </w:t>
      </w:r>
      <w:r>
        <w:rPr>
          <w:color w:val="FF0000"/>
        </w:rPr>
        <w:t>e2/D]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[0.02,</w:t>
      </w:r>
      <w:r>
        <w:t xml:space="preserve"> </w:t>
      </w:r>
      <w:r>
        <w:t>0.94,</w:t>
      </w:r>
      <w:r>
        <w:t xml:space="preserve"> </w:t>
      </w:r>
      <w:r>
        <w:t>0.04]</w:t>
      </w:r>
      <w:r>
        <w:t xml:space="preserve"> </w:t>
      </w:r>
      <w:r>
        <w:t>whose</w:t>
      </w:r>
      <w:r>
        <w:t xml:space="preserve"> </w:t>
      </w:r>
      <w:r>
        <w:t>sum</w:t>
      </w:r>
      <w:r>
        <w:t xml:space="preserve"> </w:t>
      </w:r>
      <w:r>
        <w:t>approaches</w:t>
      </w:r>
      <w:r>
        <w:t xml:space="preserve"> </w:t>
      </w:r>
      <w:r>
        <w:t>unity.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rPr>
          <w:color w:val="FF0000"/>
        </w:rPr>
        <w:t>ReLU: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Rectified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ReLU(x)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max(0,</w:t>
      </w:r>
      <w:r>
        <w:t xml:space="preserve"> </w:t>
      </w:r>
      <w:r>
        <w:t>x)</w:t>
      </w:r>
      <w:r>
        <w:t xml:space="preserve"> </w:t>
      </w:r>
      <w:r>
        <w:rPr>
          <w:color w:val="FF0000"/>
        </w:rPr>
        <w:t>(2.12)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2.12)</w:t>
      </w:r>
      <w:r>
        <w:t xml:space="preserve"> </w:t>
      </w:r>
      <w:r>
        <w:t>is</w:t>
      </w:r>
      <w:r>
        <w:t xml:space="preserve"> </w:t>
      </w:r>
      <w:r>
        <w:t>far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efficient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or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selective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activated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is</w:t>
      </w:r>
      <w:r>
        <w:t xml:space="preserve"> </w:t>
      </w:r>
      <w:r>
        <w:t>employed.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rPr>
          <w:color w:val="FF0000"/>
        </w:rPr>
        <w:t>GELU: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Gaussian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(2.13),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cumulative</w:t>
      </w:r>
      <w:r>
        <w:t xml:space="preserve"> </w:t>
      </w:r>
      <w:r>
        <w:t>standard</w:t>
      </w:r>
      <w:r>
        <w:t xml:space="preserve"> </w:t>
      </w:r>
      <w:r>
        <w:t>normal</w:t>
      </w:r>
      <w:r>
        <w:t xml:space="preserve"> </w:t>
      </w:r>
      <w:r>
        <w:t>distribution.</w:t>
      </w:r>
    </w:p>
    <w:p w:rsidR="00977949" w:rsidRPr="00372D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>
        <w:rPr>
          <w:color w:val="FF0000"/>
        </w:rPr>
        <w:t>GELU(x)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rPr>
          <w:color w:val="FF0000"/>
        </w:rPr>
        <w:t>(2.13)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weights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signal</w:t>
      </w:r>
      <w:r>
        <w:t xml:space="preserve"> </w:t>
      </w:r>
      <w:r>
        <w:t>by</w:t>
      </w:r>
      <w:r>
        <w:t xml:space="preserve"> </w:t>
      </w:r>
      <w:r>
        <w:t>their</w:t>
      </w:r>
      <w:r>
        <w:t xml:space="preserve"> </w:t>
      </w:r>
      <w:r>
        <w:t>percentile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their</w:t>
      </w:r>
      <w:r>
        <w:t xml:space="preserve"> </w:t>
      </w:r>
      <w:r>
        <w:t>sign.</w:t>
      </w:r>
      <w:r>
        <w:t xml:space="preserve"> </w:t>
      </w:r>
      <w:r>
        <w:t>Consequently,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thought</w:t>
      </w:r>
      <w:r>
        <w:t xml:space="preserve"> </w:t>
      </w:r>
      <w:r>
        <w:t>of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smoother</w:t>
      </w:r>
      <w:r>
        <w:t xml:space="preserve"> </w:t>
      </w:r>
      <w:r>
        <w:rPr>
          <w:color w:val="FF0000"/>
        </w:rPr>
        <w:t>ReLU.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6.</w:t>
      </w:r>
      <w:r>
        <w:t xml:space="preserve"> </w:t>
      </w:r>
      <w:r>
        <w:rPr>
          <w:color w:val="FF0000"/>
        </w:rPr>
        <w:t>GLU: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Linear</w:t>
      </w:r>
      <w:r>
        <w:t xml:space="preserve"> </w:t>
      </w:r>
      <w:r>
        <w:t>Unit.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gating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parameterised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sigmodi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on</w:t>
      </w:r>
      <w:r>
        <w:t xml:space="preserve"> </w:t>
      </w:r>
      <w:r>
        <w:t>weight</w:t>
      </w:r>
      <w:r>
        <w:t xml:space="preserve"> </w:t>
      </w:r>
      <w:r>
        <w:t>w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b,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(2.14).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σ(wx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operation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t>represents</w:t>
      </w:r>
      <w:r>
        <w:t xml:space="preserve"> </w:t>
      </w:r>
      <w:r>
        <w:t>the</w:t>
      </w:r>
      <w:r>
        <w:t xml:space="preserve"> </w:t>
      </w:r>
      <w:r>
        <w:t>component-wise</w:t>
      </w:r>
      <w:r>
        <w:t xml:space="preserve"> </w:t>
      </w:r>
      <w:r>
        <w:t>multiplication,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allows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to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by</w:t>
      </w:r>
      <w:r>
        <w:t xml:space="preserve"> </w:t>
      </w:r>
      <w:r>
        <w:t>learning</w:t>
      </w:r>
      <w:r>
        <w:t xml:space="preserve"> </w:t>
      </w:r>
      <w:r>
        <w:t>which</w:t>
      </w:r>
      <w:r>
        <w:t xml:space="preserve"> </w:t>
      </w:r>
      <w:r>
        <w:t>parts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emphasise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de-emphasise.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t>Swish: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also</w:t>
      </w:r>
      <w:r>
        <w:t xml:space="preserve"> </w:t>
      </w:r>
      <w:r>
        <w:t>employs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to</w:t>
      </w:r>
      <w:r>
        <w:t xml:space="preserve"> </w:t>
      </w:r>
      <w:r>
        <w:t>induce</w:t>
      </w:r>
      <w:r>
        <w:t xml:space="preserve"> </w:t>
      </w:r>
      <w:r>
        <w:t>smoothness</w:t>
      </w:r>
      <w:r>
        <w:t xml:space="preserve"> </w:t>
      </w:r>
      <w:r>
        <w:t>and</w:t>
      </w:r>
      <w:r>
        <w:t xml:space="preserve"> </w:t>
      </w:r>
      <w:r>
        <w:t>differentiability.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Swish(·)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Swish(x)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σ(βx)</w:t>
      </w:r>
      <w:r>
        <w:t xml:space="preserve"> </w:t>
      </w:r>
      <w:r>
        <w:rPr>
          <w:color w:val="FF0000"/>
        </w:rPr>
        <w:t>(2.15)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learnable</w:t>
      </w:r>
      <w:r>
        <w:t xml:space="preserve"> </w:t>
      </w:r>
      <w:r>
        <w:t>parameter.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rPr>
          <w:color w:val="FF0000"/>
        </w:rPr>
        <w:t>SwiGLU: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Swish-Gated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Swish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(2.16)</w:t>
      </w:r>
      <w:r>
        <w:t xml:space="preserve"> </w:t>
      </w:r>
      <w:r>
        <w:t>and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of</w:t>
      </w:r>
      <w:r>
        <w:t xml:space="preserve"> </w:t>
      </w:r>
      <w:r>
        <w:t>weights.</w:t>
      </w:r>
    </w:p>
    <w:p w:rsidR="00977949" w:rsidRPr="00B7556A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>
        <w:rPr>
          <w:color w:val="FF0000"/>
        </w:rPr>
        <w:t>SwiGLU(x)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Swishβ(wx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established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parametric</w:t>
      </w:r>
      <w:r>
        <w:t xml:space="preserve"> </w:t>
      </w:r>
      <w:r>
        <w:t>nonlinear</w:t>
      </w:r>
      <w:r>
        <w:t xml:space="preserve"> </w:t>
      </w:r>
      <w:r>
        <w:t>mapping</w:t>
      </w:r>
      <w:r>
        <w:t xml:space="preserve"> </w:t>
      </w:r>
      <w:r>
        <w:t>functions,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remains: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parameters,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biases?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86A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(2.17)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each</w:t>
      </w:r>
      <w:r>
        <w:t xml:space="preserve"> </w:t>
      </w:r>
      <w:r>
        <w:t>update,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is</w:t>
      </w:r>
      <w:r>
        <w:t xml:space="preserve"> </w:t>
      </w:r>
      <w:r>
        <w:t>re-evaluated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repeated.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so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step/iteration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t>set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rPr>
          <w:color w:val="FF0000"/>
        </w:rPr>
        <w:t>E(w).</w:t>
      </w:r>
      <w:r>
        <w:t xml:space="preserve"> </w:t>
      </w:r>
      <w:r>
        <w:t>This</w:t>
      </w:r>
      <w:r>
        <w:t xml:space="preserve"> </w:t>
      </w:r>
      <w:r>
        <w:t>algorithm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2.10.1</w:t>
      </w:r>
      <w:r>
        <w:t xml:space="preserve"> </w:t>
      </w:r>
      <w:r>
        <w:rPr>
          <w:color w:val="FF0000"/>
        </w:rPr>
        <w:t>Backpropagation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Error</w:t>
      </w:r>
      <w:r>
        <w:t xml:space="preserve"> </w:t>
      </w:r>
      <w:r>
        <w:t>functions</w:t>
      </w:r>
      <w:r>
        <w:t xml:space="preserve"> </w:t>
      </w:r>
      <w:r>
        <w:t>usually</w:t>
      </w:r>
      <w:r>
        <w:t xml:space="preserve"> </w:t>
      </w:r>
      <w:r>
        <w:t>comprise</w:t>
      </w:r>
      <w:r>
        <w:t xml:space="preserve"> </w:t>
      </w:r>
      <w:r>
        <w:t>a</w:t>
      </w:r>
      <w:r>
        <w:t xml:space="preserve"> </w:t>
      </w:r>
      <w:r>
        <w:t>summation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over</w:t>
      </w:r>
      <w:r>
        <w:t xml:space="preserve"> </w:t>
      </w:r>
      <w:r>
        <w:t>each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.</w:t>
      </w:r>
      <w:r>
        <w:t xml:space="preserve"> </w:t>
      </w:r>
      <w:r>
        <w:t>This</w:t>
      </w:r>
      <w:r>
        <w:t xml:space="preserve"> </w:t>
      </w:r>
      <w:r>
        <w:t>reduces</w:t>
      </w:r>
      <w:r>
        <w:t xml:space="preserve"> </w:t>
      </w:r>
      <w:r>
        <w:t>our</w:t>
      </w:r>
      <w:r>
        <w:t xml:space="preserve"> </w:t>
      </w:r>
      <w:r>
        <w:t>problem</w:t>
      </w:r>
      <w:r>
        <w:t xml:space="preserve"> </w:t>
      </w:r>
      <w:r>
        <w:t>to</w:t>
      </w:r>
      <w:r>
        <w:t xml:space="preserve"> </w:t>
      </w:r>
      <w:r>
        <w:t>evaluating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rPr>
          <w:color w:val="FF0000"/>
        </w:rPr>
        <w:t>(here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sample):</w:t>
      </w:r>
      <w:r>
        <w:t xml:space="preserve"> </w:t>
      </w:r>
      <w:r>
        <w:rPr>
          <w:color w:val="FF0000"/>
        </w:rPr>
        <w:t>Ej</w:t>
      </w:r>
      <w:r>
        <w:t xml:space="preserve"> </w:t>
      </w:r>
      <w:r>
        <w:rPr>
          <w:color w:val="FF0000"/>
        </w:rPr>
        <w:t>(w).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2.9: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A2913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>
        <w:t>Referring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2.9,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kth</w:t>
      </w:r>
      <w:r>
        <w:t xml:space="preserve"> </w:t>
      </w:r>
      <w:r>
        <w:t>output</w:t>
      </w:r>
      <w:r>
        <w:t xml:space="preserve"> </w:t>
      </w:r>
      <w:r>
        <w:t>unit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rPr>
          <w:color w:val="FF0000"/>
        </w:rPr>
        <w:t>(where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K})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xi</w:t>
      </w:r>
      <w:r>
        <w:t xml:space="preserve"> </w:t>
      </w:r>
      <w:r>
        <w:rPr>
          <w:color w:val="FF0000"/>
        </w:rPr>
        <w:t>(i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N})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involves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wrt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an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continuous</w:t>
      </w:r>
      <w:r>
        <w:t xml:space="preserve"> </w:t>
      </w:r>
      <w:r>
        <w:t>and</w:t>
      </w:r>
      <w:r>
        <w:t xml:space="preserve"> </w:t>
      </w:r>
      <w:r>
        <w:t>differentiable,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functions</w:t>
      </w:r>
      <w:r>
        <w:t xml:space="preserve"> </w:t>
      </w:r>
      <w:r>
        <w:t>that</w:t>
      </w:r>
      <w:r>
        <w:t xml:space="preserve"> </w:t>
      </w:r>
      <w:r>
        <w:t>fit</w:t>
      </w:r>
      <w:r>
        <w:t xml:space="preserve"> </w:t>
      </w:r>
      <w:r>
        <w:t>this</w:t>
      </w:r>
      <w:r>
        <w:t xml:space="preserve"> </w:t>
      </w:r>
      <w:r>
        <w:t>criterion.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is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(2.19).</w:t>
      </w:r>
      <w:r>
        <w:t xml:space="preserve"> </w:t>
      </w:r>
      <w:r>
        <w:t>Note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node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input</w:t>
      </w:r>
      <w:r>
        <w:t xml:space="preserve"> </w:t>
      </w:r>
      <w:r>
        <w:t>feature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output</w:t>
      </w:r>
      <w:r>
        <w:t xml:space="preserve"> </w:t>
      </w:r>
      <w:r>
        <w:t>value.</w:t>
      </w:r>
      <w:r>
        <w:t xml:space="preserve">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layer.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gradients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19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(2.17).</w:t>
      </w:r>
    </w:p>
    <w:p w:rsidR="00977949" w:rsidRPr="006558AD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calculating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chain</w:t>
      </w:r>
      <w:r>
        <w:t xml:space="preserve"> </w:t>
      </w:r>
      <w:r>
        <w:t>rule</w:t>
      </w:r>
      <w:r>
        <w:t xml:space="preserve"> </w:t>
      </w:r>
      <w:r>
        <w:t>starting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backpropagation.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2.4.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example</w:t>
      </w:r>
      <w:r>
        <w:t xml:space="preserve"> </w:t>
      </w:r>
      <w:r>
        <w:t>involving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2.9.2.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N-dimensional</w:t>
      </w:r>
      <w:r>
        <w:t xml:space="preserve"> </w:t>
      </w:r>
      <w:r>
        <w:t>input,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vector,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yK).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has</w:t>
      </w:r>
      <w:r>
        <w:t xml:space="preserve"> </w:t>
      </w:r>
      <w:r>
        <w:t>M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Figure</w:t>
      </w:r>
      <w:r>
        <w:t xml:space="preserve"> </w:t>
      </w:r>
      <w:r>
        <w:t>2.10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described</w:t>
      </w:r>
      <w:r>
        <w:t xml:space="preserve"> </w:t>
      </w:r>
      <w:r>
        <w:t>above;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figure,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rPr>
          <w:color w:val="FF0000"/>
        </w:rPr>
        <w:t>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have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,</w:t>
      </w:r>
      <w:r>
        <w:t xml:space="preserve"> </w:t>
      </w:r>
      <w:r>
        <w:t>with</w:t>
      </w:r>
      <w:r>
        <w:t xml:space="preserve"> </w:t>
      </w:r>
      <w:r>
        <w:t>and</w:t>
      </w:r>
      <w:r>
        <w:t xml:space="preserve"> </w:t>
      </w:r>
      <w:r>
        <w:t>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level,</w:t>
      </w:r>
      <w:r>
        <w:t xml:space="preserve"> </w:t>
      </w:r>
      <w:r>
        <w:t>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2.10: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nonlinear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squares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function.</w:t>
      </w:r>
      <w:r>
        <w:t xml:space="preserve"> </w:t>
      </w:r>
      <w:r>
        <w:t>For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sample,</w:t>
      </w:r>
      <w:r>
        <w:t xml:space="preserve"> </w:t>
      </w:r>
      <w:r>
        <w:t>let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predicted</w:t>
      </w:r>
      <w:r>
        <w:t xml:space="preserve"> </w:t>
      </w:r>
      <w:r>
        <w:t>output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target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can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t>gradients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via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(2.21)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(2.21)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and,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2.10.2</w:t>
      </w:r>
      <w:r>
        <w:t xml:space="preserve"> </w:t>
      </w:r>
      <w:r>
        <w:t>Batching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algorithm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that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t>update,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pass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and</w:t>
      </w:r>
      <w:r>
        <w:t xml:space="preserve"> </w:t>
      </w:r>
      <w:r>
        <w:t>slow</w:t>
      </w:r>
      <w:r>
        <w:t xml:space="preserve"> </w:t>
      </w:r>
      <w:r>
        <w:t>to</w:t>
      </w:r>
      <w:r>
        <w:t xml:space="preserve"> </w:t>
      </w:r>
      <w:r>
        <w:t>iterate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samples</w:t>
      </w:r>
      <w:r>
        <w:t xml:space="preserve"> </w:t>
      </w:r>
      <w:r>
        <w:t>at</w:t>
      </w:r>
      <w:r>
        <w:t xml:space="preserve"> </w:t>
      </w:r>
      <w:r>
        <w:t>once.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two</w:t>
      </w:r>
      <w:r>
        <w:t xml:space="preserve"> </w:t>
      </w:r>
      <w:r>
        <w:t>variants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updation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parameters</w:t>
      </w:r>
      <w:r>
        <w:t xml:space="preserve"> </w:t>
      </w:r>
      <w:r>
        <w:t>after</w:t>
      </w:r>
      <w:r>
        <w:t xml:space="preserve"> </w:t>
      </w:r>
      <w:r>
        <w:t>processing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training</w:t>
      </w:r>
      <w:r>
        <w:t xml:space="preserve"> </w:t>
      </w:r>
      <w:r>
        <w:t>example.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faster</w:t>
      </w:r>
      <w:r>
        <w:t xml:space="preserve"> </w:t>
      </w:r>
      <w:r>
        <w:t>convergence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less</w:t>
      </w:r>
      <w:r>
        <w:t xml:space="preserve"> </w:t>
      </w:r>
      <w:r>
        <w:t>memory-intensive</w:t>
      </w:r>
      <w:r>
        <w:t xml:space="preserve"> </w:t>
      </w:r>
      <w:r>
        <w:rPr>
          <w:color w:val="FF0000"/>
        </w:rPr>
        <w:t>(loads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sample</w:t>
      </w:r>
      <w:r>
        <w:t xml:space="preserve"> </w:t>
      </w:r>
      <w:r>
        <w:t>to</w:t>
      </w:r>
      <w:r>
        <w:t xml:space="preserve"> </w:t>
      </w:r>
      <w:r>
        <w:t>memory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time)</w:t>
      </w:r>
      <w:r>
        <w:t xml:space="preserve"> </w:t>
      </w:r>
      <w:r>
        <w:t>than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However,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after</w:t>
      </w:r>
      <w:r>
        <w:t xml:space="preserve"> </w:t>
      </w:r>
      <w:r>
        <w:t>each</w:t>
      </w:r>
      <w:r>
        <w:t xml:space="preserve"> </w:t>
      </w:r>
      <w:r>
        <w:t>sample,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(SGD)</w:t>
      </w:r>
      <w:r>
        <w:t xml:space="preserve"> </w:t>
      </w:r>
      <w:r>
        <w:t>algorithm,</w:t>
      </w:r>
      <w:r>
        <w:t xml:space="preserve"> </w:t>
      </w:r>
      <w:r>
        <w:t>stochastic</w:t>
      </w:r>
      <w:r>
        <w:t xml:space="preserve"> </w:t>
      </w:r>
      <w:r>
        <w:t>or</w:t>
      </w:r>
      <w:r>
        <w:t xml:space="preserve"> </w:t>
      </w:r>
      <w:r>
        <w:t>randomness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select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epoch,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points</w:t>
      </w:r>
      <w:r>
        <w:t xml:space="preserve"> </w:t>
      </w:r>
      <w:r>
        <w:t>are</w:t>
      </w:r>
      <w:r>
        <w:t xml:space="preserve"> </w:t>
      </w:r>
      <w:r>
        <w:t>processed,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randomly</w:t>
      </w:r>
      <w:r>
        <w:t xml:space="preserve"> </w:t>
      </w:r>
      <w:r>
        <w:t>shuffled.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Mini-Batch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4446BF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epochs,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only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In</w:t>
      </w:r>
      <w:r>
        <w:t xml:space="preserve"> </w:t>
      </w:r>
      <w:r>
        <w:t>SGD,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one</w:t>
      </w:r>
      <w:r>
        <w:t xml:space="preserve"> </w:t>
      </w:r>
      <w:r>
        <w:t>sample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vs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all</w:t>
      </w:r>
      <w:r>
        <w:t xml:space="preserve"> </w:t>
      </w:r>
      <w:r>
        <w:t>samples</w:t>
      </w:r>
      <w:r>
        <w:t xml:space="preserve"> </w:t>
      </w:r>
      <w:r>
        <w:t>aggregated,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instead.</w:t>
      </w:r>
      <w:r>
        <w:t xml:space="preserve"> </w:t>
      </w:r>
      <w:r>
        <w:t>Let</w:t>
      </w:r>
      <w:r>
        <w:t xml:space="preserve"> </w:t>
      </w:r>
      <w:r>
        <w:t>N</w:t>
      </w:r>
      <w:r>
        <w:t xml:space="preserve"> </w:t>
      </w:r>
      <w:r>
        <w:t>samples</w:t>
      </w:r>
      <w:r>
        <w:t xml:space="preserve"> </w:t>
      </w:r>
      <w:r>
        <w:t>be</w:t>
      </w:r>
      <w:r>
        <w:t xml:space="preserve"> </w:t>
      </w:r>
      <w:r>
        <w:t>grouped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smaller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performed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T.</w:t>
      </w:r>
      <w:r>
        <w:t xml:space="preserve"> </w:t>
      </w:r>
      <w:r>
        <w:t>This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technique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mini-batching,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</w:t>
      </w:r>
      <w:r>
        <w:t xml:space="preserve"> </w:t>
      </w:r>
      <w:r>
        <w:t>sets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a</w:t>
      </w:r>
      <w:r>
        <w:t xml:space="preserve"> </w:t>
      </w:r>
      <w:r>
        <w:t>batch,</w:t>
      </w:r>
      <w:r>
        <w:t xml:space="preserve"> </w:t>
      </w:r>
      <w:r>
        <w:t>denoted</w:t>
      </w:r>
      <w:r>
        <w:t xml:space="preserve"> </w:t>
      </w:r>
      <w:r>
        <w:t>as</w:t>
      </w:r>
      <w:r>
        <w:t xml:space="preserve"> </w:t>
      </w:r>
      <w:r>
        <w:t>B.</w:t>
      </w:r>
    </w:p>
    <w:p w:rsidR="00977949" w:rsidRPr="00270837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(2.25)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2.5.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2.11.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outputs</w:t>
      </w:r>
      <w:r>
        <w:t xml:space="preserve"> </w:t>
      </w:r>
      <w:r>
        <w:t>two</w:t>
      </w:r>
      <w:r>
        <w:t xml:space="preserve"> </w:t>
      </w:r>
      <w:r>
        <w:t>continuous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utilises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At</w:t>
      </w:r>
      <w:r>
        <w:t xml:space="preserve"> </w:t>
      </w:r>
      <w:r>
        <w:t>current</w:t>
      </w:r>
      <w:r>
        <w:t xml:space="preserve"> </w:t>
      </w:r>
      <w:r>
        <w:t>training</w:t>
      </w:r>
      <w:r>
        <w:t xml:space="preserve"> </w:t>
      </w:r>
      <w:r>
        <w:t>checkpoint,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t>have</w:t>
      </w:r>
      <w:r>
        <w:t xml:space="preserve"> </w:t>
      </w:r>
      <w:r>
        <w:t>following</w:t>
      </w:r>
      <w:r>
        <w:t xml:space="preserve"> </w:t>
      </w:r>
      <w:r>
        <w:t>values:</w:t>
      </w:r>
      <w:r>
        <w:t xml:space="preserve"> </w:t>
      </w:r>
      <w:r>
        <w:t>.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b1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0.25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0.35.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(0.1,</w:t>
      </w:r>
      <w:r>
        <w:t xml:space="preserve"> </w:t>
      </w:r>
      <w:r>
        <w:t>0.5)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output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(t1,</w:t>
      </w:r>
      <w:r>
        <w:t xml:space="preserve"> </w:t>
      </w:r>
      <w:r>
        <w:rPr>
          <w:color w:val="FF0000"/>
        </w:rPr>
        <w:t>t2)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(0.05,</w:t>
      </w:r>
      <w:r>
        <w:t xml:space="preserve"> </w:t>
      </w:r>
      <w:r>
        <w:rPr>
          <w:color w:val="FF0000"/>
        </w:rPr>
        <w:t>0.95),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using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0.1.</w:t>
      </w:r>
    </w:p>
    <w:p w:rsidR="00977949" w:rsidRPr="004940F0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first</w:t>
      </w:r>
      <w:r>
        <w:t xml:space="preserve"> </w:t>
      </w:r>
      <w:r>
        <w:t>forward</w:t>
      </w:r>
      <w:r>
        <w:t xml:space="preserve"> </w:t>
      </w:r>
      <w:r>
        <w:t>propagate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outputs.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Forward</w:t>
      </w:r>
      <w:r>
        <w:t xml:space="preserve"> </w:t>
      </w:r>
      <w:r>
        <w:t>Propagation:</w:t>
      </w:r>
    </w:p>
    <w:p w:rsidR="00977949" w:rsidRPr="004940F0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2.11: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for</w:t>
      </w:r>
      <w:r>
        <w:t xml:space="preserve"> </w:t>
      </w:r>
      <w:r>
        <w:t>Example</w:t>
      </w:r>
      <w:r>
        <w:t xml:space="preserve"> </w:t>
      </w:r>
      <w:r>
        <w:t>2.5.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contribution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2.10.3</w:t>
      </w:r>
      <w:r>
        <w:t xml:space="preserve"> </w:t>
      </w:r>
      <w:r>
        <w:rPr>
          <w:color w:val="FF0000"/>
        </w:rPr>
        <w:t>Hyperparameters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explained</w:t>
      </w:r>
      <w:r>
        <w:t xml:space="preserve"> </w:t>
      </w:r>
      <w:r>
        <w:t>before,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involves</w:t>
      </w:r>
      <w:r>
        <w:t xml:space="preserve"> </w:t>
      </w:r>
      <w:r>
        <w:t>processing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samples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Once</w:t>
      </w:r>
      <w:r>
        <w:t xml:space="preserve"> </w:t>
      </w:r>
      <w:r>
        <w:t>trained</w:t>
      </w:r>
      <w:r>
        <w:t xml:space="preserve"> </w:t>
      </w:r>
      <w:r>
        <w:rPr>
          <w:color w:val="FF0000"/>
        </w:rPr>
        <w:t>(i.e,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updated),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predict</w:t>
      </w:r>
      <w:r>
        <w:t xml:space="preserve"> </w:t>
      </w:r>
      <w:r>
        <w:t>on</w:t>
      </w:r>
      <w:r>
        <w:t xml:space="preserve"> </w:t>
      </w:r>
      <w:r>
        <w:t>unseen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evaluate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generalisability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Note</w:t>
      </w:r>
      <w:r>
        <w:t xml:space="preserve"> </w:t>
      </w:r>
      <w:r>
        <w:t>we</w:t>
      </w:r>
      <w:r>
        <w:t xml:space="preserve"> </w:t>
      </w:r>
      <w:r>
        <w:t>assume</w:t>
      </w:r>
      <w:r>
        <w:t xml:space="preserve"> </w:t>
      </w:r>
      <w:r>
        <w:t>that</w:t>
      </w:r>
      <w:r>
        <w:t xml:space="preserve"> </w:t>
      </w:r>
      <w:r>
        <w:t>both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testing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t>drawn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distribution.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underfit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well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stage.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any</w:t>
      </w:r>
      <w:r>
        <w:t xml:space="preserve"> </w:t>
      </w:r>
      <w:r>
        <w:t>meaningful</w:t>
      </w:r>
      <w:r>
        <w:t xml:space="preserve"> </w:t>
      </w:r>
      <w:r>
        <w:t>patterns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prevents</w:t>
      </w:r>
      <w:r>
        <w:t xml:space="preserve"> </w:t>
      </w:r>
      <w:r>
        <w:t>it</w:t>
      </w:r>
      <w:r>
        <w:t xml:space="preserve"> </w:t>
      </w:r>
      <w:r>
        <w:t>from</w:t>
      </w:r>
      <w:r>
        <w:t xml:space="preserve"> </w:t>
      </w:r>
      <w:r>
        <w:t>learning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dataset,</w:t>
      </w:r>
      <w:r>
        <w:t xml:space="preserve"> </w:t>
      </w:r>
      <w:r>
        <w:t>or</w:t>
      </w:r>
      <w:r>
        <w:t xml:space="preserve"> </w:t>
      </w:r>
      <w:r>
        <w:t>both.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contrary,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performs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but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t>set.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noisy</w:t>
      </w:r>
      <w:r>
        <w:t xml:space="preserve"> </w:t>
      </w:r>
      <w:r>
        <w:t>patterns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which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generalisability.</w:t>
      </w:r>
    </w:p>
    <w:p w:rsidR="00977949" w:rsidRPr="006558AD" w:rsidRDefault="00977949" w:rsidP="00977949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t>by</w:t>
      </w:r>
      <w:r>
        <w:t xml:space="preserve"> </w:t>
      </w:r>
      <w:r>
        <w:t>controlling</w:t>
      </w:r>
      <w:r>
        <w:t xml:space="preserve"> </w:t>
      </w:r>
      <w:r>
        <w:t>how</w:t>
      </w:r>
      <w:r>
        <w:t xml:space="preserve"> </w:t>
      </w:r>
      <w:r>
        <w:t>complex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η,</w:t>
      </w:r>
      <w:r>
        <w:t xml:space="preserve"> </w:t>
      </w:r>
      <w:r>
        <w:t>we</w:t>
      </w:r>
      <w:r>
        <w:t xml:space="preserve"> </w:t>
      </w:r>
      <w:r>
        <w:t>can,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Such</w:t>
      </w:r>
      <w:r>
        <w:t xml:space="preserve"> </w:t>
      </w:r>
      <w:r>
        <w:t>configurable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(explicitly</w:t>
      </w:r>
      <w:r>
        <w:t xml:space="preserve"> </w:t>
      </w:r>
      <w:r>
        <w:t>declared</w:t>
      </w:r>
      <w:r>
        <w:t xml:space="preserve"> </w:t>
      </w:r>
      <w:r>
        <w:t>before</w:t>
      </w:r>
      <w:r>
        <w:t xml:space="preserve"> </w:t>
      </w:r>
      <w:r>
        <w:t>training)</w:t>
      </w:r>
      <w:r>
        <w:t xml:space="preserve"> </w:t>
      </w:r>
      <w:r>
        <w:t>whose</w:t>
      </w:r>
      <w:r>
        <w:t xml:space="preserve"> </w:t>
      </w:r>
      <w:r>
        <w:t>value</w:t>
      </w:r>
      <w:r>
        <w:t xml:space="preserve"> </w:t>
      </w:r>
      <w:r>
        <w:t>controls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</w:t>
      </w:r>
      <w:r>
        <w:t xml:space="preserve"> </w:t>
      </w:r>
      <w:r>
        <w:t>are</w:t>
      </w:r>
      <w:r>
        <w:t xml:space="preserve"> </w:t>
      </w:r>
      <w:r>
        <w:t>termed</w:t>
      </w:r>
      <w:r>
        <w:t xml:space="preserve"> </w:t>
      </w:r>
      <w:r>
        <w:rPr>
          <w:color w:val="FF0000"/>
        </w:rPr>
        <w:t>hyperparameters.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Breadth</w:t>
      </w:r>
      <w:r>
        <w:t xml:space="preserve"> </w:t>
      </w:r>
      <w:r>
        <w:t>and</w:t>
      </w:r>
      <w:r>
        <w:t xml:space="preserve"> </w:t>
      </w:r>
      <w:r>
        <w:t>Depth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underfitting,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model's</w:t>
      </w:r>
      <w:r>
        <w:t xml:space="preserve"> </w:t>
      </w:r>
      <w:r>
        <w:t>complexity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But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network?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weight</w:t>
      </w:r>
      <w:r>
        <w:t xml:space="preserve"> </w:t>
      </w:r>
      <w:r>
        <w:t>multiplication</w:t>
      </w:r>
      <w:r>
        <w:t xml:space="preserve"> </w:t>
      </w:r>
      <w:r>
        <w:t>operations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building</w:t>
      </w:r>
      <w:r>
        <w:t xml:space="preserve"> </w:t>
      </w:r>
      <w:r>
        <w:t>block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by</w:t>
      </w:r>
      <w:r>
        <w:t xml:space="preserve"> </w:t>
      </w:r>
      <w:r>
        <w:t>capping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units.</w:t>
      </w:r>
      <w:r>
        <w:t xml:space="preserve"> </w:t>
      </w:r>
      <w:r>
        <w:t>Recall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allow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functions.</w:t>
      </w:r>
      <w:r>
        <w:t xml:space="preserve"> </w:t>
      </w:r>
      <w:r>
        <w:t>Meanwhile,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accommodate</w:t>
      </w:r>
      <w:r>
        <w:t xml:space="preserve"> </w:t>
      </w:r>
      <w:r>
        <w:t>more</w:t>
      </w:r>
      <w:r>
        <w:t xml:space="preserve"> </w:t>
      </w:r>
      <w:r>
        <w:t>feature</w:t>
      </w:r>
      <w:r>
        <w:t xml:space="preserve"> </w:t>
      </w:r>
      <w:r>
        <w:t>vectors.</w:t>
      </w:r>
      <w:r>
        <w:t xml:space="preserve"> </w:t>
      </w:r>
      <w:r>
        <w:t>Both</w:t>
      </w:r>
      <w:r>
        <w:t xml:space="preserve"> </w:t>
      </w:r>
      <w:r>
        <w:t>will</w:t>
      </w:r>
      <w:r>
        <w:t xml:space="preserve"> </w:t>
      </w:r>
      <w:r>
        <w:t>enable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underfitting.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theoretically,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infinite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breadth,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overfit.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ideal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iterations/steps</w:t>
      </w:r>
      <w:r>
        <w:t xml:space="preserve"> </w:t>
      </w:r>
      <w:r>
        <w:t>is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further</w:t>
      </w:r>
      <w:r>
        <w:t xml:space="preserve"> </w:t>
      </w:r>
      <w:r>
        <w:t>training</w:t>
      </w:r>
      <w:r>
        <w:t xml:space="preserve"> </w:t>
      </w:r>
      <w:r>
        <w:t>provides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boost</w:t>
      </w:r>
      <w:r>
        <w:t xml:space="preserve"> </w:t>
      </w:r>
      <w:r>
        <w:t>in</w:t>
      </w:r>
      <w:r>
        <w:t xml:space="preserve"> </w:t>
      </w:r>
      <w:r>
        <w:t>test</w:t>
      </w:r>
      <w:r>
        <w:t xml:space="preserve"> </w:t>
      </w:r>
      <w:r>
        <w:t>accuracy.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iterations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known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complete</w:t>
      </w:r>
      <w:r>
        <w:t xml:space="preserve"> </w:t>
      </w:r>
      <w:r>
        <w:t>when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processed.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&lt;H4&gt;Learning</w:t>
      </w:r>
      <w:r>
        <w:t xml:space="preserve"> </w:t>
      </w:r>
      <w:r>
        <w:t>Rate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t>determines</w:t>
      </w:r>
      <w:r>
        <w:t xml:space="preserve"> </w:t>
      </w:r>
      <w:r>
        <w:t>the</w:t>
      </w:r>
      <w:r>
        <w:t xml:space="preserve"> </w:t>
      </w:r>
      <w:r>
        <w:t>magnitude</w:t>
      </w:r>
      <w:r>
        <w:t xml:space="preserve"> </w:t>
      </w:r>
      <w:r>
        <w:t>of</w:t>
      </w:r>
      <w:r>
        <w:t xml:space="preserve"> </w:t>
      </w:r>
      <w:r>
        <w:t>steps</w:t>
      </w:r>
      <w:r>
        <w:t xml:space="preserve"> </w:t>
      </w:r>
      <w:r>
        <w:t>taken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direction</w:t>
      </w:r>
      <w:r>
        <w:t xml:space="preserve"> </w:t>
      </w:r>
      <w:r>
        <w:t>of</w:t>
      </w:r>
      <w:r>
        <w:t xml:space="preserve"> </w:t>
      </w:r>
      <w:r>
        <w:t>decreasing</w:t>
      </w:r>
      <w:r>
        <w:t xml:space="preserve"> </w:t>
      </w:r>
      <w:r>
        <w:t>gradient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2.17).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implies</w:t>
      </w:r>
      <w:r>
        <w:t xml:space="preserve"> </w:t>
      </w:r>
      <w:r>
        <w:t>taking</w:t>
      </w:r>
      <w:r>
        <w:t xml:space="preserve"> </w:t>
      </w:r>
      <w:r>
        <w:t>larger</w:t>
      </w:r>
      <w:r>
        <w:t xml:space="preserve"> </w:t>
      </w:r>
      <w:r>
        <w:t>strides,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keep</w:t>
      </w:r>
      <w:r>
        <w:t xml:space="preserve"> </w:t>
      </w:r>
      <w:r>
        <w:t>hovering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without</w:t>
      </w:r>
      <w:r>
        <w:t xml:space="preserve"> </w:t>
      </w:r>
      <w:r>
        <w:t>reaching</w:t>
      </w:r>
      <w:r>
        <w:t xml:space="preserve"> </w:t>
      </w:r>
      <w:r>
        <w:t>it.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smaller</w:t>
      </w:r>
      <w:r>
        <w:t xml:space="preserve"> </w:t>
      </w:r>
      <w:r>
        <w:t>learning</w:t>
      </w:r>
      <w:r>
        <w:t xml:space="preserve"> </w:t>
      </w:r>
      <w:r>
        <w:t>rate,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too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optima.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various</w:t>
      </w:r>
      <w:r>
        <w:t xml:space="preserve"> </w:t>
      </w:r>
      <w:r>
        <w:t>strategies</w:t>
      </w:r>
      <w:r>
        <w:t xml:space="preserve"> </w:t>
      </w:r>
      <w:r>
        <w:t>that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to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Fixed</w:t>
      </w:r>
      <w:r>
        <w:t xml:space="preserve"> </w:t>
      </w:r>
      <w:r>
        <w:t>Learning</w:t>
      </w:r>
      <w:r>
        <w:t xml:space="preserve"> </w:t>
      </w:r>
      <w:r>
        <w:t>Rate: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remains</w:t>
      </w:r>
      <w:r>
        <w:t xml:space="preserve"> </w:t>
      </w:r>
      <w:r>
        <w:t>constant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</w:p>
    <w:p w:rsidR="00977949" w:rsidRDefault="00977949" w:rsidP="00977949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Time-Based</w:t>
      </w:r>
      <w:r>
        <w:t xml:space="preserve"> </w:t>
      </w:r>
      <w:r>
        <w:t>Decay: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steps.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that</w:t>
      </w:r>
      <w:r>
        <w:t xml:space="preserve"> </w:t>
      </w:r>
      <w:r>
        <w:t>initially,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begin</w:t>
      </w:r>
      <w:r>
        <w:t xml:space="preserve"> </w:t>
      </w:r>
      <w:r>
        <w:t>by</w:t>
      </w:r>
      <w:r>
        <w:t xml:space="preserve"> </w:t>
      </w:r>
      <w:r>
        <w:t>predicting</w:t>
      </w:r>
      <w:r>
        <w:t xml:space="preserve"> </w:t>
      </w:r>
      <w:r>
        <w:t>randomly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higher</w:t>
      </w:r>
      <w:r>
        <w:t xml:space="preserve"> </w:t>
      </w:r>
      <w:r>
        <w:t>error</w:t>
      </w:r>
      <w:r>
        <w:t xml:space="preserve"> </w:t>
      </w:r>
      <w:r>
        <w:t>rate.</w:t>
      </w:r>
      <w:r>
        <w:t xml:space="preserve"> </w:t>
      </w:r>
      <w:r>
        <w:t>However,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progressed,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reduced.</w:t>
      </w:r>
      <w:r>
        <w:t xml:space="preserve"> </w:t>
      </w:r>
      <w:r>
        <w:t>,</w:t>
      </w:r>
      <w:r>
        <w:t xml:space="preserve"> </w:t>
      </w:r>
      <w:r>
        <w:t>where</w:t>
      </w:r>
      <w:r>
        <w:t xml:space="preserve"> </w:t>
      </w:r>
      <w:r>
        <w:t>decay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factor</w:t>
      </w:r>
      <w:r>
        <w:t xml:space="preserve"> </w:t>
      </w:r>
      <w:r>
        <w:t>by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decreases,</w:t>
      </w:r>
      <w:r>
        <w:t xml:space="preserve"> </w:t>
      </w:r>
      <w:r>
        <w:t>and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iteration</w:t>
      </w:r>
      <w:r>
        <w:t xml:space="preserve"> </w:t>
      </w:r>
      <w:r>
        <w:t>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2.10.4</w:t>
      </w:r>
      <w:r>
        <w:t xml:space="preserve"> </w:t>
      </w:r>
      <w:r>
        <w:rPr>
          <w:color w:val="FF0000"/>
        </w:rPr>
        <w:t>Regularisation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Regularisation</w:t>
      </w:r>
      <w:r>
        <w:t xml:space="preserve"> </w:t>
      </w:r>
      <w:r>
        <w:t>is</w:t>
      </w:r>
      <w:r>
        <w:t xml:space="preserve"> </w:t>
      </w:r>
      <w:r>
        <w:t>another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during</w:t>
      </w:r>
      <w:r>
        <w:t xml:space="preserve"> </w:t>
      </w:r>
      <w:r>
        <w:t>training.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Early</w:t>
      </w:r>
      <w:r>
        <w:t xml:space="preserve"> </w:t>
      </w:r>
      <w:r>
        <w:t>Stopping: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limit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updates</w:t>
      </w:r>
      <w:r>
        <w:t xml:space="preserve"> </w:t>
      </w:r>
      <w:r>
        <w:t>made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Heuristically,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loss</w:t>
      </w:r>
      <w:r>
        <w:t xml:space="preserve"> </w:t>
      </w:r>
      <w:r>
        <w:t>from</w:t>
      </w:r>
      <w:r>
        <w:t xml:space="preserve"> </w:t>
      </w:r>
      <w:r>
        <w:t>becoming</w:t>
      </w:r>
      <w:r>
        <w:t xml:space="preserve"> </w:t>
      </w:r>
      <w:r>
        <w:t>arbitrarily</w:t>
      </w:r>
      <w:r>
        <w:t xml:space="preserve"> </w:t>
      </w:r>
      <w:r>
        <w:t>low,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less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4940F0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L1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Regularisation: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penalising</w:t>
      </w:r>
      <w:r>
        <w:t xml:space="preserve"> </w:t>
      </w:r>
      <w:r>
        <w:t>larger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training,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further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overfitting.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first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Lp</w:t>
      </w:r>
      <w:r>
        <w:t xml:space="preserve"> </w:t>
      </w:r>
      <w:r>
        <w:t>norm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space,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.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we</w:t>
      </w:r>
      <w:r>
        <w:t xml:space="preserve"> </w:t>
      </w:r>
      <w:r>
        <w:t>call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norm</w:t>
      </w:r>
      <w:r>
        <w:t xml:space="preserve"> </w:t>
      </w:r>
      <w:r>
        <w:t>or</w:t>
      </w:r>
      <w:r>
        <w:t xml:space="preserve"> </w:t>
      </w:r>
      <w:r>
        <w:t>Manhattan</w:t>
      </w:r>
      <w:r>
        <w:t xml:space="preserve"> </w:t>
      </w:r>
      <w:r>
        <w:t>distance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t>norm,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Employing</w:t>
      </w:r>
      <w:r>
        <w:t xml:space="preserve"> </w:t>
      </w:r>
      <w:r>
        <w:t>the</w:t>
      </w:r>
      <w:r>
        <w:t xml:space="preserve"> </w:t>
      </w:r>
      <w:r>
        <w:t>penalty</w:t>
      </w:r>
      <w:r>
        <w:t xml:space="preserve"> </w:t>
      </w:r>
      <w:r>
        <w:t>term,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minimise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(2.26)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α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constant.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replacing</w:t>
      </w:r>
      <w:r>
        <w:t xml:space="preserve"> </w:t>
      </w:r>
      <w:r>
        <w:t>p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obtain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regularisation,</w:t>
      </w:r>
      <w:r>
        <w:t xml:space="preserve"> </w:t>
      </w:r>
      <w:r>
        <w:t>respectively.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sparse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that</w:t>
      </w:r>
      <w:r>
        <w:t xml:space="preserve"> </w:t>
      </w:r>
      <w:r>
        <w:t>forces</w:t>
      </w:r>
      <w:r>
        <w:t xml:space="preserve"> </w:t>
      </w:r>
      <w:r>
        <w:t>weights</w:t>
      </w:r>
      <w:r>
        <w:t xml:space="preserve"> </w:t>
      </w:r>
      <w:r>
        <w:t>to</w:t>
      </w:r>
      <w:r>
        <w:t xml:space="preserve"> </w:t>
      </w:r>
      <w:r>
        <w:t>zero,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shrinks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important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</w:t>
      </w:r>
      <w:r>
        <w:t xml:space="preserve"> </w:t>
      </w:r>
      <w:r>
        <w:t>are</w:t>
      </w:r>
      <w:r>
        <w:t xml:space="preserve"> </w:t>
      </w:r>
      <w:r>
        <w:t>larger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others.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Dropout: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drop</w:t>
      </w:r>
      <w:r>
        <w:t xml:space="preserve"> </w:t>
      </w:r>
      <w:r>
        <w:t>or</w:t>
      </w:r>
      <w:r>
        <w:t xml:space="preserve"> </w:t>
      </w:r>
      <w:r>
        <w:t>freeze</w:t>
      </w:r>
      <w:r>
        <w:t xml:space="preserve"> </w:t>
      </w:r>
      <w:r>
        <w:t>a</w:t>
      </w:r>
      <w:r>
        <w:t xml:space="preserve"> </w:t>
      </w:r>
      <w:r>
        <w:t>fraction</w:t>
      </w:r>
      <w:r>
        <w:t xml:space="preserve"> </w:t>
      </w:r>
      <w:r>
        <w:rPr>
          <w:color w:val="FF0000"/>
        </w:rPr>
        <w:t>(dropout</w:t>
      </w:r>
      <w:r>
        <w:t xml:space="preserve"> </w:t>
      </w:r>
      <w:r>
        <w:t>probability)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updated.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using</w:t>
      </w:r>
      <w:r>
        <w:t xml:space="preserve"> </w:t>
      </w:r>
      <w:r>
        <w:t>mini-batch</w:t>
      </w:r>
      <w:r>
        <w:t xml:space="preserve"> </w:t>
      </w:r>
      <w:r>
        <w:t>gradient</w:t>
      </w:r>
      <w:r>
        <w:t xml:space="preserve"> </w:t>
      </w:r>
      <w:r>
        <w:t>descent;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dropout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would</w:t>
      </w:r>
      <w:r>
        <w:t xml:space="preserve"> </w:t>
      </w:r>
      <w:r>
        <w:t>amount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different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subsets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data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During</w:t>
      </w:r>
      <w:r>
        <w:t xml:space="preserve"> </w:t>
      </w:r>
      <w:r>
        <w:t>test</w:t>
      </w:r>
      <w:r>
        <w:t xml:space="preserve"> </w:t>
      </w:r>
      <w:r>
        <w:t>time,</w:t>
      </w:r>
      <w:r>
        <w:t xml:space="preserve"> </w:t>
      </w:r>
      <w:r>
        <w:t>no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dropped.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2.11</w:t>
      </w:r>
      <w:r>
        <w:t xml:space="preserve"> </w:t>
      </w:r>
      <w:r>
        <w:t>Vanishing</w:t>
      </w:r>
      <w:r>
        <w:t xml:space="preserve"> </w:t>
      </w:r>
      <w:r>
        <w:t>and</w:t>
      </w:r>
      <w:r>
        <w:t xml:space="preserve"> </w:t>
      </w:r>
      <w:r>
        <w:t>Exploding</w:t>
      </w:r>
      <w:r>
        <w:t xml:space="preserve"> </w:t>
      </w:r>
      <w:r>
        <w:t>Gradients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When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derivate</w:t>
      </w:r>
      <w:r>
        <w:t xml:space="preserve"> </w:t>
      </w:r>
      <w:r>
        <w:t>value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small</w:t>
      </w:r>
      <w:r>
        <w:t xml:space="preserve"> </w:t>
      </w:r>
      <w:r>
        <w:t>or</w:t>
      </w:r>
      <w:r>
        <w:t xml:space="preserve"> </w:t>
      </w:r>
      <w:r>
        <w:t>large,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of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Vanishing</w:t>
      </w:r>
      <w:r>
        <w:t xml:space="preserve"> </w:t>
      </w:r>
      <w:r>
        <w:t>Gradients.</w:t>
      </w:r>
      <w:r>
        <w:t xml:space="preserve"> </w:t>
      </w:r>
      <w:r>
        <w:t>This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information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transferred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assuming</w:t>
      </w:r>
      <w:r>
        <w:t xml:space="preserve"> </w:t>
      </w:r>
      <w:r>
        <w:t>very</w:t>
      </w:r>
      <w:r>
        <w:t xml:space="preserve"> </w:t>
      </w:r>
      <w:r>
        <w:t>small</w:t>
      </w:r>
      <w:r>
        <w:t xml:space="preserve"> </w:t>
      </w:r>
      <w:r>
        <w:t>values.</w:t>
      </w:r>
      <w:r>
        <w:t xml:space="preserve"> </w:t>
      </w:r>
      <w:r>
        <w:t>Following</w:t>
      </w:r>
      <w:r>
        <w:t xml:space="preserve"> </w:t>
      </w:r>
      <w:r>
        <w:t>our</w:t>
      </w:r>
      <w:r>
        <w:t xml:space="preserve"> </w:t>
      </w:r>
      <w:r>
        <w:t>previous</w:t>
      </w:r>
      <w:r>
        <w:t xml:space="preserve"> </w:t>
      </w:r>
      <w:r>
        <w:t>notation,</w:t>
      </w:r>
      <w:r>
        <w:t xml:space="preserve"> </w:t>
      </w:r>
      <w:r>
        <w:t>let</w:t>
      </w:r>
      <w:r>
        <w:t xml:space="preserve"> </w:t>
      </w:r>
      <w:r>
        <w:t>L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index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layer.</w:t>
      </w:r>
      <w:r>
        <w:t xml:space="preserve"> </w:t>
      </w:r>
      <w:r>
        <w:t>Then,</w:t>
      </w:r>
      <w:r>
        <w:t xml:space="preserve"> </w:t>
      </w:r>
      <w:r>
        <w:t>we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layers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w(i),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t>and</w:t>
      </w:r>
      <w:r>
        <w:t xml:space="preserve"> </w:t>
      </w:r>
      <w:r>
        <w:t>activations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a(i)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h(a(i)),</w:t>
      </w:r>
      <w:r>
        <w:t xml:space="preserve"> </w:t>
      </w:r>
      <w:r>
        <w:t>where</w:t>
      </w:r>
      <w:r>
        <w:t xml:space="preserve"> </w:t>
      </w:r>
      <w:r>
        <w:t>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hidden</w:t>
      </w:r>
      <w:r>
        <w:t xml:space="preserve"> </w:t>
      </w:r>
      <w:r>
        <w:t>units,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complications.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(2.27),</w:t>
      </w:r>
      <w:r>
        <w:t xml:space="preserve"> </w:t>
      </w:r>
      <w:r>
        <w:t>the</w:t>
      </w:r>
      <w:r>
        <w:t xml:space="preserve"> </w:t>
      </w:r>
      <w:r>
        <w:t>further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(deeper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network),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partial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appear.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It</w:t>
      </w:r>
      <w:r>
        <w:t xml:space="preserve"> </w:t>
      </w:r>
      <w:r>
        <w:t>so</w:t>
      </w:r>
      <w:r>
        <w:t xml:space="preserve"> </w:t>
      </w:r>
      <w:r>
        <w:t>happens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derivatives</w:t>
      </w:r>
      <w:r>
        <w:t xml:space="preserve"> </w:t>
      </w:r>
      <w:r>
        <w:t>assume</w:t>
      </w:r>
      <w:r>
        <w:t xml:space="preserve"> </w:t>
      </w:r>
      <w:r>
        <w:t>very</w:t>
      </w:r>
      <w:r>
        <w:t xml:space="preserve"> </w:t>
      </w:r>
      <w:r>
        <w:t>low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activation</w:t>
      </w:r>
      <w:r>
        <w:t xml:space="preserve"> </w:t>
      </w:r>
      <w:r>
        <w:t>functions</w:t>
      </w:r>
      <w:r>
        <w:t xml:space="preserve"> </w:t>
      </w:r>
      <w:r>
        <w:t>like</w:t>
      </w:r>
      <w:r>
        <w:t xml:space="preserve"> </w:t>
      </w:r>
      <w:r>
        <w:t>sigmoid</w:t>
      </w:r>
      <w:r>
        <w:t xml:space="preserve"> </w:t>
      </w:r>
      <w:r>
        <w:t>and</w:t>
      </w:r>
      <w:r>
        <w:t xml:space="preserve"> </w:t>
      </w:r>
      <w:r>
        <w:t>tanh.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usually</w:t>
      </w:r>
      <w:r>
        <w:t xml:space="preserve"> </w:t>
      </w:r>
      <w:r>
        <w:t>employed</w:t>
      </w:r>
      <w:r>
        <w:t xml:space="preserve"> </w:t>
      </w:r>
      <w:r>
        <w:t>when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risk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vanishing</w:t>
      </w:r>
      <w:r>
        <w:t xml:space="preserve"> </w:t>
      </w:r>
      <w:r>
        <w:t>gradient</w:t>
      </w:r>
      <w:r>
        <w:t xml:space="preserve"> </w:t>
      </w:r>
      <w:r>
        <w:t>problem.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Exploding</w:t>
      </w:r>
      <w:r>
        <w:t xml:space="preserve"> </w:t>
      </w:r>
      <w:r>
        <w:t>Gradients.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spectrum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where</w:t>
      </w:r>
      <w:r>
        <w:t xml:space="preserve"> </w:t>
      </w:r>
      <w:r>
        <w:t>large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accumulate</w:t>
      </w:r>
      <w:r>
        <w:t xml:space="preserve"> </w:t>
      </w:r>
      <w:r>
        <w:t>and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huge</w:t>
      </w:r>
      <w:r>
        <w:t xml:space="preserve"> </w:t>
      </w:r>
      <w:r>
        <w:t>updates</w:t>
      </w:r>
      <w:r>
        <w:t xml:space="preserve"> </w:t>
      </w:r>
      <w:r>
        <w:t>to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weights</w:t>
      </w:r>
      <w:r>
        <w:t xml:space="preserve"> </w:t>
      </w:r>
      <w:r>
        <w:t>during</w:t>
      </w:r>
      <w:r>
        <w:t xml:space="preserve"> </w:t>
      </w:r>
      <w:r>
        <w:t>training.</w:t>
      </w:r>
      <w:r>
        <w:t xml:space="preserve"> </w:t>
      </w:r>
      <w:r>
        <w:t>These</w:t>
      </w:r>
      <w:r>
        <w:t xml:space="preserve"> </w:t>
      </w:r>
      <w:r>
        <w:t>may</w:t>
      </w:r>
      <w:r>
        <w:t xml:space="preserve"> </w:t>
      </w:r>
      <w:r>
        <w:t>occur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lousy</w:t>
      </w:r>
      <w:r>
        <w:t xml:space="preserve"> </w:t>
      </w:r>
      <w:r>
        <w:rPr>
          <w:color w:val="FF0000"/>
        </w:rPr>
        <w:t>initialisation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or</w:t>
      </w:r>
      <w:r>
        <w:t xml:space="preserve"> </w:t>
      </w:r>
      <w:r>
        <w:t>some</w:t>
      </w:r>
      <w:r>
        <w:t xml:space="preserve"> </w:t>
      </w:r>
      <w:r>
        <w:t>combinations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2.12</w:t>
      </w:r>
      <w:r>
        <w:t xml:space="preserve"> </w:t>
      </w:r>
      <w:r>
        <w:t>Evaluation</w:t>
      </w:r>
      <w:r>
        <w:t xml:space="preserve"> </w:t>
      </w:r>
      <w:r>
        <w:t>Metrics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optimally</w:t>
      </w:r>
      <w:r>
        <w:t xml:space="preserve"> </w:t>
      </w:r>
      <w:r>
        <w:t>trained</w:t>
      </w:r>
      <w:r>
        <w:t xml:space="preserve"> </w:t>
      </w:r>
      <w:r>
        <w:t>our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performing.</w:t>
      </w:r>
      <w:r>
        <w:t xml:space="preserve"> </w:t>
      </w:r>
      <w:r>
        <w:t>Additionally,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target</w:t>
      </w:r>
      <w:r>
        <w:t xml:space="preserve"> </w:t>
      </w:r>
      <w:r>
        <w:t>values,</w:t>
      </w:r>
      <w:r>
        <w:t xml:space="preserve"> </w:t>
      </w:r>
      <w:r>
        <w:t>multiple</w:t>
      </w:r>
      <w:r>
        <w:t xml:space="preserve"> </w:t>
      </w:r>
      <w:r>
        <w:t>optimal</w:t>
      </w:r>
      <w:r>
        <w:t xml:space="preserve"> </w:t>
      </w:r>
      <w:r>
        <w:t>weights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obtained.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determine</w:t>
      </w:r>
      <w:r>
        <w:t xml:space="preserve"> </w:t>
      </w:r>
      <w:r>
        <w:t>which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unseen</w:t>
      </w:r>
      <w:r>
        <w:t xml:space="preserve"> </w:t>
      </w:r>
      <w:r>
        <w:rPr>
          <w:color w:val="FF0000"/>
        </w:rPr>
        <w:t>dataset?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this</w:t>
      </w:r>
      <w:r>
        <w:t xml:space="preserve"> </w:t>
      </w:r>
      <w:r>
        <w:t>assessment,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utilise</w:t>
      </w:r>
      <w:r>
        <w:t xml:space="preserve"> </w:t>
      </w:r>
      <w:r>
        <w:t>evaluation</w:t>
      </w:r>
      <w:r>
        <w:t xml:space="preserve"> </w:t>
      </w:r>
      <w:r>
        <w:t>metrics.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Let</w:t>
      </w:r>
      <w:r>
        <w:t xml:space="preserve"> </w:t>
      </w:r>
      <w:r>
        <w:t>us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ten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either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or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(–1).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these,</w:t>
      </w:r>
      <w:r>
        <w:t xml:space="preserve"> </w:t>
      </w:r>
      <w:r>
        <w:t>seven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assume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target</w:t>
      </w:r>
      <w:r>
        <w:t xml:space="preserve"> </w:t>
      </w:r>
      <w:r>
        <w:t>label</w:t>
      </w:r>
      <w:r>
        <w:t xml:space="preserve"> </w:t>
      </w:r>
      <w:r>
        <w:t>list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ten</w:t>
      </w:r>
      <w:r>
        <w:t xml:space="preserve"> </w:t>
      </w:r>
      <w:r>
        <w:t>samples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element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1: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sentiment?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2: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positive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negative?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3: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negative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positive?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4: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sentiment?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True</w:t>
      </w:r>
      <w:r>
        <w:t xml:space="preserve"> </w:t>
      </w:r>
      <w:r>
        <w:rPr>
          <w:color w:val="FF0000"/>
        </w:rPr>
        <w:t>Positive/Negative.</w:t>
      </w:r>
      <w:r>
        <w:t xml:space="preserve"> </w:t>
      </w:r>
      <w:r>
        <w:t>Case</w:t>
      </w:r>
      <w:r>
        <w:t xml:space="preserve"> </w:t>
      </w:r>
      <w:r>
        <w:t>1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(TP)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truly/correctly</w:t>
      </w:r>
      <w:r>
        <w:t xml:space="preserve"> </w:t>
      </w:r>
      <w:r>
        <w:t>predicting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Consequently,</w:t>
      </w:r>
      <w:r>
        <w:t xml:space="preserve"> </w:t>
      </w:r>
      <w:r>
        <w:t>case</w:t>
      </w:r>
      <w:r>
        <w:t xml:space="preserve"> </w:t>
      </w:r>
      <w:r>
        <w:t>4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(TN)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truthfully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Negative.</w:t>
      </w:r>
      <w:r>
        <w:t xml:space="preserve"> </w:t>
      </w:r>
      <w:r>
        <w:t>Case</w:t>
      </w:r>
      <w:r>
        <w:t xml:space="preserve"> </w:t>
      </w:r>
      <w:r>
        <w:t>2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understood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erroneously/falsely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negative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(sentiment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case)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positive,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(FN).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Positive.</w:t>
      </w:r>
      <w:r>
        <w:t xml:space="preserve"> </w:t>
      </w:r>
      <w:r>
        <w:t>Reverse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is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falsely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positive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negative,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(FP).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2.6.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map</w:t>
      </w:r>
      <w:r>
        <w:t xml:space="preserve"> </w:t>
      </w:r>
      <w:r>
        <w:t>true</w:t>
      </w:r>
      <w:r>
        <w:t xml:space="preserve"> </w:t>
      </w:r>
      <w:r>
        <w:t>positives,</w:t>
      </w:r>
      <w:r>
        <w:t xml:space="preserve"> </w:t>
      </w:r>
      <w:r>
        <w:t>true</w:t>
      </w:r>
      <w:r>
        <w:t xml:space="preserve"> </w:t>
      </w:r>
      <w:r>
        <w:t>negatives,</w:t>
      </w:r>
      <w:r>
        <w:t xml:space="preserve"> </w:t>
      </w:r>
      <w:r>
        <w:t>false</w:t>
      </w:r>
      <w:r>
        <w:t xml:space="preserve"> </w:t>
      </w:r>
      <w:r>
        <w:t>positives,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t>when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Further,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these</w:t>
      </w:r>
      <w:r>
        <w:t xml:space="preserve"> </w:t>
      </w:r>
      <w:r>
        <w:t>counts,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confusion</w:t>
      </w:r>
      <w:r>
        <w:t xml:space="preserve"> </w:t>
      </w:r>
      <w:r>
        <w:t>matrix.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enlist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correct/incorrect</w:t>
      </w:r>
      <w:r>
        <w:t xml:space="preserve"> </w:t>
      </w:r>
      <w:r>
        <w:t>information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TP</w:t>
      </w:r>
      <w:r>
        <w:t xml:space="preserve"> </w:t>
      </w:r>
      <w:r>
        <w:t>occurs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TN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Meanwhile,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2</w:t>
      </w:r>
      <w:r>
        <w:t xml:space="preserve"> </w:t>
      </w:r>
      <w:r>
        <w:t>and</w:t>
      </w:r>
      <w:r>
        <w:t xml:space="preserve"> </w:t>
      </w:r>
      <w:r>
        <w:t>10,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causing</w:t>
      </w:r>
      <w:r>
        <w:t xml:space="preserve"> </w:t>
      </w:r>
      <w:r>
        <w:t>false</w:t>
      </w:r>
      <w:r>
        <w:t xml:space="preserve"> </w:t>
      </w:r>
      <w:r>
        <w:t>negatives.</w:t>
      </w:r>
      <w:r>
        <w:t xml:space="preserve"> </w:t>
      </w:r>
      <w:r>
        <w:t>Finally,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6,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false</w:t>
      </w:r>
      <w:r>
        <w:t xml:space="preserve"> </w:t>
      </w:r>
      <w:r>
        <w:t>positives.</w:t>
      </w:r>
    </w:p>
    <w:p w:rsidR="00977949" w:rsidRPr="007F006E" w:rsidRDefault="00977949" w:rsidP="00977949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>
        <w:t>Now,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construct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four</w:t>
      </w:r>
      <w:r>
        <w:t xml:space="preserve"> </w:t>
      </w:r>
      <w:r>
        <w:t>cases</w:t>
      </w:r>
      <w:r>
        <w:t xml:space="preserve"> </w:t>
      </w:r>
      <w:r>
        <w:t>as</w:t>
      </w:r>
      <w:r>
        <w:t xml:space="preserve"> </w:t>
      </w:r>
      <w:r>
        <w:t>accounted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Precision.</w:t>
      </w:r>
      <w:r>
        <w:t xml:space="preserve"> </w:t>
      </w:r>
      <w:r>
        <w:t>Looking</w:t>
      </w:r>
      <w:r>
        <w:t xml:space="preserve"> </w:t>
      </w:r>
      <w:r>
        <w:t>only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precision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were</w:t>
      </w:r>
      <w:r>
        <w:t xml:space="preserve"> </w:t>
      </w:r>
      <w:r>
        <w:t>actually</w:t>
      </w:r>
      <w:r>
        <w:t xml:space="preserve"> </w:t>
      </w:r>
      <w:r>
        <w:t>correct,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actualised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(2.28).</w:t>
      </w:r>
    </w:p>
    <w:p w:rsidR="00977949" w:rsidRPr="007F006E" w:rsidRDefault="00977949" w:rsidP="00977949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(2.28)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2.9:</w:t>
      </w:r>
      <w:r>
        <w:t xml:space="preserve"> </w:t>
      </w:r>
      <w:r>
        <w:t>Mapping</w:t>
      </w:r>
      <w:r>
        <w:t xml:space="preserve"> </w:t>
      </w:r>
      <w:r>
        <w:t>True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(TP),</w:t>
      </w:r>
      <w:r>
        <w:t xml:space="preserve"> </w:t>
      </w:r>
      <w:r>
        <w:t>True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(TN),</w:t>
      </w:r>
      <w:r>
        <w:t xml:space="preserve"> </w:t>
      </w:r>
      <w:r>
        <w:t>False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(FP)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(FN)</w:t>
      </w:r>
      <w:r>
        <w:t xml:space="preserve"> </w:t>
      </w:r>
      <w:r>
        <w:t>for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977949" w:rsidRPr="007F006E" w:rsidTr="006E42E0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977949" w:rsidRPr="007F006E" w:rsidRDefault="00977949" w:rsidP="006E42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2.10: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classification</w:t>
      </w:r>
      <w:r>
        <w:t xml:space="preserve"> </w:t>
      </w:r>
      <w:r>
        <w:t>of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and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(-1)</w:t>
      </w:r>
      <w:r>
        <w:t xml:space="preserve"> </w:t>
      </w:r>
      <w:r>
        <w:t>sentiments</w:t>
      </w:r>
      <w:r>
        <w:t xml:space="preserve"> </w:t>
      </w:r>
      <w:r>
        <w:t>for</w:t>
      </w:r>
      <w:r>
        <w:t xml:space="preserve"> </w:t>
      </w:r>
      <w:r>
        <w:t>ten</w:t>
      </w:r>
      <w:r>
        <w:t xml:space="preserve"> </w:t>
      </w:r>
      <w:r>
        <w:t>sentences.</w:t>
      </w:r>
      <w:r>
        <w:t xml:space="preserve"> </w:t>
      </w:r>
      <w:r>
        <w:t>We</w:t>
      </w:r>
      <w:r>
        <w:t xml:space="preserve"> </w:t>
      </w:r>
      <w:r>
        <w:t>construct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The</w:t>
      </w:r>
      <w:r>
        <w:t xml:space="preserve"> </w:t>
      </w:r>
      <w:r>
        <w:t>tabulations</w:t>
      </w:r>
      <w:r>
        <w:t xml:space="preserve"> </w:t>
      </w:r>
      <w:r>
        <w:t>follow</w:t>
      </w:r>
      <w:r>
        <w:t xml:space="preserve"> </w:t>
      </w:r>
      <w:r>
        <w:t>from</w:t>
      </w:r>
      <w:r>
        <w:t xml:space="preserve"> </w:t>
      </w:r>
      <w:r>
        <w:t>mapping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Recall.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actual/expected</w:t>
      </w:r>
      <w:r>
        <w:t xml:space="preserve"> </w:t>
      </w:r>
      <w:r>
        <w:t>positive</w:t>
      </w:r>
      <w:r>
        <w:t xml:space="preserve"> </w:t>
      </w:r>
      <w:r>
        <w:t>samples,</w:t>
      </w:r>
      <w:r>
        <w:t xml:space="preserve"> </w:t>
      </w:r>
      <w:r>
        <w:t>recall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predicted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class.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using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(2.29).</w:t>
      </w:r>
    </w:p>
    <w:p w:rsidR="00977949" w:rsidRPr="007F006E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(2.29)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</w:t>
      </w:r>
      <w:r>
        <w:t xml:space="preserve"> </w:t>
      </w:r>
      <w:r>
        <w:t>vs</w:t>
      </w:r>
      <w:r>
        <w:t xml:space="preserve"> </w:t>
      </w:r>
      <w:r>
        <w:t>Recall.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(2.28)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(2.29)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difference</w:t>
      </w:r>
      <w:r>
        <w:t xml:space="preserve"> </w:t>
      </w:r>
      <w:r>
        <w:t>in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is</w:t>
      </w:r>
      <w:r>
        <w:t xml:space="preserve"> </w:t>
      </w:r>
      <w:r>
        <w:t>dictated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erroneous</w:t>
      </w:r>
      <w:r>
        <w:t xml:space="preserve"> </w:t>
      </w:r>
      <w:r>
        <w:t>outputs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accounted</w:t>
      </w:r>
      <w:r>
        <w:t xml:space="preserve"> </w:t>
      </w:r>
      <w:r>
        <w:t>for.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precision,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t>FPs.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spam</w:t>
      </w:r>
      <w:r>
        <w:t xml:space="preserve"> </w:t>
      </w:r>
      <w:r>
        <w:t>detection.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emails</w:t>
      </w:r>
      <w:r>
        <w:t xml:space="preserve"> </w:t>
      </w:r>
      <w:r>
        <w:t>keep</w:t>
      </w:r>
      <w:r>
        <w:t xml:space="preserve"> </w:t>
      </w:r>
      <w:r>
        <w:t>getting</w:t>
      </w:r>
      <w:r>
        <w:t xml:space="preserve"> </w:t>
      </w:r>
      <w:r>
        <w:t>falsely</w:t>
      </w:r>
      <w:r>
        <w:t xml:space="preserve"> </w:t>
      </w:r>
      <w:r>
        <w:t>classified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safe/positive,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inundated</w:t>
      </w:r>
      <w:r>
        <w:t xml:space="preserve"> </w:t>
      </w:r>
      <w:r>
        <w:t>with</w:t>
      </w:r>
      <w:r>
        <w:t xml:space="preserve"> </w:t>
      </w:r>
      <w:r>
        <w:t>spam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useful</w:t>
      </w:r>
      <w:r>
        <w:t xml:space="preserve"> </w:t>
      </w:r>
      <w:r>
        <w:t>information.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recall,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FNs.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medical</w:t>
      </w:r>
      <w:r>
        <w:t xml:space="preserve"> </w:t>
      </w:r>
      <w:r>
        <w:t>testing,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test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disease</w:t>
      </w:r>
      <w:r>
        <w:t xml:space="preserve"> </w:t>
      </w:r>
      <w:r>
        <w:t>is</w:t>
      </w:r>
      <w:r>
        <w:t xml:space="preserve"> </w:t>
      </w:r>
      <w:r>
        <w:t>detected.</w:t>
      </w:r>
      <w:r>
        <w:t xml:space="preserve"> </w:t>
      </w:r>
      <w:r>
        <w:t>Failing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the</w:t>
      </w:r>
      <w:r>
        <w:t xml:space="preserve"> </w:t>
      </w:r>
      <w:r>
        <w:t>disease</w:t>
      </w:r>
      <w:r>
        <w:t xml:space="preserve"> </w:t>
      </w:r>
      <w:r>
        <w:rPr>
          <w:color w:val="FF0000"/>
        </w:rPr>
        <w:t>(FN</w:t>
      </w:r>
      <w:r>
        <w:t xml:space="preserve"> </w:t>
      </w:r>
      <w:r>
        <w:t>when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positive)</w:t>
      </w:r>
      <w:r>
        <w:t xml:space="preserve"> </w:t>
      </w:r>
      <w:r>
        <w:t>can</w:t>
      </w:r>
      <w:r>
        <w:t xml:space="preserve"> </w:t>
      </w:r>
      <w:r>
        <w:t>cost</w:t>
      </w:r>
      <w:r>
        <w:t xml:space="preserve"> </w:t>
      </w:r>
      <w:r>
        <w:t>human</w:t>
      </w:r>
      <w:r>
        <w:t xml:space="preserve"> </w:t>
      </w:r>
      <w:r>
        <w:t>life.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given</w:t>
      </w:r>
      <w:r>
        <w:t xml:space="preserve"> </w:t>
      </w:r>
      <w:r>
        <w:t>experimental</w:t>
      </w:r>
      <w:r>
        <w:t xml:space="preserve"> </w:t>
      </w:r>
      <w:r>
        <w:t>setup,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tug-of-war,</w:t>
      </w:r>
      <w:r>
        <w:t xml:space="preserve"> </w:t>
      </w:r>
      <w:r>
        <w:t>as</w:t>
      </w:r>
      <w:r>
        <w:t xml:space="preserve"> </w:t>
      </w:r>
      <w:r>
        <w:t>reducing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FP</w:t>
      </w:r>
      <w:r>
        <w:t xml:space="preserve"> </w:t>
      </w:r>
      <w:r>
        <w:t>and</w:t>
      </w:r>
      <w:r>
        <w:t xml:space="preserve"> </w:t>
      </w:r>
      <w:r>
        <w:t>vice-versa,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metric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prioritised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at</w:t>
      </w:r>
      <w:r>
        <w:t xml:space="preserve"> </w:t>
      </w:r>
      <w:r>
        <w:t>hand.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F1</w:t>
      </w:r>
      <w:r>
        <w:t xml:space="preserve"> </w:t>
      </w:r>
      <w:r>
        <w:t>Score.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use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rather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metric</w:t>
      </w:r>
      <w:r>
        <w:t xml:space="preserve"> </w:t>
      </w:r>
      <w:r>
        <w:t>that</w:t>
      </w:r>
      <w:r>
        <w:t xml:space="preserve"> </w:t>
      </w:r>
      <w:r>
        <w:t>considers</w:t>
      </w:r>
      <w:r>
        <w:t xml:space="preserve"> </w:t>
      </w:r>
      <w:r>
        <w:t>both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harmonic</w:t>
      </w:r>
      <w:r>
        <w:t xml:space="preserve"> </w:t>
      </w:r>
      <w:r>
        <w:t>mean</w:t>
      </w:r>
      <w:r>
        <w:t xml:space="preserve"> </w:t>
      </w:r>
      <w:r>
        <w:t>of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Another</w:t>
      </w:r>
      <w:r>
        <w:t xml:space="preserve"> </w:t>
      </w:r>
      <w:r>
        <w:t>advantage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over</w:t>
      </w:r>
      <w:r>
        <w:t xml:space="preserve"> </w:t>
      </w:r>
      <w:r>
        <w:t>other</w:t>
      </w:r>
      <w:r>
        <w:t xml:space="preserve"> </w:t>
      </w:r>
      <w:r>
        <w:t>metrics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account</w:t>
      </w:r>
      <w:r>
        <w:t xml:space="preserve"> </w:t>
      </w:r>
      <w:r>
        <w:t>for</w:t>
      </w:r>
      <w:r>
        <w:t xml:space="preserve"> </w:t>
      </w:r>
      <w:r>
        <w:t>class</w:t>
      </w:r>
      <w:r>
        <w:t xml:space="preserve"> </w:t>
      </w:r>
      <w:r>
        <w:t>imbalance,</w:t>
      </w:r>
      <w:r>
        <w:t xml:space="preserve"> </w:t>
      </w:r>
      <w:r>
        <w:t>therefore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holistic</w:t>
      </w:r>
      <w:r>
        <w:t xml:space="preserve"> </w:t>
      </w:r>
      <w:r>
        <w:t>measure</w:t>
      </w:r>
      <w:r>
        <w:t xml:space="preserve"> </w:t>
      </w:r>
      <w:r>
        <w:t>of</w:t>
      </w:r>
      <w:r>
        <w:t xml:space="preserve"> </w:t>
      </w:r>
      <w:r>
        <w:t>model</w:t>
      </w:r>
      <w:r>
        <w:t xml:space="preserve"> </w:t>
      </w:r>
      <w:r>
        <w:t>performance.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2.13</w:t>
      </w:r>
      <w:r>
        <w:t xml:space="preserve"> </w:t>
      </w:r>
      <w:r>
        <w:t>Summary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topics</w:t>
      </w:r>
      <w:r>
        <w:t xml:space="preserve"> </w:t>
      </w:r>
      <w:r>
        <w:t>covered</w:t>
      </w:r>
      <w:r>
        <w:t xml:space="preserve"> </w:t>
      </w:r>
      <w:r>
        <w:t>later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book.</w:t>
      </w:r>
      <w:r>
        <w:t xml:space="preserve"> </w:t>
      </w:r>
      <w:r>
        <w:t>We</w:t>
      </w:r>
      <w:r>
        <w:t xml:space="preserve"> </w:t>
      </w:r>
      <w:r>
        <w:t>began</w:t>
      </w:r>
      <w:r>
        <w:t xml:space="preserve"> </w:t>
      </w:r>
      <w:r>
        <w:t>by</w:t>
      </w:r>
      <w:r>
        <w:t xml:space="preserve"> </w:t>
      </w:r>
      <w:r>
        <w:t>discussing</w:t>
      </w:r>
      <w:r>
        <w:t xml:space="preserve"> </w:t>
      </w:r>
      <w:r>
        <w:t>the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processing</w:t>
      </w:r>
      <w:r>
        <w:t xml:space="preserve"> </w:t>
      </w:r>
      <w:r>
        <w:t>information</w:t>
      </w:r>
      <w:r>
        <w:t xml:space="preserve"> </w:t>
      </w:r>
      <w:r>
        <w:t>conveyed</w:t>
      </w:r>
      <w:r>
        <w:t xml:space="preserve"> </w:t>
      </w:r>
      <w:r>
        <w:t>through</w:t>
      </w:r>
      <w:r>
        <w:t xml:space="preserve"> </w:t>
      </w:r>
      <w:r>
        <w:t>natural</w:t>
      </w:r>
      <w:r>
        <w:t xml:space="preserve"> </w:t>
      </w:r>
      <w:r>
        <w:t>language,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how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structured</w:t>
      </w:r>
      <w:r>
        <w:t xml:space="preserve"> </w:t>
      </w:r>
      <w:r>
        <w:t>using</w:t>
      </w:r>
      <w:r>
        <w:t xml:space="preserve"> </w:t>
      </w:r>
      <w:r>
        <w:t>morphological</w:t>
      </w:r>
      <w:r>
        <w:t xml:space="preserve"> </w:t>
      </w:r>
      <w:r>
        <w:t>knowledge.</w:t>
      </w:r>
      <w:r>
        <w:t xml:space="preserve"> </w:t>
      </w:r>
      <w:r>
        <w:t>We</w:t>
      </w:r>
      <w:r>
        <w:t xml:space="preserve"> </w:t>
      </w:r>
      <w:r>
        <w:t>then</w:t>
      </w:r>
      <w:r>
        <w:t xml:space="preserve"> </w:t>
      </w:r>
      <w:r>
        <w:t>reviewed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steps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and</w:t>
      </w:r>
      <w:r>
        <w:t xml:space="preserve"> </w:t>
      </w:r>
      <w:r>
        <w:t>examined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stemming,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Additionally,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before</w:t>
      </w:r>
      <w:r>
        <w:t xml:space="preserve"> </w:t>
      </w:r>
      <w:r>
        <w:t>introducing</w:t>
      </w:r>
      <w:r>
        <w:t xml:space="preserve"> </w:t>
      </w:r>
      <w:r>
        <w:t>core</w:t>
      </w:r>
      <w:r>
        <w:t xml:space="preserve"> </w:t>
      </w:r>
      <w:r>
        <w:t>ideas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word/sentence</w:t>
      </w:r>
      <w:r>
        <w:t xml:space="preserve"> </w:t>
      </w:r>
      <w:r>
        <w:t>representation</w:t>
      </w:r>
      <w:r>
        <w:t xml:space="preserve"> </w:t>
      </w:r>
      <w:r>
        <w:t>techniques.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motivate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n-dimensional</w:t>
      </w:r>
      <w:r>
        <w:t xml:space="preserve"> </w:t>
      </w:r>
      <w:r>
        <w:t>feature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t>we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We</w:t>
      </w:r>
      <w:r>
        <w:t xml:space="preserve"> </w:t>
      </w:r>
      <w:r>
        <w:t>discussed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limitations,</w:t>
      </w:r>
      <w:r>
        <w:t xml:space="preserve"> </w:t>
      </w:r>
      <w:r>
        <w:t>which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multi-layer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also</w:t>
      </w:r>
      <w:r>
        <w:t xml:space="preserve"> </w:t>
      </w:r>
      <w:r>
        <w:t>covered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backpropagation,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  <w:r>
        <w:t xml:space="preserve"> </w:t>
      </w:r>
      <w:r>
        <w:t>Furthermore,</w:t>
      </w:r>
      <w:r>
        <w:t xml:space="preserve"> </w:t>
      </w:r>
      <w:r>
        <w:t>we</w:t>
      </w:r>
      <w:r>
        <w:t xml:space="preserve"> </w:t>
      </w:r>
      <w:r>
        <w:t>outlined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might</w:t>
      </w:r>
      <w:r>
        <w:t xml:space="preserve"> </w:t>
      </w:r>
      <w:r>
        <w:t>encounter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</w:t>
      </w:r>
      <w:r>
        <w:t xml:space="preserve"> </w:t>
      </w:r>
      <w:r>
        <w:t>problems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issues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mitigated.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concluded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classification</w:t>
      </w:r>
      <w:r>
        <w:t xml:space="preserve"> </w:t>
      </w:r>
      <w:r>
        <w:t>tasks.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build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associations,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and</w:t>
      </w:r>
      <w:r>
        <w:t xml:space="preserve"> </w:t>
      </w:r>
      <w:r>
        <w:t>n-grams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</w:t>
      </w:r>
      <w:r>
        <w:t>representations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that</w:t>
      </w:r>
      <w:r>
        <w:t xml:space="preserve"> </w:t>
      </w:r>
      <w:r>
        <w:t>go</w:t>
      </w:r>
      <w:r>
        <w:t xml:space="preserve"> </w:t>
      </w:r>
      <w:r>
        <w:t>beyond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t>approach.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Additional</w:t>
      </w:r>
      <w:r>
        <w:t xml:space="preserve"> </w:t>
      </w:r>
      <w:r>
        <w:t>Resources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Important</w:t>
      </w:r>
      <w:r>
        <w:t xml:space="preserve"> </w:t>
      </w:r>
      <w:r>
        <w:t>Articles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Surveys</w:t>
      </w:r>
      <w:r>
        <w:t xml:space="preserve"> </w:t>
      </w:r>
      <w:r>
        <w:rPr>
          <w:color w:val="FF0000"/>
        </w:rPr>
        <w:t>(NLP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ML):</w:t>
      </w:r>
      <w:r>
        <w:t xml:space="preserve"> </w:t>
      </w:r>
      <w:r>
        <w:rPr>
          <w:color w:val="FF0000"/>
        </w:rPr>
        <w:t>https://github.com/NiuTransABigSurvey.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Awesome</w:t>
      </w:r>
      <w:r>
        <w:t xml:space="preserve"> </w:t>
      </w:r>
      <w:r>
        <w:rPr>
          <w:color w:val="FF0000"/>
        </w:rPr>
        <w:t>NLP:</w:t>
      </w:r>
      <w:r>
        <w:t xml:space="preserve"> </w:t>
      </w:r>
      <w:r>
        <w:rPr>
          <w:color w:val="FF0000"/>
        </w:rPr>
        <w:t>https://github.com/keonawesome-nlp.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11B38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Introduction</w:t>
      </w:r>
      <w:r>
        <w:t xml:space="preserve"> </w:t>
      </w:r>
      <w:r>
        <w:t>to</w:t>
      </w:r>
      <w:r>
        <w:t xml:space="preserve"> </w:t>
      </w:r>
      <w:r>
        <w:t>Linguistics:</w:t>
      </w:r>
      <w:r>
        <w:t xml:space="preserve"> </w:t>
      </w:r>
      <w:r>
        <w:rPr>
          <w:color w:val="FF0000"/>
        </w:rPr>
        <w:t>Akmajian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(2001)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Mielke,</w:t>
      </w:r>
      <w:r>
        <w:t xml:space="preserve"> </w:t>
      </w:r>
      <w:r>
        <w:rPr>
          <w:color w:val="FF0000"/>
        </w:rPr>
        <w:t>Sabrina</w:t>
      </w:r>
      <w:r>
        <w:t xml:space="preserve"> </w:t>
      </w:r>
      <w:r>
        <w:t>J,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"Between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Characters: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Open-Vocabulary</w:t>
      </w:r>
      <w:r>
        <w:t xml:space="preserve"> </w:t>
      </w:r>
      <w:r>
        <w:t>Modeling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NLP."</w:t>
      </w:r>
      <w:r>
        <w:t xml:space="preserve"> </w:t>
      </w:r>
      <w:r>
        <w:rPr>
          <w:color w:val="FF0000"/>
        </w:rPr>
        <w:t>arXiv</w:t>
      </w:r>
      <w:r>
        <w:t xml:space="preserve"> </w:t>
      </w:r>
      <w:r>
        <w:rPr>
          <w:color w:val="FF0000"/>
        </w:rPr>
        <w:t>preprint</w:t>
      </w:r>
      <w:r>
        <w:t xml:space="preserve"> </w:t>
      </w:r>
      <w:r>
        <w:rPr>
          <w:color w:val="FF0000"/>
        </w:rPr>
        <w:t>arXiv:2112.10508</w:t>
      </w:r>
      <w:r>
        <w:t xml:space="preserve"> </w:t>
      </w:r>
      <w:r>
        <w:rPr>
          <w:color w:val="FF0000"/>
        </w:rPr>
        <w:t>(2021).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Min,</w:t>
      </w:r>
      <w:r>
        <w:t xml:space="preserve"> </w:t>
      </w:r>
      <w:r>
        <w:rPr>
          <w:color w:val="FF0000"/>
        </w:rPr>
        <w:t>Bonan,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"Recent</w:t>
      </w:r>
      <w:r>
        <w:t xml:space="preserve"> </w:t>
      </w:r>
      <w:r>
        <w:t>advances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via</w:t>
      </w:r>
      <w:r>
        <w:t xml:space="preserve"> </w:t>
      </w:r>
      <w:r>
        <w:t>large</w:t>
      </w:r>
      <w:r>
        <w:t xml:space="preserve"> </w:t>
      </w:r>
      <w:r>
        <w:rPr>
          <w:color w:val="FF0000"/>
        </w:rPr>
        <w:t>pre-trained</w:t>
      </w:r>
      <w:r>
        <w:t xml:space="preserve"> </w:t>
      </w:r>
      <w:r>
        <w:t>language</w:t>
      </w:r>
      <w:r>
        <w:t xml:space="preserve"> </w:t>
      </w:r>
      <w:r>
        <w:t>models:</w:t>
      </w:r>
      <w:r>
        <w:t xml:space="preserve"> </w:t>
      </w:r>
      <w:r>
        <w:t>A</w:t>
      </w:r>
      <w:r>
        <w:t xml:space="preserve"> </w:t>
      </w:r>
      <w:r>
        <w:t>survey."</w:t>
      </w:r>
      <w:r>
        <w:t xml:space="preserve"> </w:t>
      </w:r>
      <w:r>
        <w:rPr>
          <w:color w:val="FF0000"/>
        </w:rPr>
        <w:t>ACM</w:t>
      </w:r>
      <w:r>
        <w:t xml:space="preserve"> </w:t>
      </w:r>
      <w:r>
        <w:t>Computing</w:t>
      </w:r>
      <w:r>
        <w:t xml:space="preserve"> </w:t>
      </w:r>
      <w:r>
        <w:t>Surveys</w:t>
      </w:r>
      <w:r>
        <w:t xml:space="preserve"> </w:t>
      </w:r>
      <w:r>
        <w:t>56.2</w:t>
      </w:r>
      <w:r>
        <w:t xml:space="preserve"> </w:t>
      </w:r>
      <w:r>
        <w:rPr>
          <w:color w:val="FF0000"/>
        </w:rPr>
        <w:t>(2023):</w:t>
      </w:r>
      <w:r>
        <w:t xml:space="preserve"> </w:t>
      </w:r>
      <w:r>
        <w:t>1-40.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Otter,</w:t>
      </w:r>
      <w:r>
        <w:t xml:space="preserve"> </w:t>
      </w:r>
      <w:r>
        <w:rPr>
          <w:color w:val="FF0000"/>
        </w:rPr>
        <w:t>Daniel</w:t>
      </w:r>
      <w:r>
        <w:t xml:space="preserve"> </w:t>
      </w:r>
      <w:r>
        <w:t>W,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usages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processing."</w:t>
      </w:r>
      <w:r>
        <w:t xml:space="preserve"> </w:t>
      </w:r>
      <w:r>
        <w:rPr>
          <w:color w:val="FF0000"/>
        </w:rPr>
        <w:t>IEEE</w:t>
      </w:r>
      <w:r>
        <w:t xml:space="preserve"> </w:t>
      </w:r>
      <w:r>
        <w:t>transactions</w:t>
      </w:r>
      <w:r>
        <w:t xml:space="preserve"> </w:t>
      </w:r>
      <w:r>
        <w:t>on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learning</w:t>
      </w:r>
      <w:r>
        <w:t xml:space="preserve"> </w:t>
      </w:r>
      <w:r>
        <w:t>systems</w:t>
      </w:r>
      <w:r>
        <w:t xml:space="preserve"> </w:t>
      </w:r>
      <w:r>
        <w:t>32.2</w:t>
      </w:r>
      <w:r>
        <w:t xml:space="preserve"> </w:t>
      </w:r>
      <w:r>
        <w:rPr>
          <w:color w:val="FF0000"/>
        </w:rPr>
        <w:t>(2020):</w:t>
      </w:r>
      <w:r>
        <w:t xml:space="preserve"> </w:t>
      </w:r>
      <w:r>
        <w:t>604-624.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Learning:</w:t>
      </w:r>
      <w:r>
        <w:t xml:space="preserve"> </w:t>
      </w:r>
      <w:r>
        <w:t>Bishop</w:t>
      </w:r>
      <w:r>
        <w:t xml:space="preserve"> </w:t>
      </w:r>
      <w:r>
        <w:rPr>
          <w:color w:val="FF0000"/>
        </w:rPr>
        <w:t>(2006)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Visual</w:t>
      </w:r>
      <w:r>
        <w:t xml:space="preserve"> </w:t>
      </w:r>
      <w:r>
        <w:t>Summary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Parsing,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and</w:t>
      </w:r>
      <w:r>
        <w:t xml:space="preserve"> </w:t>
      </w:r>
      <w:r>
        <w:t>Token</w:t>
      </w:r>
      <w:r>
        <w:t xml:space="preserve"> </w:t>
      </w:r>
      <w:r>
        <w:t>Similarity</w:t>
      </w:r>
      <w:r>
        <w:t xml:space="preserve"> </w:t>
      </w:r>
      <w:r>
        <w:rPr>
          <w:color w:val="FF0000"/>
        </w:rPr>
        <w:t>https://huggingface.co/spaces/spacypipeline-visualizer#en_core_web_lg</w:t>
      </w:r>
    </w:p>
    <w:p w:rsidR="00977949" w:rsidRPr="00556082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Deep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Architecture:</w:t>
      </w:r>
      <w:r>
        <w:t xml:space="preserve"> </w:t>
      </w:r>
      <w:r>
        <w:rPr>
          <w:color w:val="FF0000"/>
        </w:rPr>
        <w:t>https://playground.tensorflow.org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Optimization</w:t>
      </w:r>
      <w:r>
        <w:t xml:space="preserve"> </w:t>
      </w:r>
      <w:r>
        <w:t>with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https://uclaacm.github.io/gradient-descent-visualiser#playground</w:t>
      </w:r>
    </w:p>
    <w:p w:rsidR="00977949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Exercises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True/False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Lemmatisation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than</w:t>
      </w:r>
      <w:r>
        <w:t xml:space="preserve"> </w:t>
      </w:r>
      <w:r>
        <w:t>stemming.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value</w:t>
      </w:r>
      <w:r>
        <w:t xml:space="preserve"> </w:t>
      </w:r>
      <w:r>
        <w:t>between</w:t>
      </w:r>
      <w:r>
        <w:t xml:space="preserve"> </w:t>
      </w:r>
      <w:r>
        <w:t>-1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SentencePiece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pre-tokenised.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Multiplying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scalar</w:t>
      </w:r>
      <w:r>
        <w:t xml:space="preserve"> </w:t>
      </w:r>
      <w:r>
        <w:t>can</w:t>
      </w:r>
      <w:r>
        <w:t xml:space="preserve"> </w:t>
      </w:r>
      <w:r>
        <w:t>introduce</w:t>
      </w:r>
      <w:r>
        <w:t xml:space="preserve"> </w:t>
      </w:r>
      <w:r>
        <w:t>non-linearity.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identifying</w:t>
      </w:r>
      <w:r>
        <w:t xml:space="preserve"> </w:t>
      </w:r>
      <w:r>
        <w:t>relationships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rPr>
          <w:color w:val="FF0000"/>
        </w:rPr>
        <w:t>(True/False)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Multiple</w:t>
      </w:r>
      <w:r>
        <w:t xml:space="preserve"> </w:t>
      </w:r>
      <w:r>
        <w:t>Choice</w:t>
      </w:r>
      <w:r>
        <w:t xml:space="preserve"> </w:t>
      </w:r>
      <w:r>
        <w:t>Questions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In</w:t>
      </w:r>
      <w:r>
        <w:t xml:space="preserve"> </w:t>
      </w:r>
      <w:r>
        <w:t>dependency</w:t>
      </w:r>
      <w:r>
        <w:t xml:space="preserve"> </w:t>
      </w:r>
      <w:r>
        <w:t>parsing,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Prime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Root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Lemma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Stem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__________.</w:t>
      </w:r>
    </w:p>
    <w:p w:rsidR="00977949" w:rsidRPr="007F006E" w:rsidRDefault="00977949" w:rsidP="00977949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Etymology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Sociolinguistics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Morphology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Phonology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t>In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updated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following?</w:t>
      </w:r>
    </w:p>
    <w:p w:rsidR="00977949" w:rsidRPr="007F006E" w:rsidRDefault="00977949" w:rsidP="00977949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Parameters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Architecture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Activations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helps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Syntactic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Pragmatic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Morphological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introduces</w:t>
      </w:r>
      <w:r>
        <w:t xml:space="preserve"> </w:t>
      </w:r>
      <w:r>
        <w:t>non-linearity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model?</w:t>
      </w:r>
    </w:p>
    <w:p w:rsidR="00977949" w:rsidRPr="007F006E" w:rsidRDefault="00977949" w:rsidP="00977949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Weight</w:t>
      </w:r>
      <w:r>
        <w:t xml:space="preserve"> </w:t>
      </w:r>
      <w:r>
        <w:t>Sharing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Convolution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Short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How</w:t>
      </w:r>
      <w:r>
        <w:t xml:space="preserve"> </w:t>
      </w:r>
      <w:r>
        <w:t>does</w:t>
      </w:r>
      <w:r>
        <w:t xml:space="preserve"> </w:t>
      </w:r>
      <w:r>
        <w:t>stemming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dimensionality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(i)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(ii)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layer?</w:t>
      </w:r>
      <w:r>
        <w:t xml:space="preserve"> </w:t>
      </w:r>
      <w:r>
        <w:t>Why?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sentences.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trace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that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and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on</w:t>
      </w:r>
      <w:r>
        <w:t xml:space="preserve"> </w:t>
      </w:r>
      <w:r>
        <w:t>each</w:t>
      </w:r>
      <w:r>
        <w:t xml:space="preserve"> </w:t>
      </w:r>
      <w:r>
        <w:t>sentence: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pizza</w:t>
      </w:r>
      <w:r>
        <w:t xml:space="preserve"> </w:t>
      </w:r>
      <w:r>
        <w:t>with</w:t>
      </w:r>
      <w:r>
        <w:t xml:space="preserve"> </w:t>
      </w:r>
      <w:r>
        <w:t>cheese</w:t>
      </w:r>
      <w:r>
        <w:t xml:space="preserve"> </w:t>
      </w:r>
      <w:r>
        <w:t>and</w:t>
      </w:r>
      <w:r>
        <w:t xml:space="preserve"> </w:t>
      </w:r>
      <w:r>
        <w:t>corn.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My</w:t>
      </w:r>
      <w:r>
        <w:t xml:space="preserve"> </w:t>
      </w:r>
      <w:r>
        <w:t>mother</w:t>
      </w:r>
      <w:r>
        <w:t xml:space="preserve"> </w:t>
      </w:r>
      <w:r>
        <w:t>cooked</w:t>
      </w:r>
      <w:r>
        <w:t xml:space="preserve"> </w:t>
      </w:r>
      <w:r>
        <w:t>my</w:t>
      </w:r>
      <w:r>
        <w:t xml:space="preserve"> </w:t>
      </w:r>
      <w:r>
        <w:rPr>
          <w:color w:val="FF0000"/>
        </w:rPr>
        <w:t>favourite</w:t>
      </w:r>
      <w:r>
        <w:t xml:space="preserve"> </w:t>
      </w:r>
      <w:r>
        <w:t>dish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birthday!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airport,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flight</w:t>
      </w:r>
      <w:r>
        <w:t xml:space="preserve"> </w:t>
      </w:r>
      <w:r>
        <w:t>departs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hour.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He</w:t>
      </w:r>
      <w:r>
        <w:t xml:space="preserve"> </w:t>
      </w:r>
      <w:r>
        <w:t>loves</w:t>
      </w:r>
      <w:r>
        <w:t xml:space="preserve"> </w:t>
      </w:r>
      <w:r>
        <w:t>to</w:t>
      </w:r>
      <w:r>
        <w:t xml:space="preserve"> </w:t>
      </w:r>
      <w:r>
        <w:t>bake</w:t>
      </w:r>
      <w:r>
        <w:t xml:space="preserve"> </w:t>
      </w:r>
      <w:r>
        <w:t>cookies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friends</w:t>
      </w:r>
      <w:r>
        <w:t xml:space="preserve"> </w:t>
      </w:r>
      <w:r>
        <w:t>and</w:t>
      </w:r>
      <w:r>
        <w:t xml:space="preserve"> </w:t>
      </w:r>
      <w:r>
        <w:t>family.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Long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and</w:t>
      </w:r>
      <w:r>
        <w:t xml:space="preserve"> </w:t>
      </w:r>
      <w:r>
        <w:t>contrast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strategies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Explain</w:t>
      </w:r>
      <w:r>
        <w:t xml:space="preserve"> </w:t>
      </w:r>
      <w:r>
        <w:t>how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models.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Calculate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three-input</w:t>
      </w:r>
      <w:r>
        <w:t xml:space="preserve"> </w:t>
      </w:r>
      <w:r>
        <w:t>neuron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rPr>
          <w:color w:val="FF0000"/>
        </w:rPr>
        <w:t>[w1,w2,w3,</w:t>
      </w:r>
      <w:r>
        <w:t xml:space="preserve"> </w:t>
      </w:r>
      <w:r>
        <w:t>b]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rPr>
          <w:color w:val="FF0000"/>
        </w:rPr>
        <w:t>–0.1,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0.5].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0.6].</w:t>
      </w:r>
      <w:r>
        <w:t xml:space="preserve"> </w:t>
      </w:r>
      <w:r>
        <w:t>Assume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WordNet?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WordNet.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Why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tokenisation?</w:t>
      </w:r>
      <w:r>
        <w:t xml:space="preserve"> </w:t>
      </w:r>
      <w:r>
        <w:t>Give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where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fails.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Describe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r>
        <w:t>stages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significance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stage</w:t>
      </w:r>
      <w:r>
        <w:t xml:space="preserve"> </w:t>
      </w:r>
      <w:r>
        <w:t>by</w:t>
      </w:r>
      <w:r>
        <w:t xml:space="preserve"> </w:t>
      </w:r>
      <w:r>
        <w:t>taking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σ(z)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1/(1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exp(–z)).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function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parameters</w:t>
      </w:r>
      <w:r>
        <w:t xml:space="preserve"> </w:t>
      </w:r>
      <w:r>
        <w:t>and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update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Bibliography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Akmajian,</w:t>
      </w:r>
      <w:r>
        <w:t xml:space="preserve"> </w:t>
      </w:r>
      <w:r>
        <w:t>A,</w:t>
      </w:r>
      <w:r>
        <w:t xml:space="preserve"> </w:t>
      </w:r>
      <w:r>
        <w:rPr>
          <w:color w:val="FF0000"/>
        </w:rPr>
        <w:t>Demers,</w:t>
      </w:r>
      <w:r>
        <w:t xml:space="preserve"> </w:t>
      </w:r>
      <w:r>
        <w:t>R.</w:t>
      </w:r>
      <w:r>
        <w:t xml:space="preserve"> </w:t>
      </w:r>
      <w:r>
        <w:t>A,</w:t>
      </w:r>
      <w:r>
        <w:t xml:space="preserve"> </w:t>
      </w:r>
      <w:r>
        <w:t>Farmer,</w:t>
      </w:r>
      <w:r>
        <w:t xml:space="preserve"> </w:t>
      </w:r>
      <w:r>
        <w:t>A.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Harnish,</w:t>
      </w:r>
      <w:r>
        <w:t xml:space="preserve"> </w:t>
      </w:r>
      <w:r>
        <w:t>R.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(2001).</w:t>
      </w:r>
      <w:r>
        <w:t xml:space="preserve"> </w:t>
      </w:r>
      <w:r>
        <w:t>Linguistics: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Communication.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https://doi.org/10.7551/mitpress4252.001.0001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Bishop,</w:t>
      </w:r>
      <w:r>
        <w:t xml:space="preserve"> </w:t>
      </w:r>
      <w:r>
        <w:t>C.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(2006).</w:t>
      </w:r>
      <w:r>
        <w:t xml:space="preserve"> </w:t>
      </w: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(Information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Statistics).</w:t>
      </w:r>
      <w:r>
        <w:t xml:space="preserve"> </w:t>
      </w:r>
      <w:r>
        <w:t>Berlin,</w:t>
      </w:r>
      <w:r>
        <w:t xml:space="preserve"> </w:t>
      </w:r>
      <w:r>
        <w:rPr>
          <w:color w:val="FF0000"/>
        </w:rPr>
        <w:t>Heidelberg:</w:t>
      </w:r>
      <w:r>
        <w:t xml:space="preserve"> </w:t>
      </w:r>
      <w:r>
        <w:rPr>
          <w:color w:val="FF0000"/>
        </w:rPr>
        <w:t>Springer-Verlag.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Cho,</w:t>
      </w:r>
      <w:r>
        <w:t xml:space="preserve"> </w:t>
      </w:r>
      <w:r>
        <w:t>K,</w:t>
      </w:r>
      <w:r>
        <w:t xml:space="preserve"> </w:t>
      </w:r>
      <w:r>
        <w:t>van</w:t>
      </w:r>
      <w:r>
        <w:t xml:space="preserve"> </w:t>
      </w:r>
      <w:r>
        <w:rPr>
          <w:color w:val="FF0000"/>
        </w:rPr>
        <w:t>Merriënboer,</w:t>
      </w:r>
      <w:r>
        <w:t xml:space="preserve"> </w:t>
      </w:r>
      <w:r>
        <w:t>B,</w:t>
      </w:r>
      <w:r>
        <w:t xml:space="preserve"> </w:t>
      </w:r>
      <w:r>
        <w:rPr>
          <w:color w:val="FF0000"/>
        </w:rPr>
        <w:t>Gulcehre,</w:t>
      </w:r>
      <w:r>
        <w:t xml:space="preserve"> </w:t>
      </w:r>
      <w:r>
        <w:t>C,</w:t>
      </w:r>
      <w:r>
        <w:t xml:space="preserve"> </w:t>
      </w:r>
      <w:r>
        <w:rPr>
          <w:color w:val="FF0000"/>
        </w:rPr>
        <w:t>Bahdanau,</w:t>
      </w:r>
      <w:r>
        <w:t xml:space="preserve"> </w:t>
      </w:r>
      <w:r>
        <w:t>D,</w:t>
      </w:r>
      <w:r>
        <w:t xml:space="preserve"> </w:t>
      </w:r>
      <w:r>
        <w:rPr>
          <w:color w:val="FF0000"/>
        </w:rPr>
        <w:t>Bougares,</w:t>
      </w:r>
      <w:r>
        <w:t xml:space="preserve"> </w:t>
      </w:r>
      <w:r>
        <w:t>F,</w:t>
      </w:r>
      <w:r>
        <w:t xml:space="preserve"> </w:t>
      </w:r>
      <w:r>
        <w:rPr>
          <w:color w:val="FF0000"/>
        </w:rPr>
        <w:t>Schwenk,</w:t>
      </w:r>
      <w:r>
        <w:t xml:space="preserve"> </w:t>
      </w:r>
      <w:r>
        <w:t>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Bengio,</w:t>
      </w:r>
      <w:r>
        <w:t xml:space="preserve"> </w:t>
      </w:r>
      <w:r>
        <w:t>Y.</w:t>
      </w:r>
      <w:r>
        <w:t xml:space="preserve"> </w:t>
      </w:r>
      <w:r>
        <w:rPr>
          <w:color w:val="FF0000"/>
        </w:rPr>
        <w:t>(2014).</w:t>
      </w:r>
      <w:r>
        <w:t xml:space="preserve"> </w:t>
      </w:r>
      <w:r>
        <w:t>Learning</w:t>
      </w:r>
      <w:r>
        <w:t xml:space="preserve"> </w:t>
      </w:r>
      <w:r>
        <w:t>phrase</w:t>
      </w:r>
      <w:r>
        <w:t xml:space="preserve"> </w:t>
      </w:r>
      <w:r>
        <w:t>representations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RNN</w:t>
      </w:r>
      <w:r>
        <w:t xml:space="preserve"> </w:t>
      </w:r>
      <w:r>
        <w:rPr>
          <w:color w:val="FF0000"/>
        </w:rPr>
        <w:t>encoder–decoder</w:t>
      </w:r>
      <w:r>
        <w:t xml:space="preserve"> </w:t>
      </w:r>
      <w:r>
        <w:t>for</w:t>
      </w:r>
      <w:r>
        <w:t xml:space="preserve"> </w:t>
      </w:r>
      <w:r>
        <w:t>statistical</w:t>
      </w:r>
      <w:r>
        <w:t xml:space="preserve"> </w:t>
      </w:r>
      <w:r>
        <w:t>machine</w:t>
      </w:r>
      <w:r>
        <w:t xml:space="preserve"> </w:t>
      </w:r>
      <w:r>
        <w:t>translation.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2014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Empirical</w:t>
      </w:r>
      <w:r>
        <w:t xml:space="preserve"> </w:t>
      </w:r>
      <w:r>
        <w:t>Methods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(EMNLP),</w:t>
      </w:r>
      <w:r>
        <w:t xml:space="preserve"> </w:t>
      </w:r>
      <w:r>
        <w:rPr>
          <w:color w:val="FF0000"/>
        </w:rPr>
        <w:t>(pp.</w:t>
      </w:r>
      <w:r>
        <w:t xml:space="preserve"> </w:t>
      </w:r>
      <w:r>
        <w:rPr>
          <w:color w:val="FF0000"/>
        </w:rPr>
        <w:t>1724–1734).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https://aclanthology.orgD14-1179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Clark,</w:t>
      </w:r>
      <w:r>
        <w:t xml:space="preserve"> </w:t>
      </w:r>
      <w:r>
        <w:t>H.</w:t>
      </w:r>
      <w:r>
        <w:t xml:space="preserve"> </w:t>
      </w:r>
      <w:r>
        <w:t>H.</w:t>
      </w:r>
      <w:r>
        <w:t xml:space="preserve"> </w:t>
      </w:r>
      <w:r>
        <w:rPr>
          <w:color w:val="FF0000"/>
        </w:rPr>
        <w:t>(1970).</w:t>
      </w:r>
      <w:r>
        <w:t xml:space="preserve"> </w:t>
      </w:r>
      <w:r>
        <w:t>Word</w:t>
      </w:r>
      <w:r>
        <w:t xml:space="preserve"> </w:t>
      </w:r>
      <w:r>
        <w:t>Associations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t>Theory.</w:t>
      </w:r>
      <w:r>
        <w:t xml:space="preserve"> </w:t>
      </w:r>
      <w:r>
        <w:t>New</w:t>
      </w:r>
      <w:r>
        <w:t xml:space="preserve"> </w:t>
      </w:r>
      <w:r>
        <w:t>Horizons</w:t>
      </w:r>
      <w:r>
        <w:t xml:space="preserve"> </w:t>
      </w:r>
      <w:r>
        <w:t>in</w:t>
      </w:r>
      <w:r>
        <w:t xml:space="preserve"> </w:t>
      </w:r>
      <w:r>
        <w:t>Linguistics,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271–286.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Eisenstein,</w:t>
      </w:r>
      <w:r>
        <w:t xml:space="preserve"> </w:t>
      </w:r>
      <w:r>
        <w:t>J.</w:t>
      </w:r>
      <w:r>
        <w:t xml:space="preserve"> </w:t>
      </w:r>
      <w:r>
        <w:rPr>
          <w:color w:val="FF0000"/>
        </w:rPr>
        <w:t>(2019).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Elman,</w:t>
      </w:r>
      <w:r>
        <w:t xml:space="preserve"> </w:t>
      </w:r>
      <w:r>
        <w:t>J.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(1990).</w:t>
      </w:r>
      <w:r>
        <w:t xml:space="preserve"> </w:t>
      </w:r>
      <w:r>
        <w:t>Finding</w:t>
      </w:r>
      <w:r>
        <w:t xml:space="preserve"> </w:t>
      </w:r>
      <w:r>
        <w:t>Structure</w:t>
      </w:r>
      <w:r>
        <w:t xml:space="preserve"> </w:t>
      </w:r>
      <w:r>
        <w:t>in</w:t>
      </w:r>
      <w:r>
        <w:t xml:space="preserve"> </w:t>
      </w:r>
      <w:r>
        <w:t>Time.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rPr>
          <w:color w:val="FF0000"/>
        </w:rPr>
        <w:t>14(2),</w:t>
      </w:r>
      <w:r>
        <w:t xml:space="preserve"> </w:t>
      </w:r>
      <w:r>
        <w:rPr>
          <w:color w:val="FF0000"/>
        </w:rPr>
        <w:t>179–211.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https://www.sciencedirect.com/science/article/pii036402139090002</w:t>
      </w:r>
      <w:r>
        <w:t xml:space="preserve"> </w:t>
      </w:r>
      <w:r>
        <w:t>E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Gage,</w:t>
      </w:r>
      <w:r>
        <w:t xml:space="preserve"> </w:t>
      </w:r>
      <w:r>
        <w:t>P.</w:t>
      </w:r>
      <w:r>
        <w:t xml:space="preserve"> </w:t>
      </w:r>
      <w:r>
        <w:rPr>
          <w:color w:val="FF0000"/>
        </w:rPr>
        <w:t>(1994).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Data</w:t>
      </w:r>
      <w:r>
        <w:t xml:space="preserve"> </w:t>
      </w:r>
      <w:r>
        <w:t>Compression.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 </w:t>
      </w:r>
      <w:r>
        <w:t>Users</w:t>
      </w:r>
      <w:r>
        <w:t xml:space="preserve"> </w:t>
      </w:r>
      <w:r>
        <w:t>Journal,</w:t>
      </w:r>
      <w:r>
        <w:t xml:space="preserve"> </w:t>
      </w:r>
      <w:r>
        <w:rPr>
          <w:color w:val="FF0000"/>
        </w:rPr>
        <w:t>12(2),</w:t>
      </w:r>
      <w:r>
        <w:t xml:space="preserve"> </w:t>
      </w:r>
      <w:r>
        <w:rPr>
          <w:color w:val="FF0000"/>
        </w:rPr>
        <w:t>23–38.</w:t>
      </w:r>
    </w:p>
    <w:p w:rsidR="00977949" w:rsidRPr="005142A7" w:rsidDel="00805EEB" w:rsidRDefault="00977949" w:rsidP="00977949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>
        <w:rPr>
          <w:color w:val="FF0000"/>
        </w:rPr>
        <w:t>Gers,</w:t>
      </w:r>
      <w:r>
        <w:t xml:space="preserve"> </w:t>
      </w:r>
      <w:r>
        <w:t>F.</w:t>
      </w:r>
      <w:r>
        <w:t xml:space="preserve"> </w:t>
      </w:r>
      <w:r>
        <w:t>A,</w:t>
      </w:r>
      <w:r>
        <w:t xml:space="preserve"> </w:t>
      </w:r>
      <w:r>
        <w:rPr>
          <w:color w:val="FF0000"/>
        </w:rPr>
        <w:t>Schmidhuber,</w:t>
      </w:r>
      <w:r>
        <w:t xml:space="preserve"> </w:t>
      </w:r>
      <w:r>
        <w:t>J.</w:t>
      </w:r>
      <w:r>
        <w:t xml:space="preserve"> </w:t>
      </w:r>
      <w:r>
        <w:t>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Cummins,</w:t>
      </w:r>
      <w:r>
        <w:t xml:space="preserve"> </w:t>
      </w:r>
      <w:r>
        <w:t>F.</w:t>
      </w:r>
      <w:r>
        <w:t xml:space="preserve"> </w:t>
      </w:r>
      <w:r>
        <w:t>A.</w:t>
      </w:r>
      <w:r>
        <w:t xml:space="preserve"> </w:t>
      </w:r>
      <w:r>
        <w:rPr>
          <w:color w:val="FF0000"/>
        </w:rPr>
        <w:t>(2000).</w:t>
      </w:r>
      <w:r>
        <w:t xml:space="preserve"> </w:t>
      </w:r>
      <w:r>
        <w:t>Learning</w:t>
      </w:r>
      <w:r>
        <w:t xml:space="preserve"> </w:t>
      </w:r>
      <w:r>
        <w:t>to</w:t>
      </w:r>
      <w:r>
        <w:t xml:space="preserve"> </w:t>
      </w:r>
      <w:r>
        <w:t>forget:</w:t>
      </w:r>
      <w:r>
        <w:t xml:space="preserve"> </w:t>
      </w:r>
      <w:r>
        <w:t>Continual</w:t>
      </w:r>
      <w:r>
        <w:t xml:space="preserve"> </w:t>
      </w:r>
      <w:r>
        <w:t>prediction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lstm.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Comput,</w:t>
      </w:r>
      <w:r>
        <w:t xml:space="preserve"> </w:t>
      </w:r>
      <w:r>
        <w:rPr>
          <w:color w:val="FF0000"/>
        </w:rPr>
        <w:t>12(10),</w:t>
      </w:r>
      <w:r>
        <w:t xml:space="preserve"> </w:t>
      </w:r>
      <w:r>
        <w:rPr>
          <w:color w:val="FF0000"/>
        </w:rPr>
        <w:t>2451–2471.</w:t>
      </w:r>
    </w:p>
    <w:bookmarkEnd w:id="48"/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F7538" w:rsidRDefault="00AF7538"/>
    <w:sectPr w:rsidR="00AF753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65" w:rsidRDefault="00837F65" w:rsidP="00977949">
      <w:pPr>
        <w:spacing w:after="0" w:line="240" w:lineRule="auto"/>
      </w:pPr>
      <w:r>
        <w:separator/>
      </w:r>
    </w:p>
  </w:endnote>
  <w:end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65" w:rsidRDefault="00837F65" w:rsidP="00977949">
      <w:pPr>
        <w:spacing w:after="0" w:line="240" w:lineRule="auto"/>
      </w:pPr>
      <w:r>
        <w:separator/>
      </w:r>
    </w:p>
  </w:footnote>
  <w:foot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footnote>
  <w:footnote w:id="2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9pt" o:ole="">
            <v:imagedata r:id="rId1" o:title=""/>
          </v:shape>
          <o:OLEObject Type="Embed" ProgID="Equation.DSMT4" ShapeID="_x0000_i1032" DrawAspect="Content" ObjectID="_1797341449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4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6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7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6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949"/>
    <w:rsid w:val="0060328D"/>
    <w:rsid w:val="00837F65"/>
    <w:rsid w:val="00977949"/>
    <w:rsid w:val="00A45E52"/>
    <w:rsid w:val="00AF7538"/>
    <w:rsid w:val="00C30589"/>
    <w:rsid w:val="00CB6B2F"/>
    <w:rsid w:val="00DE329B"/>
    <w:rsid w:val="00E8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77949"/>
    <w:pPr>
      <w:widowControl w:val="0"/>
      <w:shd w:val="clear" w:color="auto" w:fill="FFFFFF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MTDisplayEquationChar">
    <w:name w:val="MTDisplayEquation Char"/>
    <w:link w:val="MTDisplayEquation"/>
    <w:rsid w:val="00977949"/>
    <w:rPr>
      <w:rFonts w:ascii="Times New Roman" w:eastAsia="Times New Roman" w:hAnsi="Times New Roman" w:cs="Times New Roman"/>
      <w:sz w:val="20"/>
      <w:szCs w:val="20"/>
      <w:shd w:val="clear" w:color="auto" w:fill="FFFFFF"/>
      <w:lang w:val="en-GB"/>
    </w:rPr>
  </w:style>
  <w:style w:type="character" w:styleId="Hyperlink">
    <w:name w:val="Hyperlink"/>
    <w:uiPriority w:val="99"/>
    <w:unhideWhenUsed/>
    <w:rsid w:val="00977949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9779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97794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77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49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977949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7949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94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9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4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hyperlink" Target="https://github.com/NiuTrans/ABigSurvey" TargetMode="External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14564</Words>
  <Characters>83017</Characters>
  <Application>Microsoft Office Word</Application>
  <DocSecurity>0</DocSecurity>
  <Lines>691</Lines>
  <Paragraphs>194</Paragraphs>
  <ScaleCrop>false</ScaleCrop>
  <Company/>
  <LinksUpToDate>false</LinksUpToDate>
  <CharactersWithSpaces>97387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2025-01-01T07:26:00Z</dcterms:created>
  <dcterms:modified xsi:type="dcterms:W3CDTF">2025-01-02T11:14:00Z</dcterms:modified>
</cp:coreProperties>
</file>